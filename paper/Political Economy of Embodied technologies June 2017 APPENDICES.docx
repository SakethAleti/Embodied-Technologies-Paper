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D6DAF" w14:textId="77777777" w:rsidR="00061F12" w:rsidRPr="00F15866" w:rsidRDefault="00061F12" w:rsidP="00061F12">
      <w:pPr>
        <w:pStyle w:val="Heading1"/>
        <w:spacing w:after="240" w:line="360" w:lineRule="auto"/>
        <w:rPr>
          <w:lang w:val="en-US"/>
        </w:rPr>
      </w:pPr>
      <w:r w:rsidRPr="00F15866">
        <w:rPr>
          <w:lang w:val="en-US"/>
        </w:rPr>
        <w:t>Appendices:</w:t>
      </w:r>
    </w:p>
    <w:p w14:paraId="1595A6CC" w14:textId="77777777" w:rsidR="00061F12" w:rsidRPr="004704B7" w:rsidRDefault="00061F12" w:rsidP="00061F12">
      <w:pPr>
        <w:pStyle w:val="Heading1"/>
        <w:spacing w:after="240" w:line="360" w:lineRule="auto"/>
        <w:rPr>
          <w:b w:val="0"/>
          <w:bCs w:val="0"/>
          <w:lang w:val="en-US"/>
        </w:rPr>
      </w:pPr>
      <w:r w:rsidRPr="004704B7">
        <w:rPr>
          <w:lang w:val="en-US"/>
        </w:rPr>
        <w:t>Appendix A: Pro</w:t>
      </w:r>
      <w:r w:rsidRPr="002E596C">
        <w:rPr>
          <w:lang w:val="en-US"/>
        </w:rPr>
        <w:t xml:space="preserve">of of Proposition </w:t>
      </w:r>
      <w:r>
        <w:rPr>
          <w:lang w:val="en-US"/>
        </w:rPr>
        <w:t>1</w:t>
      </w:r>
      <w:r w:rsidRPr="004704B7">
        <w:rPr>
          <w:lang w:val="en-US"/>
        </w:rPr>
        <w:t xml:space="preserve"> </w:t>
      </w:r>
    </w:p>
    <w:p w14:paraId="292C99E1" w14:textId="088EDB82" w:rsidR="00061F12" w:rsidRDefault="00061F12" w:rsidP="00061F12">
      <w:pPr>
        <w:spacing w:after="240" w:line="360" w:lineRule="auto"/>
        <w:rPr>
          <w:rFonts w:eastAsia="Times New Roman"/>
        </w:rPr>
      </w:pPr>
      <w:r>
        <w:rPr>
          <w:rFonts w:eastAsia="Times New Roman"/>
        </w:rPr>
        <w:t xml:space="preserve">Before depicting the proof of Proposition 1, we introduce the following notation. Let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j</m:t>
                </m:r>
              </m:sub>
            </m:sSub>
          </m:e>
          <m:sup>
            <m:r>
              <w:rPr>
                <w:rFonts w:ascii="Cambria Math" w:eastAsia="Times New Roman" w:hAnsi="Cambria Math"/>
              </w:rPr>
              <m:t>τ,t</m:t>
            </m:r>
          </m:sup>
        </m:sSup>
      </m:oMath>
      <w:r>
        <w:rPr>
          <w:rFonts w:eastAsia="Times New Roman"/>
        </w:rPr>
        <w:t xml:space="preserve"> denote </w:t>
      </w:r>
      <w:r w:rsidR="00627BA6">
        <w:rPr>
          <w:rFonts w:eastAsia="Times New Roman"/>
        </w:rPr>
        <w:t>firm</w:t>
      </w:r>
      <w:r>
        <w:rPr>
          <w:rFonts w:eastAsia="Times New Roman"/>
        </w:rPr>
        <w:t xml:space="preserve"> quasi-rents in period t, and let </w:t>
      </w:r>
      <w:r w:rsidRPr="00156B59">
        <w:rPr>
          <w:rFonts w:eastAsia="Times New Roman"/>
        </w:rPr>
        <w:t>subscript</w:t>
      </w:r>
      <w:r>
        <w:rPr>
          <w:rFonts w:eastAsia="Times New Roman"/>
        </w:rPr>
        <w:t xml:space="preserve"> </w:t>
      </w:r>
      <w:r>
        <w:rPr>
          <w:rFonts w:eastAsia="Times New Roman"/>
          <w:i/>
        </w:rPr>
        <w:t>j</w:t>
      </w:r>
      <w:r w:rsidRPr="00334DF1">
        <w:rPr>
          <w:rFonts w:eastAsia="Times New Roman"/>
        </w:rPr>
        <w:t xml:space="preserve"> denote early adopters</w:t>
      </w:r>
      <w:r>
        <w:rPr>
          <w:rFonts w:eastAsia="Times New Roman"/>
        </w:rPr>
        <w:t xml:space="preserve"> (i.e., </w:t>
      </w:r>
      <w:r>
        <w:rPr>
          <w:rFonts w:eastAsia="Times New Roman"/>
          <w:i/>
        </w:rPr>
        <w:t>j=</w:t>
      </w:r>
      <w:r w:rsidRPr="00B117B3">
        <w:rPr>
          <w:rFonts w:eastAsia="Times New Roman"/>
          <w:i/>
        </w:rPr>
        <w:t>1</w:t>
      </w:r>
      <w:r>
        <w:rPr>
          <w:rFonts w:eastAsia="Times New Roman"/>
        </w:rPr>
        <w:t>)</w:t>
      </w:r>
      <w:r w:rsidRPr="00334DF1">
        <w:rPr>
          <w:rFonts w:eastAsia="Times New Roman"/>
        </w:rPr>
        <w:t>, late adopters</w:t>
      </w:r>
      <w:r>
        <w:rPr>
          <w:rFonts w:eastAsia="Times New Roman"/>
        </w:rPr>
        <w:t xml:space="preserve"> (i.e., </w:t>
      </w:r>
      <w:r>
        <w:rPr>
          <w:rFonts w:eastAsia="Times New Roman"/>
          <w:i/>
        </w:rPr>
        <w:t>j=</w:t>
      </w:r>
      <w:r w:rsidRPr="00B117B3">
        <w:rPr>
          <w:rFonts w:eastAsia="Times New Roman"/>
          <w:i/>
        </w:rPr>
        <w:t>2</w:t>
      </w:r>
      <w:r>
        <w:rPr>
          <w:rFonts w:eastAsia="Times New Roman"/>
        </w:rPr>
        <w:t>)</w:t>
      </w:r>
      <w:r w:rsidRPr="00334DF1">
        <w:rPr>
          <w:rFonts w:eastAsia="Times New Roman"/>
        </w:rPr>
        <w:t xml:space="preserve">, </w:t>
      </w:r>
      <w:r>
        <w:rPr>
          <w:rFonts w:eastAsia="Times New Roman"/>
        </w:rPr>
        <w:t>or</w:t>
      </w:r>
      <w:r w:rsidRPr="00334DF1">
        <w:rPr>
          <w:rFonts w:eastAsia="Times New Roman"/>
        </w:rPr>
        <w:t xml:space="preserve"> units that do not adopt</w:t>
      </w:r>
      <w:r>
        <w:rPr>
          <w:rFonts w:eastAsia="Times New Roman"/>
        </w:rPr>
        <w:t xml:space="preserve"> (i.e., </w:t>
      </w:r>
      <w:r w:rsidRPr="00B117B3">
        <w:rPr>
          <w:rFonts w:eastAsia="Times New Roman"/>
          <w:i/>
        </w:rPr>
        <w:t>j=0</w:t>
      </w:r>
      <w:r>
        <w:rPr>
          <w:rFonts w:eastAsia="Times New Roman"/>
        </w:rPr>
        <w:t xml:space="preserve">). </w:t>
      </w:r>
    </w:p>
    <w:p w14:paraId="2F18284D" w14:textId="77777777" w:rsidR="00061F12" w:rsidRDefault="00061F12" w:rsidP="00061F12">
      <w:pPr>
        <w:spacing w:after="240" w:line="360" w:lineRule="auto"/>
        <w:jc w:val="both"/>
        <w:rPr>
          <w:rFonts w:eastAsia="Times New Roman"/>
        </w:rPr>
      </w:pPr>
      <w:r>
        <w:rPr>
          <w:rFonts w:eastAsia="Times New Roman"/>
        </w:rPr>
        <w:t>We use this notation to define the first- and second-period survival regions:</w:t>
      </w:r>
    </w:p>
    <w:p w14:paraId="4CCEEA76" w14:textId="77777777" w:rsidR="00061F12" w:rsidRPr="00334DF1" w:rsidRDefault="00061F12" w:rsidP="00061F12">
      <w:pPr>
        <w:spacing w:after="240" w:line="360" w:lineRule="auto"/>
        <w:rPr>
          <w:rFonts w:eastAsia="Times New Roman"/>
        </w:rPr>
      </w:pPr>
      <w:r>
        <w:rPr>
          <w:rFonts w:eastAsia="Times New Roman"/>
        </w:rPr>
        <w:t xml:space="preserve">I) </w:t>
      </w:r>
      <w:r w:rsidRPr="00334DF1">
        <w:rPr>
          <w:rFonts w:eastAsia="Times New Roman"/>
        </w:rPr>
        <w:t xml:space="preserve">The </w:t>
      </w:r>
      <w:r w:rsidRPr="00B117B3">
        <w:rPr>
          <w:rFonts w:eastAsia="Times New Roman"/>
          <w:i/>
        </w:rPr>
        <w:t>first</w:t>
      </w:r>
      <w:r>
        <w:rPr>
          <w:rFonts w:eastAsia="Times New Roman"/>
          <w:i/>
        </w:rPr>
        <w:t>-</w:t>
      </w:r>
      <w:r w:rsidRPr="00B117B3">
        <w:rPr>
          <w:rFonts w:eastAsia="Times New Roman"/>
          <w:i/>
        </w:rPr>
        <w:t>period survival region</w:t>
      </w:r>
      <w:r w:rsidRPr="00334DF1">
        <w:rPr>
          <w:rFonts w:eastAsia="Times New Roman"/>
        </w:rPr>
        <w:t xml:space="preserve"> is</w:t>
      </w:r>
    </w:p>
    <w:p w14:paraId="39059E90" w14:textId="77777777" w:rsidR="00061F12" w:rsidRPr="00334DF1" w:rsidRDefault="005A52CF" w:rsidP="00061F12">
      <w:pPr>
        <w:spacing w:after="240" w:line="360" w:lineRule="auto"/>
        <w:ind w:left="720"/>
        <w:rPr>
          <w:rFonts w:eastAsia="Times New Roman"/>
        </w:rPr>
      </w:pPr>
      <m:oMathPara>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A,1</m:t>
              </m:r>
            </m:sub>
          </m:sSub>
          <m:r>
            <w:rPr>
              <w:rFonts w:ascii="Cambria Math" w:eastAsia="Times New Roman" w:hAnsi="Cambria Math"/>
            </w:rPr>
            <m:t>=</m:t>
          </m:r>
          <m:d>
            <m:dPr>
              <m:begChr m:val="{"/>
              <m:endChr m:val="}"/>
              <m:ctrlPr>
                <w:rPr>
                  <w:rFonts w:ascii="Cambria Math" w:eastAsia="Times New Roman" w:hAnsi="Cambria Math"/>
                  <w:i/>
                </w:rPr>
              </m:ctrlPr>
            </m:dPr>
            <m:e>
              <m:d>
                <m:dPr>
                  <m:begChr m:val="{"/>
                  <m:endChr m:val="}"/>
                  <m:ctrlPr>
                    <w:rPr>
                      <w:rFonts w:ascii="Cambria Math" w:eastAsia="Times New Roman" w:hAnsi="Cambria Math"/>
                      <w:i/>
                    </w:rPr>
                  </m:ctrlPr>
                </m:dPr>
                <m:e>
                  <m:r>
                    <w:rPr>
                      <w:rFonts w:ascii="Cambria Math" w:eastAsia="Times New Roman" w:hAnsi="Cambria Math"/>
                    </w:rPr>
                    <m:t>β,x</m:t>
                  </m:r>
                </m:e>
              </m:d>
            </m:e>
            <m:e>
              <m:r>
                <w:rPr>
                  <w:rFonts w:ascii="Cambria Math" w:eastAsia="Times New Roman" w:hAnsi="Cambria Math"/>
                </w:rPr>
                <m:t>0≤β≤</m:t>
              </m:r>
              <m:acc>
                <m:accPr>
                  <m:chr m:val="̿"/>
                  <m:ctrlPr>
                    <w:rPr>
                      <w:rFonts w:ascii="Cambria Math" w:hAnsi="Cambria Math"/>
                      <w:i/>
                      <w:iCs/>
                    </w:rPr>
                  </m:ctrlPr>
                </m:accPr>
                <m:e>
                  <m:r>
                    <w:rPr>
                      <w:rFonts w:ascii="Cambria Math" w:hAnsi="Cambria Math"/>
                    </w:rPr>
                    <m:t>β</m:t>
                  </m:r>
                </m:e>
              </m:acc>
              <m:r>
                <w:rPr>
                  <w:rFonts w:ascii="Cambria Math" w:hAnsi="Cambria Math"/>
                </w:rPr>
                <m:t>,0≤x≤</m:t>
              </m:r>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r>
                    <w:rPr>
                      <w:rFonts w:ascii="Cambria Math" w:hAnsi="Cambria Math"/>
                    </w:rPr>
                    <m:t>β</m:t>
                  </m:r>
                </m:e>
              </m:d>
            </m:e>
          </m:d>
        </m:oMath>
      </m:oMathPara>
    </w:p>
    <w:p w14:paraId="27A0D128" w14:textId="77777777" w:rsidR="00061F12" w:rsidRPr="00334DF1" w:rsidRDefault="00061F12" w:rsidP="00061F12">
      <w:pPr>
        <w:spacing w:after="240" w:line="360" w:lineRule="auto"/>
        <w:ind w:left="720"/>
        <w:rPr>
          <w:rFonts w:eastAsia="Times New Roman"/>
        </w:rPr>
      </w:pPr>
      <w:r>
        <w:rPr>
          <w:rFonts w:eastAsia="Times New Roman"/>
        </w:rPr>
        <w:t xml:space="preserve">where </w:t>
      </w:r>
      <m:oMath>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r>
              <w:rPr>
                <w:rFonts w:ascii="Cambria Math" w:hAnsi="Cambria Math"/>
              </w:rPr>
              <m:t>β</m:t>
            </m:r>
          </m:e>
        </m:d>
        <m:r>
          <w:rPr>
            <w:rFonts w:ascii="Cambria Math" w:hAnsi="Cambria Math"/>
          </w:rPr>
          <m:t>≡max</m:t>
        </m:r>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0</m:t>
                    </m:r>
                  </m:sub>
                </m:sSub>
              </m:e>
            </m:acc>
            <m:d>
              <m:dPr>
                <m:ctrlPr>
                  <w:rPr>
                    <w:rFonts w:ascii="Cambria Math" w:hAnsi="Cambria Math"/>
                    <w:i/>
                    <w:iCs/>
                  </w:rPr>
                </m:ctrlPr>
              </m:dPr>
              <m:e>
                <m:r>
                  <w:rPr>
                    <w:rFonts w:ascii="Cambria Math" w:hAnsi="Cambria Math"/>
                  </w:rPr>
                  <m:t>β</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d>
              <m:dPr>
                <m:ctrlPr>
                  <w:rPr>
                    <w:rFonts w:ascii="Cambria Math" w:hAnsi="Cambria Math"/>
                    <w:i/>
                    <w:iCs/>
                  </w:rPr>
                </m:ctrlPr>
              </m:dPr>
              <m:e>
                <m:r>
                  <w:rPr>
                    <w:rFonts w:ascii="Cambria Math" w:hAnsi="Cambria Math"/>
                  </w:rPr>
                  <m:t>β</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d>
              <m:dPr>
                <m:ctrlPr>
                  <w:rPr>
                    <w:rFonts w:ascii="Cambria Math" w:hAnsi="Cambria Math"/>
                    <w:i/>
                    <w:iCs/>
                  </w:rPr>
                </m:ctrlPr>
              </m:dPr>
              <m:e>
                <m:r>
                  <w:rPr>
                    <w:rFonts w:ascii="Cambria Math" w:hAnsi="Cambria Math"/>
                  </w:rPr>
                  <m:t>β</m:t>
                </m:r>
              </m:e>
            </m:d>
          </m:e>
        </m:d>
      </m:oMath>
      <w:r>
        <w:rPr>
          <w:rFonts w:eastAsia="Times New Roman"/>
          <w:iCs/>
        </w:rPr>
        <w:t>, and</w:t>
      </w:r>
      <w:r w:rsidRPr="00334DF1">
        <w:rPr>
          <w:rFonts w:eastAsia="Times New Roman"/>
        </w:rPr>
        <w:t xml:space="preserve"> the following curves define </w:t>
      </w:r>
      <m:oMath>
        <m:acc>
          <m:accPr>
            <m:chr m:val="̿"/>
            <m:ctrlPr>
              <w:rPr>
                <w:rFonts w:ascii="Cambria Math" w:hAnsi="Cambria Math"/>
                <w:i/>
                <w:iCs/>
              </w:rPr>
            </m:ctrlPr>
          </m:accPr>
          <m:e>
            <m:r>
              <w:rPr>
                <w:rFonts w:ascii="Cambria Math" w:hAnsi="Cambria Math"/>
              </w:rPr>
              <m:t>β</m:t>
            </m:r>
          </m:e>
        </m:acc>
        <m:r>
          <w:rPr>
            <w:rFonts w:ascii="Cambria Math" w:hAnsi="Cambria Math"/>
          </w:rPr>
          <m:t>,</m:t>
        </m:r>
      </m:oMath>
      <w:r w:rsidRPr="00334DF1">
        <w:rPr>
          <w:rFonts w:eastAsia="Times New Roman"/>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0</m:t>
                </m:r>
              </m:sub>
            </m:sSub>
          </m:e>
        </m:acc>
        <m:d>
          <m:dPr>
            <m:ctrlPr>
              <w:rPr>
                <w:rFonts w:ascii="Cambria Math" w:hAnsi="Cambria Math"/>
                <w:i/>
                <w:iCs/>
              </w:rPr>
            </m:ctrlPr>
          </m:dPr>
          <m:e>
            <m:r>
              <w:rPr>
                <w:rFonts w:ascii="Cambria Math" w:hAnsi="Cambria Math"/>
              </w:rPr>
              <m:t>β</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d>
          <m:dPr>
            <m:ctrlPr>
              <w:rPr>
                <w:rFonts w:ascii="Cambria Math" w:hAnsi="Cambria Math"/>
                <w:i/>
                <w:iCs/>
              </w:rPr>
            </m:ctrlPr>
          </m:dPr>
          <m:e>
            <m:r>
              <w:rPr>
                <w:rFonts w:ascii="Cambria Math" w:hAnsi="Cambria Math"/>
              </w:rPr>
              <m:t>β</m:t>
            </m:r>
          </m:e>
        </m:d>
        <m:r>
          <w:rPr>
            <w:rFonts w:ascii="Cambria Math" w:hAnsi="Cambria Math"/>
          </w:rPr>
          <m:t xml:space="preserve">, </m:t>
        </m:r>
        <m:r>
          <m:rPr>
            <m:sty m:val="p"/>
          </m:rPr>
          <w:rPr>
            <w:rFonts w:ascii="Cambria Math" w:hAnsi="Cambria Math"/>
          </w:rPr>
          <m:t>and</m:t>
        </m:r>
        <m:r>
          <w:rPr>
            <w:rFonts w:ascii="Cambria Math" w:hAnsi="Cambria Math"/>
          </w:rPr>
          <m:t xml:space="preserve"> </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d>
          <m:dPr>
            <m:ctrlPr>
              <w:rPr>
                <w:rFonts w:ascii="Cambria Math" w:hAnsi="Cambria Math"/>
                <w:i/>
                <w:iCs/>
              </w:rPr>
            </m:ctrlPr>
          </m:dPr>
          <m:e>
            <m:r>
              <w:rPr>
                <w:rFonts w:ascii="Cambria Math" w:hAnsi="Cambria Math"/>
              </w:rPr>
              <m:t>β</m:t>
            </m:r>
          </m:e>
        </m:d>
      </m:oMath>
      <w:r w:rsidRPr="00334DF1">
        <w:rPr>
          <w:rFonts w:eastAsia="Times New Roman"/>
          <w:iCs/>
        </w:rPr>
        <w:t>:</w:t>
      </w:r>
    </w:p>
    <w:p w14:paraId="5F84B303" w14:textId="77777777" w:rsidR="00061F12" w:rsidRPr="003640C0" w:rsidRDefault="00061F12" w:rsidP="00061F12">
      <w:pPr>
        <w:spacing w:after="240" w:line="360" w:lineRule="auto"/>
        <w:ind w:left="720"/>
        <w:rPr>
          <w:rFonts w:eastAsia="Times New Roman"/>
          <w:iCs/>
        </w:rPr>
      </w:pPr>
      <w:r w:rsidRPr="003640C0">
        <w:rPr>
          <w:rFonts w:eastAsia="Times New Roman"/>
        </w:rPr>
        <w:t xml:space="preserve">1) </w:t>
      </w:r>
      <m:oMath>
        <m:sSubSup>
          <m:sSubSupPr>
            <m:ctrlPr>
              <w:rPr>
                <w:rFonts w:ascii="Cambria Math" w:eastAsia="Times New Roman" w:hAnsi="Cambria Math"/>
                <w:i/>
              </w:rPr>
            </m:ctrlPr>
          </m:sSubSupPr>
          <m:e>
            <m:r>
              <w:rPr>
                <w:rFonts w:ascii="Cambria Math" w:hAnsi="Cambria Math"/>
              </w:rPr>
              <m:t>π</m:t>
            </m:r>
          </m:e>
          <m:sub>
            <m:r>
              <w:rPr>
                <w:rFonts w:ascii="Cambria Math" w:eastAsia="Times New Roman" w:hAnsi="Cambria Math"/>
              </w:rPr>
              <m:t>1</m:t>
            </m:r>
          </m:sub>
          <m:sup>
            <m:r>
              <w:rPr>
                <w:rFonts w:ascii="Cambria Math" w:eastAsia="Times New Roman" w:hAnsi="Cambria Math"/>
              </w:rPr>
              <m:t>τ,1</m:t>
            </m:r>
          </m:sup>
        </m:sSubSup>
        <m:d>
          <m:dPr>
            <m:ctrlPr>
              <w:rPr>
                <w:rFonts w:ascii="Cambria Math" w:hAnsi="Cambria Math"/>
                <w:i/>
                <w:iCs/>
              </w:rPr>
            </m:ctrlPr>
          </m:dPr>
          <m:e>
            <m:r>
              <w:rPr>
                <w:rFonts w:ascii="Cambria Math" w:hAnsi="Cambria Math"/>
              </w:rPr>
              <m:t>β,x=0</m:t>
            </m:r>
          </m:e>
        </m:d>
        <m:r>
          <w:rPr>
            <w:rFonts w:ascii="Cambria Math" w:hAnsi="Cambria Math"/>
          </w:rPr>
          <m:t>=0⇒</m:t>
        </m:r>
        <m:acc>
          <m:accPr>
            <m:chr m:val="̿"/>
            <m:ctrlPr>
              <w:rPr>
                <w:rFonts w:ascii="Cambria Math" w:hAnsi="Cambria Math"/>
                <w:i/>
                <w:iCs/>
              </w:rPr>
            </m:ctrlPr>
          </m:accPr>
          <m:e>
            <m:r>
              <w:rPr>
                <w:rFonts w:ascii="Cambria Math" w:hAnsi="Cambria Math"/>
              </w:rPr>
              <m:t>β</m:t>
            </m:r>
          </m:e>
        </m:acc>
      </m:oMath>
      <w:r w:rsidRPr="003640C0">
        <w:rPr>
          <w:rFonts w:eastAsia="Times New Roman"/>
          <w:iCs/>
        </w:rPr>
        <w:t xml:space="preserve"> (i.e., point D in Figure 1):</w:t>
      </w:r>
      <w:r w:rsidRPr="003640C0" w:rsidDel="002A43EE">
        <w:rPr>
          <w:rFonts w:eastAsia="Times New Roman"/>
          <w:iCs/>
        </w:rPr>
        <w:t xml:space="preserve"> </w:t>
      </w:r>
      <m:oMath>
        <m:acc>
          <m:accPr>
            <m:chr m:val="̿"/>
            <m:ctrlPr>
              <w:rPr>
                <w:rFonts w:ascii="Cambria Math" w:hAnsi="Cambria Math"/>
                <w:b/>
                <w:i/>
                <w:iCs/>
              </w:rPr>
            </m:ctrlPr>
          </m:accPr>
          <m:e>
            <m:r>
              <w:rPr>
                <w:rFonts w:ascii="Cambria Math" w:hAnsi="Cambria Math"/>
              </w:rPr>
              <m:t>β</m:t>
            </m:r>
          </m:e>
        </m:acc>
        <m:r>
          <m:rPr>
            <m:sty m:val="bi"/>
          </m:rPr>
          <w:rPr>
            <w:rFonts w:ascii="Cambria Math" w:hAnsi="Cambria Math"/>
          </w:rPr>
          <m:t>=</m:t>
        </m:r>
        <m:f>
          <m:fPr>
            <m:ctrlPr>
              <w:rPr>
                <w:rFonts w:ascii="Cambria Math" w:hAnsi="Cambria Math"/>
                <w:i/>
                <w:iCs/>
              </w:rPr>
            </m:ctrlPr>
          </m:fPr>
          <m:num>
            <m:r>
              <w:rPr>
                <w:rFonts w:ascii="Cambria Math" w:hAnsi="Cambria Math"/>
              </w:rPr>
              <m:t>P-</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m</m:t>
                </m:r>
              </m:sup>
            </m:sSubSup>
          </m:num>
          <m:den>
            <m:r>
              <w:rPr>
                <w:rFonts w:ascii="Cambria Math" w:hAnsi="Cambria Math"/>
              </w:rPr>
              <m:t>T⋅</m:t>
            </m:r>
            <m:d>
              <m:dPr>
                <m:ctrlPr>
                  <w:rPr>
                    <w:rFonts w:ascii="Cambria Math" w:hAnsi="Cambria Math"/>
                    <w:i/>
                    <w:iCs/>
                  </w:rPr>
                </m:ctrlPr>
              </m:dPr>
              <m:e>
                <m:r>
                  <w:rPr>
                    <w:rFonts w:ascii="Cambria Math" w:hAnsi="Cambria Math"/>
                  </w:rPr>
                  <m:t>1-γ</m:t>
                </m:r>
              </m:e>
            </m:d>
          </m:den>
        </m:f>
      </m:oMath>
    </w:p>
    <w:p w14:paraId="00D45EDF" w14:textId="77777777" w:rsidR="00061F12" w:rsidRPr="003640C0" w:rsidRDefault="00061F12" w:rsidP="00061F12">
      <w:pPr>
        <w:spacing w:after="240" w:line="360" w:lineRule="auto"/>
        <w:ind w:left="720"/>
        <w:rPr>
          <w:rFonts w:eastAsia="Times New Roman"/>
          <w:iCs/>
        </w:rPr>
      </w:pPr>
      <w:r w:rsidRPr="003640C0">
        <w:rPr>
          <w:rFonts w:eastAsia="Times New Roman"/>
        </w:rPr>
        <w:t xml:space="preserve">2) </w:t>
      </w:r>
      <m:oMath>
        <m:sSubSup>
          <m:sSubSupPr>
            <m:ctrlPr>
              <w:rPr>
                <w:rFonts w:ascii="Cambria Math" w:eastAsia="Times New Roman" w:hAnsi="Cambria Math"/>
                <w:i/>
              </w:rPr>
            </m:ctrlPr>
          </m:sSubSupPr>
          <m:e>
            <m:r>
              <w:rPr>
                <w:rFonts w:ascii="Cambria Math" w:hAnsi="Cambria Math"/>
              </w:rPr>
              <m:t>π</m:t>
            </m:r>
          </m:e>
          <m:sub>
            <m:r>
              <w:rPr>
                <w:rFonts w:ascii="Cambria Math" w:eastAsia="Times New Roman" w:hAnsi="Cambria Math"/>
              </w:rPr>
              <m:t>0</m:t>
            </m:r>
          </m:sub>
          <m:sup>
            <m:r>
              <w:rPr>
                <w:rFonts w:ascii="Cambria Math" w:eastAsia="Times New Roman" w:hAnsi="Cambria Math"/>
              </w:rPr>
              <m:t>τ,1</m:t>
            </m:r>
          </m:sup>
        </m:sSubSup>
        <m:d>
          <m:dPr>
            <m:ctrlPr>
              <w:rPr>
                <w:rFonts w:ascii="Cambria Math" w:hAnsi="Cambria Math"/>
                <w:i/>
                <w:iCs/>
              </w:rPr>
            </m:ctrlPr>
          </m:dPr>
          <m:e>
            <m:r>
              <w:rPr>
                <w:rFonts w:ascii="Cambria Math" w:eastAsia="Times New Roman" w:hAnsi="Cambria Math"/>
              </w:rPr>
              <m:t>β</m:t>
            </m:r>
            <m:r>
              <w:rPr>
                <w:rFonts w:ascii="Cambria Math" w:hAnsi="Cambria Math"/>
              </w:rPr>
              <m:t>,x</m:t>
            </m:r>
          </m:e>
        </m:d>
        <m:r>
          <w:rPr>
            <w:rFonts w:ascii="Cambria Math" w:hAnsi="Cambria Math"/>
          </w:rPr>
          <m:t>=0⇒</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0</m:t>
                </m:r>
              </m:sub>
            </m:sSub>
          </m:e>
        </m:acc>
        <m:d>
          <m:dPr>
            <m:ctrlPr>
              <w:rPr>
                <w:rFonts w:ascii="Cambria Math" w:hAnsi="Cambria Math"/>
                <w:i/>
                <w:iCs/>
              </w:rPr>
            </m:ctrlPr>
          </m:dPr>
          <m:e>
            <m:r>
              <w:rPr>
                <w:rFonts w:ascii="Cambria Math" w:hAnsi="Cambria Math"/>
              </w:rPr>
              <m:t>β</m:t>
            </m:r>
          </m:e>
        </m:d>
      </m:oMath>
      <w:r w:rsidRPr="003640C0">
        <w:rPr>
          <w:rFonts w:eastAsia="Times New Roman"/>
          <w:iCs/>
        </w:rPr>
        <w:t xml:space="preserve"> (i.e., line EP in Figure 1):</w:t>
      </w:r>
      <w:r w:rsidRPr="003640C0" w:rsidDel="002A43EE">
        <w:rPr>
          <w:rFonts w:eastAsia="Times New Roman"/>
          <w:iCs/>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0</m:t>
                </m:r>
              </m:sub>
            </m:sSub>
          </m:e>
        </m:acc>
        <m:d>
          <m:dPr>
            <m:ctrlPr>
              <w:rPr>
                <w:rFonts w:ascii="Cambria Math" w:hAnsi="Cambria Math"/>
                <w:i/>
                <w:iCs/>
              </w:rPr>
            </m:ctrlPr>
          </m:dPr>
          <m:e>
            <m:r>
              <w:rPr>
                <w:rFonts w:ascii="Cambria Math" w:hAnsi="Cambria Math"/>
              </w:rPr>
              <m:t>β</m:t>
            </m:r>
          </m:e>
        </m:d>
        <m:r>
          <m:rPr>
            <m:sty m:val="p"/>
          </m:rPr>
          <w:rPr>
            <w:rFonts w:ascii="Cambria Math" w:eastAsia="Times New Roman" w:hAnsi="Cambria Math"/>
          </w:rPr>
          <m:t xml:space="preserve"> </m:t>
        </m:r>
        <m:r>
          <w:rPr>
            <w:rFonts w:ascii="Cambria Math" w:hAnsi="Cambria Math"/>
          </w:rPr>
          <m:t>=</m:t>
        </m:r>
        <m:f>
          <m:fPr>
            <m:ctrlPr>
              <w:rPr>
                <w:rFonts w:ascii="Cambria Math" w:hAnsi="Cambria Math"/>
                <w:i/>
                <w:iCs/>
              </w:rPr>
            </m:ctrlPr>
          </m:fPr>
          <m:num>
            <m:r>
              <w:rPr>
                <w:rFonts w:ascii="Cambria Math" w:hAnsi="Cambria Math"/>
              </w:rPr>
              <m:t>P-T⋅β</m:t>
            </m:r>
          </m:num>
          <m:den>
            <m:d>
              <m:dPr>
                <m:ctrlPr>
                  <w:rPr>
                    <w:rFonts w:ascii="Cambria Math" w:hAnsi="Cambria Math"/>
                    <w:i/>
                    <w:iCs/>
                  </w:rPr>
                </m:ctrlPr>
              </m:dPr>
              <m:e>
                <m:r>
                  <w:rPr>
                    <w:rFonts w:ascii="Cambria Math" w:hAnsi="Cambria Math"/>
                  </w:rPr>
                  <m:t>1+δ</m:t>
                </m:r>
              </m:e>
            </m:d>
          </m:den>
        </m:f>
      </m:oMath>
    </w:p>
    <w:p w14:paraId="6E485040" w14:textId="77777777" w:rsidR="00061F12" w:rsidRPr="003640C0" w:rsidRDefault="00061F12" w:rsidP="00061F12">
      <w:pPr>
        <w:spacing w:after="240" w:line="360" w:lineRule="auto"/>
        <w:ind w:left="720"/>
        <w:rPr>
          <w:rFonts w:eastAsia="Times New Roman"/>
          <w:iCs/>
        </w:rPr>
      </w:pPr>
      <w:r w:rsidRPr="003640C0">
        <w:rPr>
          <w:rFonts w:eastAsia="Times New Roman"/>
        </w:rPr>
        <w:t xml:space="preserve">3) </w:t>
      </w:r>
      <m:oMath>
        <m:sSubSup>
          <m:sSubSupPr>
            <m:ctrlPr>
              <w:rPr>
                <w:rFonts w:ascii="Cambria Math" w:eastAsia="Times New Roman" w:hAnsi="Cambria Math"/>
                <w:i/>
              </w:rPr>
            </m:ctrlPr>
          </m:sSubSupPr>
          <m:e>
            <m:r>
              <w:rPr>
                <w:rFonts w:ascii="Cambria Math" w:hAnsi="Cambria Math"/>
              </w:rPr>
              <m:t>π</m:t>
            </m:r>
          </m:e>
          <m:sub>
            <m:r>
              <w:rPr>
                <w:rFonts w:ascii="Cambria Math" w:eastAsia="Times New Roman" w:hAnsi="Cambria Math"/>
              </w:rPr>
              <m:t>1</m:t>
            </m:r>
          </m:sub>
          <m:sup>
            <m:r>
              <w:rPr>
                <w:rFonts w:ascii="Cambria Math" w:eastAsia="Times New Roman" w:hAnsi="Cambria Math"/>
              </w:rPr>
              <m:t>τ,1</m:t>
            </m:r>
          </m:sup>
        </m:sSubSup>
        <m:d>
          <m:dPr>
            <m:ctrlPr>
              <w:rPr>
                <w:rFonts w:ascii="Cambria Math" w:hAnsi="Cambria Math"/>
                <w:i/>
                <w:iCs/>
              </w:rPr>
            </m:ctrlPr>
          </m:dPr>
          <m:e>
            <m:r>
              <w:rPr>
                <w:rFonts w:ascii="Cambria Math" w:eastAsia="Times New Roman" w:hAnsi="Cambria Math"/>
              </w:rPr>
              <m:t>β</m:t>
            </m:r>
            <m:r>
              <w:rPr>
                <w:rFonts w:ascii="Cambria Math" w:hAnsi="Cambria Math"/>
              </w:rPr>
              <m:t>,x</m:t>
            </m:r>
          </m:e>
        </m:d>
        <m:r>
          <w:rPr>
            <w:rFonts w:ascii="Cambria Math" w:hAnsi="Cambria Math"/>
          </w:rPr>
          <m:t>=0⇒</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d>
          <m:dPr>
            <m:ctrlPr>
              <w:rPr>
                <w:rFonts w:ascii="Cambria Math" w:hAnsi="Cambria Math"/>
                <w:i/>
                <w:iCs/>
              </w:rPr>
            </m:ctrlPr>
          </m:dPr>
          <m:e>
            <m:r>
              <w:rPr>
                <w:rFonts w:ascii="Cambria Math" w:hAnsi="Cambria Math"/>
              </w:rPr>
              <m:t>β</m:t>
            </m:r>
          </m:e>
        </m:d>
      </m:oMath>
      <w:r w:rsidRPr="003640C0">
        <w:rPr>
          <w:rFonts w:eastAsia="Times New Roman"/>
          <w:iCs/>
        </w:rPr>
        <w:t xml:space="preserve"> (i.e., line SD in Figure 1</w:t>
      </w:r>
      <w:r w:rsidRPr="003640C0">
        <w:rPr>
          <w:rFonts w:eastAsia="Times New Roman"/>
        </w:rPr>
        <w:t>)</w:t>
      </w:r>
      <w:r w:rsidRPr="003640C0">
        <w:rPr>
          <w:rFonts w:eastAsia="Times New Roman"/>
          <w:iCs/>
        </w:rPr>
        <w:t>:</w:t>
      </w:r>
      <w:r w:rsidRPr="003640C0" w:rsidDel="002A43EE">
        <w:rPr>
          <w:rFonts w:eastAsia="Times New Roman"/>
          <w:iCs/>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d>
          <m:dPr>
            <m:ctrlPr>
              <w:rPr>
                <w:rFonts w:ascii="Cambria Math" w:hAnsi="Cambria Math"/>
                <w:i/>
                <w:iCs/>
              </w:rPr>
            </m:ctrlPr>
          </m:dPr>
          <m:e>
            <m:r>
              <w:rPr>
                <w:rFonts w:ascii="Cambria Math" w:hAnsi="Cambria Math"/>
              </w:rPr>
              <m:t>β</m:t>
            </m:r>
          </m:e>
        </m:d>
        <m:r>
          <m:rPr>
            <m:sty m:val="p"/>
          </m:rPr>
          <w:rPr>
            <w:rFonts w:ascii="Cambria Math" w:eastAsia="Times New Roman" w:hAnsi="Cambria Math"/>
          </w:rPr>
          <m:t xml:space="preserve"> </m:t>
        </m:r>
        <m:r>
          <w:rPr>
            <w:rFonts w:ascii="Cambria Math" w:hAnsi="Cambria Math"/>
          </w:rPr>
          <m:t>=</m:t>
        </m:r>
        <m:f>
          <m:fPr>
            <m:ctrlPr>
              <w:rPr>
                <w:rFonts w:ascii="Cambria Math" w:hAnsi="Cambria Math"/>
                <w:i/>
                <w:iCs/>
              </w:rPr>
            </m:ctrlPr>
          </m:fPr>
          <m:num>
            <m:r>
              <w:rPr>
                <w:rFonts w:ascii="Cambria Math" w:hAnsi="Cambria Math"/>
              </w:rPr>
              <m:t>P-T⋅</m:t>
            </m:r>
            <m:d>
              <m:dPr>
                <m:ctrlPr>
                  <w:rPr>
                    <w:rFonts w:ascii="Cambria Math" w:hAnsi="Cambria Math"/>
                    <w:i/>
                    <w:iCs/>
                  </w:rPr>
                </m:ctrlPr>
              </m:dPr>
              <m:e>
                <m:r>
                  <w:rPr>
                    <w:rFonts w:ascii="Cambria Math" w:hAnsi="Cambria Math"/>
                  </w:rPr>
                  <m:t>1-γ</m:t>
                </m:r>
              </m:e>
            </m:d>
            <m:r>
              <w:rPr>
                <w:rFonts w:ascii="Cambria Math" w:hAnsi="Cambria Math"/>
              </w:rPr>
              <m:t>⋅β-</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m</m:t>
                </m:r>
              </m:sup>
            </m:sSubSup>
          </m:num>
          <m:den>
            <m:d>
              <m:dPr>
                <m:ctrlPr>
                  <w:rPr>
                    <w:rFonts w:ascii="Cambria Math" w:hAnsi="Cambria Math"/>
                    <w:i/>
                    <w:iCs/>
                  </w:rPr>
                </m:ctrlPr>
              </m:dPr>
              <m:e>
                <m:r>
                  <w:rPr>
                    <w:rFonts w:ascii="Cambria Math" w:hAnsi="Cambria Math"/>
                  </w:rPr>
                  <m:t>1+ρ</m:t>
                </m:r>
              </m:e>
            </m:d>
            <m:d>
              <m:dPr>
                <m:ctrlPr>
                  <w:rPr>
                    <w:rFonts w:ascii="Cambria Math" w:hAnsi="Cambria Math"/>
                    <w:i/>
                    <w:iCs/>
                  </w:rPr>
                </m:ctrlPr>
              </m:dPr>
              <m:e>
                <m:r>
                  <w:rPr>
                    <w:rFonts w:ascii="Cambria Math" w:hAnsi="Cambria Math"/>
                  </w:rPr>
                  <m:t>1+δ</m:t>
                </m:r>
              </m:e>
            </m:d>
          </m:den>
        </m:f>
      </m:oMath>
    </w:p>
    <w:p w14:paraId="673B8CC7" w14:textId="77777777" w:rsidR="00061F12" w:rsidRPr="00334DF1" w:rsidRDefault="00061F12" w:rsidP="00061F12">
      <w:pPr>
        <w:spacing w:after="240" w:line="360" w:lineRule="auto"/>
        <w:ind w:left="720"/>
        <w:rPr>
          <w:rFonts w:ascii="Cambria Math" w:eastAsia="Times New Roman" w:hAnsi="Cambria Math"/>
          <w:oMath/>
        </w:rPr>
      </w:pPr>
      <w:r w:rsidRPr="003640C0">
        <w:rPr>
          <w:rFonts w:eastAsia="Times New Roman"/>
        </w:rPr>
        <w:t xml:space="preserve">4) </w:t>
      </w:r>
      <m:oMath>
        <m:sSubSup>
          <m:sSubSupPr>
            <m:ctrlPr>
              <w:rPr>
                <w:rFonts w:ascii="Cambria Math" w:eastAsia="Times New Roman" w:hAnsi="Cambria Math"/>
                <w:i/>
              </w:rPr>
            </m:ctrlPr>
          </m:sSubSupPr>
          <m:e>
            <m:r>
              <w:rPr>
                <w:rFonts w:ascii="Cambria Math" w:hAnsi="Cambria Math"/>
              </w:rPr>
              <m:t>π</m:t>
            </m:r>
          </m:e>
          <m:sub>
            <m:r>
              <w:rPr>
                <w:rFonts w:ascii="Cambria Math" w:eastAsia="Times New Roman" w:hAnsi="Cambria Math"/>
              </w:rPr>
              <m:t>2</m:t>
            </m:r>
          </m:sub>
          <m:sup>
            <m:r>
              <w:rPr>
                <w:rFonts w:ascii="Cambria Math" w:eastAsia="Times New Roman" w:hAnsi="Cambria Math"/>
              </w:rPr>
              <m:t>τ,1</m:t>
            </m:r>
          </m:sup>
        </m:sSubSup>
        <m:d>
          <m:dPr>
            <m:ctrlPr>
              <w:rPr>
                <w:rFonts w:ascii="Cambria Math" w:hAnsi="Cambria Math"/>
                <w:i/>
                <w:iCs/>
              </w:rPr>
            </m:ctrlPr>
          </m:dPr>
          <m:e>
            <m:r>
              <w:rPr>
                <w:rFonts w:ascii="Cambria Math" w:eastAsia="Times New Roman" w:hAnsi="Cambria Math"/>
              </w:rPr>
              <m:t>β</m:t>
            </m:r>
            <m:r>
              <w:rPr>
                <w:rFonts w:ascii="Cambria Math" w:hAnsi="Cambria Math"/>
              </w:rPr>
              <m:t>,x</m:t>
            </m:r>
          </m:e>
        </m:d>
        <m:r>
          <w:rPr>
            <w:rFonts w:ascii="Cambria Math" w:hAnsi="Cambria Math"/>
          </w:rPr>
          <m:t>=0⇒</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d>
          <m:dPr>
            <m:ctrlPr>
              <w:rPr>
                <w:rFonts w:ascii="Cambria Math" w:hAnsi="Cambria Math"/>
                <w:i/>
                <w:iCs/>
              </w:rPr>
            </m:ctrlPr>
          </m:dPr>
          <m:e>
            <m:r>
              <w:rPr>
                <w:rFonts w:ascii="Cambria Math" w:hAnsi="Cambria Math"/>
              </w:rPr>
              <m:t>β</m:t>
            </m:r>
          </m:e>
        </m:d>
      </m:oMath>
      <w:r w:rsidRPr="003640C0">
        <w:rPr>
          <w:rFonts w:eastAsia="Times New Roman"/>
          <w:iCs/>
        </w:rPr>
        <w:t xml:space="preserve"> (i.e., line </w:t>
      </w:r>
      <w:r>
        <w:rPr>
          <w:rFonts w:eastAsia="Times New Roman"/>
          <w:iCs/>
        </w:rPr>
        <w:t>VU</w:t>
      </w:r>
      <w:r w:rsidRPr="003640C0">
        <w:rPr>
          <w:rFonts w:eastAsia="Times New Roman"/>
          <w:iCs/>
        </w:rPr>
        <w:t xml:space="preserve"> in Figure 1</w:t>
      </w:r>
      <w:r w:rsidRPr="003640C0">
        <w:rPr>
          <w:rFonts w:eastAsia="Times New Roman"/>
        </w:rPr>
        <w:t>)</w:t>
      </w:r>
      <w:r w:rsidRPr="003640C0">
        <w:rPr>
          <w:rFonts w:eastAsia="Times New Roman"/>
          <w:iCs/>
        </w:rPr>
        <w:t>:</w:t>
      </w:r>
      <w:r w:rsidRPr="00334DF1" w:rsidDel="002A43EE">
        <w:rPr>
          <w:rFonts w:eastAsia="Times New Roman"/>
          <w:iCs/>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d>
          <m:dPr>
            <m:ctrlPr>
              <w:rPr>
                <w:rFonts w:ascii="Cambria Math" w:hAnsi="Cambria Math"/>
                <w:i/>
                <w:iCs/>
              </w:rPr>
            </m:ctrlPr>
          </m:dPr>
          <m:e>
            <m:r>
              <w:rPr>
                <w:rFonts w:ascii="Cambria Math" w:hAnsi="Cambria Math"/>
              </w:rPr>
              <m:t>β</m:t>
            </m:r>
          </m:e>
        </m:d>
        <m:r>
          <m:rPr>
            <m:sty m:val="p"/>
          </m:rPr>
          <w:rPr>
            <w:rFonts w:ascii="Cambria Math" w:eastAsia="Times New Roman" w:hAnsi="Cambria Math"/>
          </w:rPr>
          <m:t xml:space="preserve"> </m:t>
        </m:r>
        <m:r>
          <w:rPr>
            <w:rFonts w:ascii="Cambria Math" w:hAnsi="Cambria Math"/>
          </w:rPr>
          <m:t>=</m:t>
        </m:r>
        <m:f>
          <m:fPr>
            <m:ctrlPr>
              <w:rPr>
                <w:rFonts w:ascii="Cambria Math" w:hAnsi="Cambria Math"/>
                <w:i/>
                <w:iCs/>
              </w:rPr>
            </m:ctrlPr>
          </m:fPr>
          <m:num>
            <m:r>
              <w:rPr>
                <w:rFonts w:ascii="Cambria Math" w:hAnsi="Cambria Math"/>
              </w:rPr>
              <m:t>P-T⋅β-δ⋅α⋅</m:t>
            </m:r>
            <m:d>
              <m:dPr>
                <m:ctrlPr>
                  <w:rPr>
                    <w:rFonts w:ascii="Cambria Math" w:hAnsi="Cambria Math"/>
                    <w:i/>
                  </w:rPr>
                </m:ctrlPr>
              </m:dPr>
              <m:e>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m</m:t>
                    </m:r>
                  </m:sup>
                </m:sSubSup>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A,2</m:t>
                    </m:r>
                  </m:sub>
                </m:sSub>
                <m:r>
                  <w:rPr>
                    <w:rFonts w:ascii="Cambria Math" w:hAnsi="Cambria Math"/>
                  </w:rPr>
                  <m:t>⋅γ⋅β</m:t>
                </m:r>
              </m:e>
            </m:d>
          </m:num>
          <m:den>
            <m:d>
              <m:dPr>
                <m:ctrlPr>
                  <w:rPr>
                    <w:rFonts w:ascii="Cambria Math" w:hAnsi="Cambria Math"/>
                    <w:i/>
                    <w:iCs/>
                  </w:rPr>
                </m:ctrlPr>
              </m:dPr>
              <m:e>
                <m:r>
                  <w:rPr>
                    <w:rFonts w:ascii="Cambria Math" w:hAnsi="Cambria Math"/>
                  </w:rPr>
                  <m:t>1+δ</m:t>
                </m:r>
              </m:e>
            </m:d>
          </m:den>
        </m:f>
        <m:r>
          <w:rPr>
            <w:rFonts w:ascii="Cambria Math" w:eastAsia="Times New Roman" w:hAnsi="Cambria Math"/>
          </w:rPr>
          <m:t>.</m:t>
        </m:r>
      </m:oMath>
    </w:p>
    <w:p w14:paraId="72949877" w14:textId="77777777" w:rsidR="00061F12" w:rsidRPr="00334DF1" w:rsidRDefault="00061F12" w:rsidP="00061F12">
      <w:pPr>
        <w:spacing w:after="240" w:line="360" w:lineRule="auto"/>
        <w:ind w:left="720"/>
        <w:rPr>
          <w:rFonts w:eastAsia="Times New Roman"/>
        </w:rPr>
      </w:pPr>
      <w:r w:rsidRPr="00334DF1">
        <w:rPr>
          <w:rFonts w:eastAsia="Times New Roman"/>
        </w:rPr>
        <w:t xml:space="preserve">Note that the </w:t>
      </w:r>
      <w:r>
        <w:rPr>
          <w:rFonts w:eastAsia="Times New Roman"/>
        </w:rPr>
        <w:t>set</w:t>
      </w:r>
      <w:r w:rsidRPr="00334DF1">
        <w:rPr>
          <w:rFonts w:eastAsia="Times New Roman"/>
        </w:rPr>
        <w:t xml:space="preserv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β,x</m:t>
                </m:r>
              </m:e>
            </m:d>
            <m:r>
              <w:rPr>
                <w:rFonts w:ascii="Cambria Math" w:hAnsi="Cambria Math"/>
              </w:rPr>
              <m:t xml:space="preserve"> | </m:t>
            </m:r>
            <m:r>
              <w:rPr>
                <w:rFonts w:ascii="Cambria Math" w:eastAsia="Times New Roman" w:hAnsi="Cambria Math"/>
              </w:rPr>
              <m:t>β∈</m:t>
            </m:r>
            <m:d>
              <m:dPr>
                <m:begChr m:val="["/>
                <m:endChr m:val="]"/>
                <m:ctrlPr>
                  <w:rPr>
                    <w:rFonts w:ascii="Cambria Math" w:eastAsia="Times New Roman" w:hAnsi="Cambria Math"/>
                    <w:i/>
                  </w:rPr>
                </m:ctrlPr>
              </m:dPr>
              <m:e>
                <m:r>
                  <w:rPr>
                    <w:rFonts w:ascii="Cambria Math" w:eastAsia="Times New Roman" w:hAnsi="Cambria Math"/>
                  </w:rPr>
                  <m:t>0,</m:t>
                </m:r>
                <m:acc>
                  <m:accPr>
                    <m:chr m:val="̿"/>
                    <m:ctrlPr>
                      <w:rPr>
                        <w:rFonts w:ascii="Cambria Math" w:hAnsi="Cambria Math"/>
                        <w:i/>
                        <w:iCs/>
                      </w:rPr>
                    </m:ctrlPr>
                  </m:accPr>
                  <m:e>
                    <m:r>
                      <w:rPr>
                        <w:rFonts w:ascii="Cambria Math" w:hAnsi="Cambria Math"/>
                      </w:rPr>
                      <m:t>β</m:t>
                    </m:r>
                  </m:e>
                </m:acc>
              </m:e>
            </m:d>
            <m:r>
              <w:rPr>
                <w:rFonts w:ascii="Cambria Math" w:hAnsi="Cambria Math"/>
              </w:rPr>
              <m:t>,x=max</m:t>
            </m:r>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0</m:t>
                        </m:r>
                      </m:sub>
                    </m:sSub>
                  </m:e>
                </m:acc>
                <m:d>
                  <m:dPr>
                    <m:ctrlPr>
                      <w:rPr>
                        <w:rFonts w:ascii="Cambria Math" w:hAnsi="Cambria Math"/>
                        <w:i/>
                        <w:iCs/>
                      </w:rPr>
                    </m:ctrlPr>
                  </m:dPr>
                  <m:e>
                    <m:r>
                      <w:rPr>
                        <w:rFonts w:ascii="Cambria Math" w:hAnsi="Cambria Math"/>
                      </w:rPr>
                      <m:t>β</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d>
                  <m:dPr>
                    <m:ctrlPr>
                      <w:rPr>
                        <w:rFonts w:ascii="Cambria Math" w:hAnsi="Cambria Math"/>
                        <w:i/>
                        <w:iCs/>
                      </w:rPr>
                    </m:ctrlPr>
                  </m:dPr>
                  <m:e>
                    <m:r>
                      <w:rPr>
                        <w:rFonts w:ascii="Cambria Math" w:hAnsi="Cambria Math"/>
                      </w:rPr>
                      <m:t>β</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d>
                  <m:dPr>
                    <m:ctrlPr>
                      <w:rPr>
                        <w:rFonts w:ascii="Cambria Math" w:hAnsi="Cambria Math"/>
                        <w:i/>
                        <w:iCs/>
                      </w:rPr>
                    </m:ctrlPr>
                  </m:dPr>
                  <m:e>
                    <m:r>
                      <w:rPr>
                        <w:rFonts w:ascii="Cambria Math" w:hAnsi="Cambria Math"/>
                      </w:rPr>
                      <m:t>β</m:t>
                    </m:r>
                  </m:e>
                </m:d>
              </m:e>
            </m:d>
          </m:e>
        </m:d>
      </m:oMath>
      <w:r w:rsidRPr="00334DF1">
        <w:rPr>
          <w:rFonts w:eastAsia="Times New Roman"/>
          <w:iCs/>
        </w:rPr>
        <w:t xml:space="preserve"> defines the line EBCD in Figure </w:t>
      </w:r>
      <w:r>
        <w:rPr>
          <w:rFonts w:eastAsia="Times New Roman"/>
          <w:iCs/>
        </w:rPr>
        <w:t>1</w:t>
      </w:r>
      <w:r w:rsidRPr="00334DF1">
        <w:rPr>
          <w:rFonts w:eastAsia="Times New Roman"/>
          <w:iCs/>
        </w:rPr>
        <w:t>.</w:t>
      </w:r>
    </w:p>
    <w:p w14:paraId="49A9F5D5" w14:textId="77777777" w:rsidR="00061F12" w:rsidRPr="00334DF1" w:rsidRDefault="00061F12" w:rsidP="00061F12">
      <w:pPr>
        <w:spacing w:after="240" w:line="360" w:lineRule="auto"/>
        <w:rPr>
          <w:rFonts w:ascii="Cambria Math" w:eastAsia="Times New Roman" w:hAnsi="Cambria Math"/>
          <w:oMath/>
        </w:rPr>
      </w:pPr>
      <w:r>
        <w:rPr>
          <w:rFonts w:eastAsia="Times New Roman"/>
        </w:rPr>
        <w:t xml:space="preserve">II) </w:t>
      </w:r>
      <w:r w:rsidRPr="00334DF1">
        <w:rPr>
          <w:rFonts w:eastAsia="Times New Roman"/>
        </w:rPr>
        <w:t xml:space="preserve">The </w:t>
      </w:r>
      <w:r w:rsidRPr="00B117B3">
        <w:rPr>
          <w:rFonts w:eastAsia="Times New Roman"/>
          <w:i/>
        </w:rPr>
        <w:t>second</w:t>
      </w:r>
      <w:r>
        <w:rPr>
          <w:rFonts w:eastAsia="Times New Roman"/>
          <w:i/>
        </w:rPr>
        <w:t>-</w:t>
      </w:r>
      <w:r w:rsidRPr="00B117B3">
        <w:rPr>
          <w:rFonts w:eastAsia="Times New Roman"/>
          <w:i/>
        </w:rPr>
        <w:t>period survival region</w:t>
      </w:r>
      <w:r w:rsidRPr="00334DF1">
        <w:rPr>
          <w:rFonts w:eastAsia="Times New Roman"/>
        </w:rPr>
        <w:t xml:space="preserve"> is</w:t>
      </w:r>
    </w:p>
    <w:p w14:paraId="1848B5BD" w14:textId="77777777" w:rsidR="00061F12" w:rsidRPr="00334DF1" w:rsidRDefault="005A52CF" w:rsidP="00061F12">
      <w:pPr>
        <w:spacing w:after="240" w:line="360" w:lineRule="auto"/>
        <w:ind w:left="720"/>
        <w:rPr>
          <w:rFonts w:eastAsia="Times New Roman"/>
        </w:rPr>
      </w:pPr>
      <m:oMathPara>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A,2</m:t>
              </m:r>
            </m:sub>
          </m:sSub>
          <m:r>
            <w:rPr>
              <w:rFonts w:ascii="Cambria Math" w:eastAsia="Times New Roman" w:hAnsi="Cambria Math"/>
            </w:rPr>
            <m:t>=</m:t>
          </m:r>
          <m:d>
            <m:dPr>
              <m:begChr m:val="{"/>
              <m:endChr m:val="}"/>
              <m:ctrlPr>
                <w:rPr>
                  <w:rFonts w:ascii="Cambria Math" w:eastAsia="Times New Roman" w:hAnsi="Cambria Math"/>
                  <w:i/>
                </w:rPr>
              </m:ctrlPr>
            </m:dPr>
            <m:e>
              <m:d>
                <m:dPr>
                  <m:begChr m:val="{"/>
                  <m:endChr m:val="}"/>
                  <m:ctrlPr>
                    <w:rPr>
                      <w:rFonts w:ascii="Cambria Math" w:eastAsia="Times New Roman" w:hAnsi="Cambria Math"/>
                      <w:i/>
                    </w:rPr>
                  </m:ctrlPr>
                </m:dPr>
                <m:e>
                  <m:r>
                    <w:rPr>
                      <w:rFonts w:ascii="Cambria Math" w:eastAsia="Times New Roman" w:hAnsi="Cambria Math"/>
                    </w:rPr>
                    <m:t>β,x</m:t>
                  </m:r>
                </m:e>
              </m:d>
            </m:e>
            <m:e>
              <m:r>
                <w:rPr>
                  <w:rFonts w:ascii="Cambria Math" w:eastAsia="Times New Roman" w:hAnsi="Cambria Math"/>
                </w:rPr>
                <m:t>0≤β≤min</m:t>
              </m:r>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β</m:t>
                      </m:r>
                    </m:e>
                  </m:acc>
                  <m:r>
                    <w:rPr>
                      <w:rFonts w:ascii="Cambria Math" w:hAnsi="Cambria Math"/>
                    </w:rPr>
                    <m:t>,</m:t>
                  </m:r>
                  <m:acc>
                    <m:accPr>
                      <m:chr m:val="̆"/>
                      <m:ctrlPr>
                        <w:rPr>
                          <w:rFonts w:ascii="Cambria Math" w:hAnsi="Cambria Math"/>
                          <w:i/>
                          <w:iCs/>
                        </w:rPr>
                      </m:ctrlPr>
                    </m:accPr>
                    <m:e>
                      <m:r>
                        <w:rPr>
                          <w:rFonts w:ascii="Cambria Math" w:hAnsi="Cambria Math"/>
                        </w:rPr>
                        <m:t>β</m:t>
                      </m:r>
                    </m:e>
                  </m:acc>
                </m:e>
              </m:d>
              <m:r>
                <w:rPr>
                  <w:rFonts w:ascii="Cambria Math" w:hAnsi="Cambria Math"/>
                </w:rPr>
                <m:t>,0≤x≤min</m:t>
              </m:r>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X</m:t>
                      </m:r>
                    </m:e>
                  </m:acc>
                  <m:r>
                    <w:rPr>
                      <w:rFonts w:ascii="Cambria Math" w:hAnsi="Cambria Math"/>
                    </w:rPr>
                    <m:t>,</m:t>
                  </m:r>
                  <m:acc>
                    <m:accPr>
                      <m:chr m:val="̆"/>
                      <m:ctrlPr>
                        <w:rPr>
                          <w:rFonts w:ascii="Cambria Math" w:hAnsi="Cambria Math"/>
                          <w:i/>
                          <w:iCs/>
                        </w:rPr>
                      </m:ctrlPr>
                    </m:accPr>
                    <m:e>
                      <m:r>
                        <w:rPr>
                          <w:rFonts w:ascii="Cambria Math" w:hAnsi="Cambria Math"/>
                        </w:rPr>
                        <m:t>X</m:t>
                      </m:r>
                    </m:e>
                  </m:acc>
                </m:e>
              </m:d>
            </m:e>
          </m:d>
        </m:oMath>
      </m:oMathPara>
    </w:p>
    <w:p w14:paraId="3870C078" w14:textId="77777777" w:rsidR="00061F12" w:rsidRPr="00334DF1" w:rsidRDefault="00061F12" w:rsidP="00061F12">
      <w:pPr>
        <w:spacing w:after="240" w:line="360" w:lineRule="auto"/>
        <w:ind w:left="720"/>
        <w:rPr>
          <w:rFonts w:eastAsia="Times New Roman"/>
        </w:rPr>
      </w:pPr>
      <w:r>
        <w:rPr>
          <w:rFonts w:eastAsia="Times New Roman"/>
        </w:rPr>
        <w:lastRenderedPageBreak/>
        <w:t xml:space="preserve">where </w:t>
      </w:r>
      <m:oMath>
        <m:acc>
          <m:accPr>
            <m:chr m:val="̆"/>
            <m:ctrlPr>
              <w:rPr>
                <w:rFonts w:ascii="Cambria Math" w:hAnsi="Cambria Math"/>
                <w:i/>
                <w:iCs/>
              </w:rPr>
            </m:ctrlPr>
          </m:accPr>
          <m:e>
            <m:r>
              <w:rPr>
                <w:rFonts w:ascii="Cambria Math" w:hAnsi="Cambria Math"/>
              </w:rPr>
              <m:t>X</m:t>
            </m:r>
          </m:e>
        </m:acc>
        <m:r>
          <w:rPr>
            <w:rFonts w:ascii="Cambria Math" w:hAnsi="Cambria Math"/>
          </w:rPr>
          <m:t>≡max</m:t>
        </m:r>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0</m:t>
                    </m:r>
                  </m:sub>
                </m:sSub>
              </m:e>
            </m:acc>
            <m:d>
              <m:dPr>
                <m:ctrlPr>
                  <w:rPr>
                    <w:rFonts w:ascii="Cambria Math" w:hAnsi="Cambria Math"/>
                    <w:i/>
                    <w:iCs/>
                  </w:rPr>
                </m:ctrlPr>
              </m:dPr>
              <m:e>
                <m:r>
                  <w:rPr>
                    <w:rFonts w:ascii="Cambria Math" w:hAnsi="Cambria Math"/>
                  </w:rPr>
                  <m:t>β</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d>
              <m:dPr>
                <m:ctrlPr>
                  <w:rPr>
                    <w:rFonts w:ascii="Cambria Math" w:hAnsi="Cambria Math"/>
                    <w:i/>
                    <w:iCs/>
                  </w:rPr>
                </m:ctrlPr>
              </m:dPr>
              <m:e>
                <m:r>
                  <w:rPr>
                    <w:rFonts w:ascii="Cambria Math" w:hAnsi="Cambria Math"/>
                  </w:rPr>
                  <m:t>β</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d>
              <m:dPr>
                <m:ctrlPr>
                  <w:rPr>
                    <w:rFonts w:ascii="Cambria Math" w:hAnsi="Cambria Math"/>
                    <w:i/>
                    <w:iCs/>
                  </w:rPr>
                </m:ctrlPr>
              </m:dPr>
              <m:e>
                <m:r>
                  <w:rPr>
                    <w:rFonts w:ascii="Cambria Math" w:hAnsi="Cambria Math"/>
                  </w:rPr>
                  <m:t>β</m:t>
                </m:r>
              </m:e>
            </m:d>
          </m:e>
        </m:d>
      </m:oMath>
      <w:r>
        <w:rPr>
          <w:rFonts w:eastAsia="Times New Roman"/>
          <w:iCs/>
        </w:rPr>
        <w:t xml:space="preserve">, </w:t>
      </w:r>
      <w:r>
        <w:rPr>
          <w:rFonts w:eastAsia="Times New Roman"/>
        </w:rPr>
        <w:t>a</w:t>
      </w:r>
      <w:r>
        <w:rPr>
          <w:rFonts w:eastAsia="Times New Roman"/>
          <w:iCs/>
        </w:rPr>
        <w:t>nd</w:t>
      </w:r>
      <w:r>
        <w:rPr>
          <w:rFonts w:eastAsia="Times New Roman"/>
        </w:rPr>
        <w:t xml:space="preserve"> the </w:t>
      </w:r>
      <w:r w:rsidRPr="00334DF1">
        <w:rPr>
          <w:rFonts w:eastAsia="Times New Roman"/>
        </w:rPr>
        <w:t xml:space="preserve">values </w:t>
      </w:r>
      <m:oMath>
        <m:acc>
          <m:accPr>
            <m:chr m:val="̆"/>
            <m:ctrlPr>
              <w:rPr>
                <w:rFonts w:ascii="Cambria Math" w:hAnsi="Cambria Math"/>
                <w:i/>
                <w:iCs/>
              </w:rPr>
            </m:ctrlPr>
          </m:accPr>
          <m:e>
            <m:r>
              <w:rPr>
                <w:rFonts w:ascii="Cambria Math" w:hAnsi="Cambria Math"/>
              </w:rPr>
              <m:t>β</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0</m:t>
                </m:r>
              </m:sub>
            </m:sSub>
          </m:e>
        </m:acc>
        <m:d>
          <m:dPr>
            <m:ctrlPr>
              <w:rPr>
                <w:rFonts w:ascii="Cambria Math" w:hAnsi="Cambria Math"/>
                <w:i/>
                <w:iCs/>
              </w:rPr>
            </m:ctrlPr>
          </m:dPr>
          <m:e>
            <m:r>
              <w:rPr>
                <w:rFonts w:ascii="Cambria Math" w:hAnsi="Cambria Math"/>
              </w:rPr>
              <m:t>β</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d>
          <m:dPr>
            <m:ctrlPr>
              <w:rPr>
                <w:rFonts w:ascii="Cambria Math" w:hAnsi="Cambria Math"/>
                <w:i/>
                <w:iCs/>
              </w:rPr>
            </m:ctrlPr>
          </m:dPr>
          <m:e>
            <m:r>
              <w:rPr>
                <w:rFonts w:ascii="Cambria Math" w:hAnsi="Cambria Math"/>
              </w:rPr>
              <m:t>β</m:t>
            </m:r>
          </m:e>
        </m:d>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d>
          <m:dPr>
            <m:ctrlPr>
              <w:rPr>
                <w:rFonts w:ascii="Cambria Math" w:hAnsi="Cambria Math"/>
                <w:i/>
                <w:iCs/>
              </w:rPr>
            </m:ctrlPr>
          </m:dPr>
          <m:e>
            <m:r>
              <w:rPr>
                <w:rFonts w:ascii="Cambria Math" w:hAnsi="Cambria Math"/>
              </w:rPr>
              <m:t>β</m:t>
            </m:r>
          </m:e>
        </m:d>
      </m:oMath>
      <w:r w:rsidRPr="00334DF1">
        <w:rPr>
          <w:rFonts w:eastAsia="Times New Roman"/>
        </w:rPr>
        <w:t xml:space="preserve"> are</w:t>
      </w:r>
      <w:r>
        <w:rPr>
          <w:rFonts w:eastAsia="Times New Roman"/>
        </w:rPr>
        <w:t xml:space="preserve"> defined as follows:</w:t>
      </w:r>
    </w:p>
    <w:p w14:paraId="589486E5" w14:textId="77777777" w:rsidR="00061F12" w:rsidRPr="00334DF1" w:rsidRDefault="00061F12" w:rsidP="00061F12">
      <w:pPr>
        <w:spacing w:after="240" w:line="360" w:lineRule="auto"/>
        <w:ind w:left="720"/>
        <w:rPr>
          <w:rFonts w:eastAsia="Times New Roman"/>
          <w:iCs/>
        </w:rPr>
      </w:pPr>
      <w:r w:rsidRPr="00334DF1">
        <w:rPr>
          <w:rFonts w:eastAsia="Times New Roman"/>
        </w:rPr>
        <w:t xml:space="preserve">1) </w:t>
      </w:r>
      <m:oMath>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1</m:t>
            </m:r>
          </m:sub>
          <m:sup>
            <m:r>
              <w:rPr>
                <w:rFonts w:ascii="Cambria Math" w:eastAsia="Times New Roman" w:hAnsi="Cambria Math"/>
              </w:rPr>
              <m:t>τ,2</m:t>
            </m:r>
          </m:sup>
        </m:sSubSup>
        <m:d>
          <m:dPr>
            <m:ctrlPr>
              <w:rPr>
                <w:rFonts w:ascii="Cambria Math" w:eastAsia="Times New Roman" w:hAnsi="Cambria Math"/>
                <w:i/>
              </w:rPr>
            </m:ctrlPr>
          </m:dPr>
          <m:e>
            <m:r>
              <w:rPr>
                <w:rFonts w:ascii="Cambria Math" w:eastAsia="Times New Roman" w:hAnsi="Cambria Math"/>
              </w:rPr>
              <m:t>β</m:t>
            </m:r>
            <m:r>
              <w:rPr>
                <w:rFonts w:ascii="Cambria Math" w:hAnsi="Cambria Math"/>
              </w:rPr>
              <m:t>,</m:t>
            </m:r>
            <m:r>
              <w:rPr>
                <w:rFonts w:ascii="Cambria Math" w:eastAsia="Times New Roman" w:hAnsi="Cambria Math"/>
              </w:rPr>
              <m:t>x=0</m:t>
            </m:r>
          </m:e>
        </m:d>
        <m:r>
          <w:rPr>
            <w:rFonts w:ascii="Cambria Math" w:eastAsia="Times New Roman" w:hAnsi="Cambria Math"/>
          </w:rPr>
          <m:t>=</m:t>
        </m:r>
        <m:r>
          <w:rPr>
            <w:rFonts w:ascii="Cambria Math" w:hAnsi="Cambria Math"/>
          </w:rPr>
          <m:t>0⇒</m:t>
        </m:r>
        <m:acc>
          <m:accPr>
            <m:chr m:val="̆"/>
            <m:ctrlPr>
              <w:rPr>
                <w:rFonts w:ascii="Cambria Math" w:hAnsi="Cambria Math"/>
                <w:i/>
                <w:iCs/>
              </w:rPr>
            </m:ctrlPr>
          </m:accPr>
          <m:e>
            <m:r>
              <w:rPr>
                <w:rFonts w:ascii="Cambria Math" w:hAnsi="Cambria Math"/>
              </w:rPr>
              <m:t>β</m:t>
            </m:r>
          </m:e>
        </m:ac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A,2</m:t>
                </m:r>
              </m:sub>
            </m:sSub>
          </m:num>
          <m:den>
            <m:sSub>
              <m:sSubPr>
                <m:ctrlPr>
                  <w:rPr>
                    <w:rFonts w:ascii="Cambria Math" w:hAnsi="Cambria Math"/>
                    <w:i/>
                    <w:iCs/>
                  </w:rPr>
                </m:ctrlPr>
              </m:sSubPr>
              <m:e>
                <m:r>
                  <w:rPr>
                    <w:rFonts w:ascii="Cambria Math" w:hAnsi="Cambria Math"/>
                  </w:rPr>
                  <m:t>τ</m:t>
                </m:r>
              </m:e>
              <m:sub>
                <m:r>
                  <w:rPr>
                    <w:rFonts w:ascii="Cambria Math" w:hAnsi="Cambria Math"/>
                  </w:rPr>
                  <m:t>A,2</m:t>
                </m:r>
              </m:sub>
            </m:sSub>
            <m:r>
              <w:rPr>
                <w:rFonts w:ascii="Cambria Math" w:hAnsi="Cambria Math"/>
              </w:rPr>
              <m:t>∙</m:t>
            </m:r>
            <m:d>
              <m:dPr>
                <m:ctrlPr>
                  <w:rPr>
                    <w:rFonts w:ascii="Cambria Math" w:hAnsi="Cambria Math"/>
                    <w:i/>
                    <w:iCs/>
                  </w:rPr>
                </m:ctrlPr>
              </m:dPr>
              <m:e>
                <m:r>
                  <w:rPr>
                    <w:rFonts w:ascii="Cambria Math" w:hAnsi="Cambria Math"/>
                  </w:rPr>
                  <m:t>1-γ</m:t>
                </m:r>
              </m:e>
            </m:d>
          </m:den>
        </m:f>
      </m:oMath>
    </w:p>
    <w:p w14:paraId="5507EE16" w14:textId="77777777" w:rsidR="00061F12" w:rsidRPr="00334DF1" w:rsidRDefault="00061F12" w:rsidP="00061F12">
      <w:pPr>
        <w:spacing w:after="240" w:line="360" w:lineRule="auto"/>
        <w:ind w:left="720"/>
        <w:rPr>
          <w:rFonts w:eastAsia="Times New Roman"/>
          <w:iCs/>
        </w:rPr>
      </w:pPr>
      <w:r w:rsidRPr="00334DF1">
        <w:rPr>
          <w:rFonts w:eastAsia="Times New Roman"/>
        </w:rPr>
        <w:t xml:space="preserve">2) </w:t>
      </w:r>
      <m:oMath>
        <m:sSubSup>
          <m:sSubSupPr>
            <m:ctrlPr>
              <w:rPr>
                <w:rFonts w:ascii="Cambria Math" w:eastAsia="Times New Roman" w:hAnsi="Cambria Math"/>
                <w:i/>
              </w:rPr>
            </m:ctrlPr>
          </m:sSubSupPr>
          <m:e>
            <m:r>
              <w:rPr>
                <w:rFonts w:ascii="Cambria Math" w:hAnsi="Cambria Math"/>
              </w:rPr>
              <m:t>π</m:t>
            </m:r>
          </m:e>
          <m:sub>
            <m:r>
              <w:rPr>
                <w:rFonts w:ascii="Cambria Math" w:eastAsia="Times New Roman" w:hAnsi="Cambria Math"/>
              </w:rPr>
              <m:t>0</m:t>
            </m:r>
          </m:sub>
          <m:sup>
            <m:r>
              <w:rPr>
                <w:rFonts w:ascii="Cambria Math" w:eastAsia="Times New Roman" w:hAnsi="Cambria Math"/>
              </w:rPr>
              <m:t>τ,2</m:t>
            </m:r>
          </m:sup>
        </m:sSubSup>
        <m:d>
          <m:dPr>
            <m:ctrlPr>
              <w:rPr>
                <w:rFonts w:ascii="Cambria Math" w:hAnsi="Cambria Math"/>
                <w:i/>
                <w:iCs/>
              </w:rPr>
            </m:ctrlPr>
          </m:dPr>
          <m:e>
            <m:r>
              <w:rPr>
                <w:rFonts w:ascii="Cambria Math" w:eastAsia="Times New Roman" w:hAnsi="Cambria Math"/>
              </w:rPr>
              <m:t>β</m:t>
            </m:r>
            <m:r>
              <w:rPr>
                <w:rFonts w:ascii="Cambria Math" w:hAnsi="Cambria Math"/>
              </w:rPr>
              <m:t>,x</m:t>
            </m:r>
          </m:e>
        </m:d>
        <m:r>
          <w:rPr>
            <w:rFonts w:ascii="Cambria Math" w:hAnsi="Cambria Math"/>
          </w:rPr>
          <m:t>=0⇒</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0</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A,2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A,2</m:t>
            </m:r>
          </m:sub>
        </m:sSub>
        <m:r>
          <w:rPr>
            <w:rFonts w:ascii="Cambria Math" w:hAnsi="Cambria Math"/>
          </w:rPr>
          <m:t>∙β</m:t>
        </m:r>
      </m:oMath>
    </w:p>
    <w:p w14:paraId="2C45953D" w14:textId="77777777" w:rsidR="00061F12" w:rsidRPr="00334DF1" w:rsidRDefault="00061F12" w:rsidP="00061F12">
      <w:pPr>
        <w:spacing w:after="240" w:line="360" w:lineRule="auto"/>
        <w:ind w:left="720"/>
        <w:rPr>
          <w:rFonts w:eastAsia="Times New Roman"/>
          <w:iCs/>
        </w:rPr>
      </w:pPr>
      <w:r w:rsidRPr="00334DF1">
        <w:rPr>
          <w:rFonts w:eastAsia="Times New Roman"/>
        </w:rPr>
        <w:t xml:space="preserve">3) </w:t>
      </w:r>
      <m:oMath>
        <m:sSubSup>
          <m:sSubSupPr>
            <m:ctrlPr>
              <w:rPr>
                <w:rFonts w:ascii="Cambria Math" w:eastAsia="Times New Roman" w:hAnsi="Cambria Math"/>
                <w:i/>
              </w:rPr>
            </m:ctrlPr>
          </m:sSubSupPr>
          <m:e>
            <m:r>
              <w:rPr>
                <w:rFonts w:ascii="Cambria Math" w:hAnsi="Cambria Math"/>
              </w:rPr>
              <m:t>π</m:t>
            </m:r>
          </m:e>
          <m:sub>
            <m:r>
              <w:rPr>
                <w:rFonts w:ascii="Cambria Math" w:eastAsia="Times New Roman" w:hAnsi="Cambria Math"/>
              </w:rPr>
              <m:t>1</m:t>
            </m:r>
          </m:sub>
          <m:sup>
            <m:r>
              <w:rPr>
                <w:rFonts w:ascii="Cambria Math" w:eastAsia="Times New Roman" w:hAnsi="Cambria Math"/>
              </w:rPr>
              <m:t>τ,2</m:t>
            </m:r>
          </m:sup>
        </m:sSubSup>
        <m:d>
          <m:dPr>
            <m:ctrlPr>
              <w:rPr>
                <w:rFonts w:ascii="Cambria Math" w:hAnsi="Cambria Math"/>
                <w:i/>
                <w:iCs/>
              </w:rPr>
            </m:ctrlPr>
          </m:dPr>
          <m:e>
            <m:r>
              <w:rPr>
                <w:rFonts w:ascii="Cambria Math" w:eastAsia="Times New Roman" w:hAnsi="Cambria Math"/>
              </w:rPr>
              <m:t>β</m:t>
            </m:r>
            <m:r>
              <w:rPr>
                <w:rFonts w:ascii="Cambria Math" w:hAnsi="Cambria Math"/>
              </w:rPr>
              <m:t>,x</m:t>
            </m:r>
          </m:e>
        </m:d>
        <m:r>
          <w:rPr>
            <w:rFonts w:ascii="Cambria Math" w:hAnsi="Cambria Math"/>
          </w:rPr>
          <m:t>=0⇒</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A,2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A,2</m:t>
                </m:r>
              </m:sub>
            </m:sSub>
            <m:r>
              <w:rPr>
                <w:rFonts w:ascii="Cambria Math" w:hAnsi="Cambria Math"/>
              </w:rPr>
              <m:t>∙</m:t>
            </m:r>
            <m:d>
              <m:dPr>
                <m:ctrlPr>
                  <w:rPr>
                    <w:rFonts w:ascii="Cambria Math" w:hAnsi="Cambria Math"/>
                    <w:i/>
                    <w:iCs/>
                  </w:rPr>
                </m:ctrlPr>
              </m:dPr>
              <m:e>
                <m:r>
                  <w:rPr>
                    <w:rFonts w:ascii="Cambria Math" w:hAnsi="Cambria Math"/>
                  </w:rPr>
                  <m:t>1-γ</m:t>
                </m:r>
              </m:e>
            </m:d>
            <m:r>
              <w:rPr>
                <w:rFonts w:ascii="Cambria Math" w:hAnsi="Cambria Math"/>
              </w:rPr>
              <m:t>∙β</m:t>
            </m:r>
          </m:num>
          <m:den>
            <m:d>
              <m:dPr>
                <m:ctrlPr>
                  <w:rPr>
                    <w:rFonts w:ascii="Cambria Math" w:hAnsi="Cambria Math"/>
                    <w:i/>
                    <w:iCs/>
                  </w:rPr>
                </m:ctrlPr>
              </m:dPr>
              <m:e>
                <m:r>
                  <w:rPr>
                    <w:rFonts w:ascii="Cambria Math" w:hAnsi="Cambria Math"/>
                  </w:rPr>
                  <m:t>1+ρ</m:t>
                </m:r>
              </m:e>
            </m:d>
          </m:den>
        </m:f>
      </m:oMath>
    </w:p>
    <w:p w14:paraId="047B176F" w14:textId="77777777" w:rsidR="00061F12" w:rsidRPr="003640C0" w:rsidRDefault="00061F12" w:rsidP="00061F12">
      <w:pPr>
        <w:spacing w:after="240" w:line="360" w:lineRule="auto"/>
        <w:ind w:left="720"/>
        <w:rPr>
          <w:rFonts w:eastAsia="Times New Roman"/>
          <w:iCs/>
        </w:rPr>
      </w:pPr>
      <w:r w:rsidRPr="00334DF1">
        <w:rPr>
          <w:rFonts w:eastAsia="Times New Roman"/>
        </w:rPr>
        <w:t xml:space="preserve">4) </w:t>
      </w:r>
      <m:oMath>
        <m:sSubSup>
          <m:sSubSupPr>
            <m:ctrlPr>
              <w:rPr>
                <w:rFonts w:ascii="Cambria Math" w:eastAsia="Times New Roman" w:hAnsi="Cambria Math"/>
                <w:i/>
              </w:rPr>
            </m:ctrlPr>
          </m:sSubSupPr>
          <m:e>
            <m:r>
              <w:rPr>
                <w:rFonts w:ascii="Cambria Math" w:hAnsi="Cambria Math"/>
              </w:rPr>
              <m:t>π</m:t>
            </m:r>
          </m:e>
          <m:sub>
            <m:r>
              <w:rPr>
                <w:rFonts w:ascii="Cambria Math" w:eastAsia="Times New Roman" w:hAnsi="Cambria Math"/>
              </w:rPr>
              <m:t>2</m:t>
            </m:r>
          </m:sub>
          <m:sup>
            <m:r>
              <w:rPr>
                <w:rFonts w:ascii="Cambria Math" w:eastAsia="Times New Roman" w:hAnsi="Cambria Math"/>
              </w:rPr>
              <m:t>τ,2</m:t>
            </m:r>
          </m:sup>
        </m:sSubSup>
        <m:d>
          <m:dPr>
            <m:ctrlPr>
              <w:rPr>
                <w:rFonts w:ascii="Cambria Math" w:hAnsi="Cambria Math"/>
                <w:i/>
                <w:iCs/>
              </w:rPr>
            </m:ctrlPr>
          </m:dPr>
          <m:e>
            <m:r>
              <w:rPr>
                <w:rFonts w:ascii="Cambria Math" w:eastAsia="Times New Roman" w:hAnsi="Cambria Math"/>
              </w:rPr>
              <m:t>β</m:t>
            </m:r>
            <m:r>
              <w:rPr>
                <w:rFonts w:ascii="Cambria Math" w:hAnsi="Cambria Math"/>
              </w:rPr>
              <m:t>,x</m:t>
            </m:r>
          </m:e>
        </m:d>
        <m:r>
          <w:rPr>
            <w:rFonts w:ascii="Cambria Math" w:hAnsi="Cambria Math"/>
          </w:rPr>
          <m:t>=0⇒</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A,2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A,2</m:t>
            </m:r>
          </m:sub>
        </m:sSub>
        <m:r>
          <w:rPr>
            <w:rFonts w:ascii="Cambria Math" w:hAnsi="Cambria Math"/>
          </w:rPr>
          <m:t>∙</m:t>
        </m:r>
        <m:d>
          <m:dPr>
            <m:ctrlPr>
              <w:rPr>
                <w:rFonts w:ascii="Cambria Math" w:hAnsi="Cambria Math"/>
                <w:i/>
                <w:iCs/>
              </w:rPr>
            </m:ctrlPr>
          </m:dPr>
          <m:e>
            <m:r>
              <w:rPr>
                <w:rFonts w:ascii="Cambria Math" w:hAnsi="Cambria Math"/>
              </w:rPr>
              <m:t>1-γ</m:t>
            </m:r>
          </m:e>
        </m:d>
        <m:r>
          <w:rPr>
            <w:rFonts w:ascii="Cambria Math" w:hAnsi="Cambria Math"/>
          </w:rPr>
          <m:t>∙β-</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m:t>
            </m:r>
          </m:sup>
        </m:sSubSup>
      </m:oMath>
    </w:p>
    <w:p w14:paraId="013EC1BD" w14:textId="77777777" w:rsidR="00061F12" w:rsidRPr="003640C0" w:rsidRDefault="00061F12" w:rsidP="00061F12">
      <w:pPr>
        <w:spacing w:after="240" w:line="360" w:lineRule="auto"/>
      </w:pPr>
      <w:r w:rsidRPr="003640C0">
        <w:rPr>
          <w:rFonts w:eastAsia="Times New Roman"/>
        </w:rPr>
        <w:t>Th</w:t>
      </w:r>
      <w:r>
        <w:rPr>
          <w:rFonts w:eastAsia="Times New Roman"/>
        </w:rPr>
        <w:t>e</w:t>
      </w:r>
      <w:r w:rsidRPr="003640C0">
        <w:rPr>
          <w:rFonts w:eastAsia="Times New Roman"/>
        </w:rPr>
        <w:t>s</w:t>
      </w:r>
      <w:r>
        <w:rPr>
          <w:rFonts w:eastAsia="Times New Roman"/>
        </w:rPr>
        <w:t>e definitions</w:t>
      </w:r>
      <w:r w:rsidRPr="003640C0">
        <w:rPr>
          <w:rFonts w:eastAsia="Times New Roman"/>
        </w:rPr>
        <w:t xml:space="preserve"> suggest</w:t>
      </w:r>
      <w:r>
        <w:rPr>
          <w:rFonts w:eastAsia="Times New Roman"/>
        </w:rPr>
        <w:t xml:space="preserve"> that</w:t>
      </w:r>
      <w:r w:rsidRPr="003640C0">
        <w:rPr>
          <w:rFonts w:eastAsia="Times New Roman"/>
        </w:rPr>
        <w:t xml:space="preserve"> </w:t>
      </w:r>
      <m:oMath>
        <m:sSub>
          <m:sSubPr>
            <m:ctrlPr>
              <w:rPr>
                <w:rFonts w:ascii="Cambria Math" w:hAnsi="Cambria Math"/>
                <w:i/>
                <w:iCs/>
              </w:rPr>
            </m:ctrlPr>
          </m:sSubPr>
          <m:e>
            <m:r>
              <w:rPr>
                <w:rFonts w:ascii="Cambria Math" w:hAnsi="Cambria Math"/>
              </w:rPr>
              <m:t>R</m:t>
            </m:r>
          </m:e>
          <m:sub>
            <m:r>
              <w:rPr>
                <w:rFonts w:ascii="Cambria Math" w:hAnsi="Cambria Math"/>
              </w:rPr>
              <m:t>A,1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τ</m:t>
                </m:r>
              </m:e>
              <m:sub>
                <m:r>
                  <w:rPr>
                    <w:rFonts w:ascii="Cambria Math" w:hAnsi="Cambria Math"/>
                  </w:rPr>
                  <m:t>A,1</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A,2</m:t>
                </m:r>
              </m:sub>
            </m:sSub>
          </m:e>
        </m:d>
      </m:oMath>
      <w:r w:rsidRPr="003640C0">
        <w:rPr>
          <w:rFonts w:eastAsia="Times New Roman"/>
          <w:iCs/>
        </w:rPr>
        <w:t xml:space="preserve"> and</w:t>
      </w:r>
      <w:r w:rsidRPr="003640C0">
        <w:rPr>
          <w:rFonts w:eastAsia="Times New Roman"/>
        </w:rPr>
        <w:t xml:space="preserve"> </w:t>
      </w:r>
      <m:oMath>
        <m:sSub>
          <m:sSubPr>
            <m:ctrlPr>
              <w:rPr>
                <w:rFonts w:ascii="Cambria Math" w:hAnsi="Cambria Math"/>
                <w:i/>
                <w:iCs/>
              </w:rPr>
            </m:ctrlPr>
          </m:sSubPr>
          <m:e>
            <m:r>
              <w:rPr>
                <w:rFonts w:ascii="Cambria Math" w:hAnsi="Cambria Math"/>
              </w:rPr>
              <m:t>R</m:t>
            </m:r>
          </m:e>
          <m:sub>
            <m:r>
              <w:rPr>
                <w:rFonts w:ascii="Cambria Math" w:hAnsi="Cambria Math"/>
              </w:rPr>
              <m:t>A,2</m:t>
            </m:r>
          </m:sub>
        </m:sSub>
        <m:d>
          <m:dPr>
            <m:ctrlPr>
              <w:rPr>
                <w:rFonts w:ascii="Cambria Math" w:hAnsi="Cambria Math"/>
                <w:i/>
                <w:iCs/>
              </w:rPr>
            </m:ctrlPr>
          </m:dPr>
          <m:e>
            <m:sSub>
              <m:sSubPr>
                <m:ctrlPr>
                  <w:rPr>
                    <w:rFonts w:ascii="Cambria Math" w:hAnsi="Cambria Math"/>
                    <w:i/>
                    <w:iCs/>
                  </w:rPr>
                </m:ctrlPr>
              </m:sSubPr>
              <m:e>
                <m:r>
                  <w:rPr>
                    <w:rFonts w:ascii="Cambria Math" w:hAnsi="Cambria Math"/>
                  </w:rPr>
                  <m:t>τ</m:t>
                </m:r>
              </m:e>
              <m:sub>
                <m:r>
                  <w:rPr>
                    <w:rFonts w:ascii="Cambria Math" w:hAnsi="Cambria Math"/>
                  </w:rPr>
                  <m:t>A,1</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A,2</m:t>
                </m:r>
              </m:sub>
            </m:sSub>
          </m:e>
        </m:d>
      </m:oMath>
      <w:r w:rsidRPr="003640C0">
        <w:rPr>
          <w:iCs/>
        </w:rPr>
        <w:t>.</w:t>
      </w:r>
      <w:r w:rsidRPr="003640C0">
        <w:t xml:space="preserve"> </w:t>
      </w:r>
      <w:r w:rsidRPr="003640C0">
        <w:rPr>
          <w:iCs/>
        </w:rPr>
        <w:t xml:space="preserve">Because policy </w:t>
      </w:r>
      <m:oMath>
        <m:sSub>
          <m:sSubPr>
            <m:ctrlPr>
              <w:rPr>
                <w:rFonts w:ascii="Cambria Math" w:hAnsi="Cambria Math"/>
                <w:i/>
                <w:iCs/>
              </w:rPr>
            </m:ctrlPr>
          </m:sSubPr>
          <m:e>
            <m:r>
              <w:rPr>
                <w:rFonts w:ascii="Cambria Math" w:hAnsi="Cambria Math"/>
              </w:rPr>
              <m:t>τ</m:t>
            </m:r>
          </m:e>
          <m:sub>
            <m:r>
              <w:rPr>
                <w:rFonts w:ascii="Cambria Math" w:hAnsi="Cambria Math"/>
              </w:rPr>
              <m:t>A,1</m:t>
            </m:r>
          </m:sub>
        </m:sSub>
      </m:oMath>
      <w:r w:rsidRPr="003640C0">
        <w:rPr>
          <w:iCs/>
        </w:rPr>
        <w:t xml:space="preserve"> affects both first-period and second-period survival regions, it affects not only </w:t>
      </w:r>
      <m:oMath>
        <m:sSub>
          <m:sSubPr>
            <m:ctrlPr>
              <w:rPr>
                <w:rFonts w:ascii="Cambria Math" w:eastAsia="Times New Roman" w:hAnsi="Cambria Math"/>
                <w:i/>
              </w:rPr>
            </m:ctrlPr>
          </m:sSubPr>
          <m:e>
            <m:r>
              <w:rPr>
                <w:rFonts w:ascii="Cambria Math" w:eastAsia="Times New Roman" w:hAnsi="Cambria Math"/>
              </w:rPr>
              <m:t>CS</m:t>
            </m:r>
          </m:e>
          <m:sub>
            <m:r>
              <w:rPr>
                <w:rFonts w:ascii="Cambria Math" w:eastAsia="Times New Roman" w:hAnsi="Cambria Math"/>
              </w:rPr>
              <m:t>A,1</m:t>
            </m:r>
          </m:sub>
        </m:sSub>
      </m:oMath>
      <w:r w:rsidRPr="003640C0">
        <w:t xml:space="preserve"> </w:t>
      </w:r>
      <m:oMath>
        <m:sSub>
          <m:sSubPr>
            <m:ctrlPr>
              <w:rPr>
                <w:rFonts w:ascii="Cambria Math" w:eastAsia="Times New Roman" w:hAnsi="Cambria Math"/>
                <w:i/>
              </w:rPr>
            </m:ctrlPr>
          </m:sSubPr>
          <m:e>
            <m:r>
              <w:rPr>
                <w:rFonts w:ascii="Cambria Math" w:eastAsia="Times New Roman" w:hAnsi="Cambria Math"/>
              </w:rPr>
              <m:t>PS</m:t>
            </m:r>
          </m:e>
          <m:sub>
            <m:r>
              <w:rPr>
                <w:rFonts w:ascii="Cambria Math" w:eastAsia="Times New Roman" w:hAnsi="Cambria Math"/>
              </w:rPr>
              <m:t>A,1</m:t>
            </m:r>
          </m:sub>
        </m:sSub>
      </m:oMath>
      <w:r>
        <w:t>,</w:t>
      </w:r>
      <w:r w:rsidRPr="003640C0">
        <w:t xml:space="preserve"> and </w:t>
      </w:r>
      <m:oMath>
        <m:sSub>
          <m:sSubPr>
            <m:ctrlPr>
              <w:rPr>
                <w:rFonts w:ascii="Cambria Math" w:eastAsia="Times New Roman" w:hAnsi="Cambria Math"/>
                <w:i/>
              </w:rPr>
            </m:ctrlPr>
          </m:sSubPr>
          <m:e>
            <m:r>
              <m:rPr>
                <m:scr m:val="double-struck"/>
              </m:rPr>
              <w:rPr>
                <w:rFonts w:ascii="Cambria Math" w:hAnsi="Cambria Math"/>
              </w:rPr>
              <m:t>Z</m:t>
            </m:r>
          </m:e>
          <m:sub>
            <m:r>
              <w:rPr>
                <w:rFonts w:ascii="Cambria Math" w:eastAsia="Times New Roman" w:hAnsi="Cambria Math"/>
              </w:rPr>
              <m:t>A,1</m:t>
            </m:r>
          </m:sub>
        </m:sSub>
      </m:oMath>
      <w:r w:rsidRPr="003640C0">
        <w:t xml:space="preserve">, but also </w:t>
      </w:r>
      <m:oMath>
        <m:sSub>
          <m:sSubPr>
            <m:ctrlPr>
              <w:rPr>
                <w:rFonts w:ascii="Cambria Math" w:eastAsia="Times New Roman" w:hAnsi="Cambria Math"/>
                <w:i/>
              </w:rPr>
            </m:ctrlPr>
          </m:sSubPr>
          <m:e>
            <m:r>
              <w:rPr>
                <w:rFonts w:ascii="Cambria Math" w:eastAsia="Times New Roman" w:hAnsi="Cambria Math"/>
              </w:rPr>
              <m:t>CS</m:t>
            </m:r>
          </m:e>
          <m:sub>
            <m:r>
              <w:rPr>
                <w:rFonts w:ascii="Cambria Math" w:eastAsia="Times New Roman" w:hAnsi="Cambria Math"/>
              </w:rPr>
              <m:t>j,2</m:t>
            </m:r>
          </m:sub>
        </m:sSub>
      </m:oMath>
      <w:r w:rsidRPr="003640C0">
        <w:t xml:space="preserve"> </w:t>
      </w:r>
      <m:oMath>
        <m:sSub>
          <m:sSubPr>
            <m:ctrlPr>
              <w:rPr>
                <w:rFonts w:ascii="Cambria Math" w:eastAsia="Times New Roman" w:hAnsi="Cambria Math"/>
                <w:i/>
              </w:rPr>
            </m:ctrlPr>
          </m:sSubPr>
          <m:e>
            <m:r>
              <w:rPr>
                <w:rFonts w:ascii="Cambria Math" w:eastAsia="Times New Roman" w:hAnsi="Cambria Math"/>
              </w:rPr>
              <m:t>PS</m:t>
            </m:r>
          </m:e>
          <m:sub>
            <m:r>
              <w:rPr>
                <w:rFonts w:ascii="Cambria Math" w:eastAsia="Times New Roman" w:hAnsi="Cambria Math"/>
              </w:rPr>
              <m:t>j,2</m:t>
            </m:r>
          </m:sub>
        </m:sSub>
      </m:oMath>
      <w:r>
        <w:t>,</w:t>
      </w:r>
      <w:r w:rsidRPr="003640C0">
        <w:t xml:space="preserve"> and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j,2</m:t>
            </m:r>
          </m:sub>
        </m:sSub>
      </m:oMath>
      <w:r w:rsidRPr="003640C0">
        <w:t xml:space="preserve"> for j=A,B. </w:t>
      </w:r>
    </w:p>
    <w:p w14:paraId="5F9B1CEA" w14:textId="77777777" w:rsidR="00061F12" w:rsidRDefault="00061F12" w:rsidP="00061F12">
      <w:pPr>
        <w:spacing w:after="240" w:line="360" w:lineRule="auto"/>
        <w:jc w:val="both"/>
      </w:pPr>
      <w:r w:rsidRPr="003640C0">
        <w:t xml:space="preserve">We use the aforementioned </w:t>
      </w:r>
      <w:r>
        <w:t xml:space="preserve">survival regions </w:t>
      </w:r>
      <w:r w:rsidRPr="003640C0">
        <w:t>to characterize the optimal solution to Party A</w:t>
      </w:r>
      <w:r>
        <w:t>, while beginning with period 2</w:t>
      </w:r>
      <w:r w:rsidRPr="003640C0">
        <w:t>.</w:t>
      </w:r>
      <w:r>
        <w:t xml:space="preserve"> </w:t>
      </w:r>
    </w:p>
    <w:p w14:paraId="5CB1321F" w14:textId="77777777" w:rsidR="00061F12" w:rsidRDefault="00061F12" w:rsidP="00061F12">
      <w:pPr>
        <w:spacing w:after="240" w:line="360" w:lineRule="auto"/>
        <w:jc w:val="both"/>
        <w:rPr>
          <w:rFonts w:eastAsia="Times New Roman"/>
        </w:rPr>
      </w:pPr>
      <w:r w:rsidRPr="003640C0">
        <w:t xml:space="preserve">Party A chooses </w:t>
      </w:r>
      <m:oMath>
        <m:sSub>
          <m:sSubPr>
            <m:ctrlPr>
              <w:rPr>
                <w:rFonts w:ascii="Cambria Math" w:hAnsi="Cambria Math"/>
                <w:i/>
                <w:iCs/>
              </w:rPr>
            </m:ctrlPr>
          </m:sSubPr>
          <m:e>
            <m:r>
              <w:rPr>
                <w:rFonts w:ascii="Cambria Math" w:hAnsi="Cambria Math"/>
              </w:rPr>
              <m:t>τ</m:t>
            </m:r>
          </m:e>
          <m:sub>
            <m:r>
              <w:rPr>
                <w:rFonts w:ascii="Cambria Math" w:hAnsi="Cambria Math"/>
              </w:rPr>
              <m:t>A,2</m:t>
            </m:r>
          </m:sub>
        </m:sSub>
      </m:oMath>
      <w:r w:rsidRPr="003640C0">
        <w:t xml:space="preserve"> to maximize Eq. (</w:t>
      </w:r>
      <w:r>
        <w:t>6</w:t>
      </w:r>
      <w:r w:rsidRPr="003640C0">
        <w:t xml:space="preserve">) and </w:t>
      </w:r>
      <w:r>
        <w:t xml:space="preserve">sets </w:t>
      </w:r>
      <m:oMath>
        <m:sSub>
          <m:sSubPr>
            <m:ctrlPr>
              <w:rPr>
                <w:rFonts w:ascii="Cambria Math" w:hAnsi="Cambria Math"/>
                <w:i/>
                <w:iCs/>
              </w:rPr>
            </m:ctrlPr>
          </m:sSubPr>
          <m:e>
            <m:r>
              <w:rPr>
                <w:rFonts w:ascii="Cambria Math" w:hAnsi="Cambria Math"/>
              </w:rPr>
              <m:t>τ</m:t>
            </m:r>
          </m:e>
          <m:sub>
            <m:r>
              <w:rPr>
                <w:rFonts w:ascii="Cambria Math" w:hAnsi="Cambria Math"/>
              </w:rPr>
              <m:t>A,2</m:t>
            </m:r>
          </m:sub>
        </m:sSub>
        <m:r>
          <w:rPr>
            <w:rFonts w:ascii="Cambria Math" w:eastAsia="Times New Roman" w:hAnsi="Cambria Math"/>
          </w:rPr>
          <m:t>=</m:t>
        </m:r>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A,2</m:t>
            </m:r>
          </m:sub>
        </m:sSub>
      </m:oMath>
      <w:r>
        <w:rPr>
          <w:rFonts w:eastAsia="Times New Roman"/>
          <w:iCs/>
        </w:rPr>
        <w:t xml:space="preserve"> (i.e., the static second-period Pigovian tax).</w:t>
      </w:r>
    </w:p>
    <w:p w14:paraId="14DCB0E5" w14:textId="77777777" w:rsidR="00061F12" w:rsidRPr="003640C0" w:rsidRDefault="00061F12" w:rsidP="00061F12">
      <w:pPr>
        <w:spacing w:after="240" w:line="360" w:lineRule="auto"/>
        <w:jc w:val="both"/>
        <w:rPr>
          <w:rFonts w:eastAsia="Times New Roman"/>
        </w:rPr>
      </w:pPr>
      <w:r w:rsidRPr="003640C0">
        <w:t xml:space="preserve">Party A chooses </w:t>
      </w:r>
      <m:oMath>
        <m:sSub>
          <m:sSubPr>
            <m:ctrlPr>
              <w:rPr>
                <w:rFonts w:ascii="Cambria Math" w:hAnsi="Cambria Math"/>
                <w:i/>
                <w:iCs/>
              </w:rPr>
            </m:ctrlPr>
          </m:sSubPr>
          <m:e>
            <m:r>
              <w:rPr>
                <w:rFonts w:ascii="Cambria Math" w:hAnsi="Cambria Math"/>
              </w:rPr>
              <m:t>τ</m:t>
            </m:r>
          </m:e>
          <m:sub>
            <m:r>
              <w:rPr>
                <w:rFonts w:ascii="Cambria Math" w:hAnsi="Cambria Math"/>
              </w:rPr>
              <m:t>A,1</m:t>
            </m:r>
          </m:sub>
        </m:sSub>
      </m:oMath>
      <w:r w:rsidRPr="003640C0">
        <w:t xml:space="preserve"> to maximize Eq. (5) and the</w:t>
      </w:r>
      <w:r>
        <w:t xml:space="preserve"> First Order </w:t>
      </w:r>
      <w:r w:rsidRPr="001B1BD5">
        <w:t>Coditions (</w:t>
      </w:r>
      <w:r w:rsidRPr="001B1BD5">
        <w:rPr>
          <w:rFonts w:eastAsia="Times New Roman"/>
        </w:rPr>
        <w:t>F.O.C.) of this</w:t>
      </w:r>
      <w:r w:rsidRPr="003640C0">
        <w:rPr>
          <w:rFonts w:eastAsia="Times New Roman"/>
        </w:rPr>
        <w:t xml:space="preserve"> maximization</w:t>
      </w:r>
      <w:r>
        <w:rPr>
          <w:rFonts w:eastAsia="Times New Roman"/>
        </w:rPr>
        <w:t xml:space="preserve"> problem is</w:t>
      </w:r>
    </w:p>
    <w:p w14:paraId="717B0EAA" w14:textId="77777777" w:rsidR="00061F12" w:rsidRPr="00334DF1" w:rsidRDefault="00061F12" w:rsidP="00061F12">
      <w:pPr>
        <w:spacing w:after="240" w:line="360" w:lineRule="auto"/>
        <w:rPr>
          <w:rFonts w:ascii="Cambria Math" w:eastAsia="Times New Roman" w:hAnsi="Cambria Math"/>
          <w:oMath/>
        </w:rPr>
      </w:pPr>
      <m:oMathPara>
        <m:oMath>
          <m:r>
            <w:rPr>
              <w:rFonts w:ascii="Cambria Math" w:eastAsia="Times New Roman" w:hAnsi="Cambria Math"/>
            </w:rPr>
            <m:t>0=</m:t>
          </m:r>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A,1</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r>
            <w:rPr>
              <w:rFonts w:ascii="Cambria Math" w:eastAsia="Times New Roman" w:hAnsi="Cambria Math"/>
            </w:rPr>
            <m:t>+δ</m:t>
          </m:r>
          <m:d>
            <m:dPr>
              <m:begChr m:val="["/>
              <m:endChr m:val="]"/>
              <m:ctrlPr>
                <w:rPr>
                  <w:rFonts w:ascii="Cambria Math" w:eastAsia="Times New Roman" w:hAnsi="Cambria Math"/>
                  <w:i/>
                </w:rPr>
              </m:ctrlPr>
            </m:dPr>
            <m:e>
              <m:r>
                <w:rPr>
                  <w:rFonts w:ascii="Cambria Math" w:eastAsia="Times New Roman" w:hAnsi="Cambria Math"/>
                </w:rPr>
                <m:t>α</m:t>
              </m:r>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A,2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1-α</m:t>
                  </m:r>
                </m:e>
              </m:d>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B,2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e>
          </m:d>
          <m:r>
            <w:rPr>
              <w:rFonts w:ascii="Cambria Math" w:eastAsia="Times New Roman" w:hAnsi="Cambria Math"/>
            </w:rPr>
            <m:t>=</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CS</m:t>
                      </m:r>
                    </m:e>
                    <m:sub>
                      <m:r>
                        <w:rPr>
                          <w:rFonts w:ascii="Cambria Math" w:eastAsia="Times New Roman" w:hAnsi="Cambria Math"/>
                        </w:rPr>
                        <m:t>A,1</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PS</m:t>
                      </m:r>
                    </m:e>
                    <m:sub>
                      <m:r>
                        <w:rPr>
                          <w:rFonts w:ascii="Cambria Math" w:eastAsia="Times New Roman" w:hAnsi="Cambria Math"/>
                        </w:rPr>
                        <m:t>A,1</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e>
          </m:d>
          <m:r>
            <w:rPr>
              <w:rFonts w:ascii="Cambria Math" w:eastAsia="Times New Roman" w:hAnsi="Cambria Math"/>
            </w:rPr>
            <m:t>+δ</m:t>
          </m:r>
          <m:d>
            <m:dPr>
              <m:ctrlPr>
                <w:rPr>
                  <w:rFonts w:ascii="Cambria Math" w:eastAsia="Times New Roman" w:hAnsi="Cambria Math"/>
                  <w:i/>
                </w:rPr>
              </m:ctrlPr>
            </m:dPr>
            <m:e>
              <m:r>
                <w:rPr>
                  <w:rFonts w:ascii="Cambria Math" w:eastAsia="Times New Roman" w:hAnsi="Cambria Math"/>
                </w:rPr>
                <m:t>1-α</m:t>
              </m:r>
            </m:e>
          </m:d>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CS</m:t>
                      </m:r>
                    </m:e>
                    <m:sub>
                      <m:r>
                        <w:rPr>
                          <w:rFonts w:ascii="Cambria Math" w:eastAsia="Times New Roman" w:hAnsi="Cambria Math"/>
                        </w:rPr>
                        <m:t>B,2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PS</m:t>
                      </m:r>
                    </m:e>
                    <m:sub>
                      <m:r>
                        <w:rPr>
                          <w:rFonts w:ascii="Cambria Math" w:eastAsia="Times New Roman" w:hAnsi="Cambria Math"/>
                        </w:rPr>
                        <m:t>B,2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e>
          </m:d>
          <m:r>
            <w:rPr>
              <w:rFonts w:ascii="Cambria Math" w:eastAsia="Times New Roman" w:hAnsi="Cambria Math"/>
            </w:rPr>
            <m:t>-</m:t>
          </m:r>
          <m:d>
            <m:dPr>
              <m:begChr m:val="["/>
              <m:endChr m:val="]"/>
              <m:ctrlPr>
                <w:rPr>
                  <w:rFonts w:ascii="Cambria Math" w:eastAsia="Times New Roman" w:hAnsi="Cambria Math"/>
                  <w:w w:val="97"/>
                  <w:position w:val="-2"/>
                </w:rPr>
              </m:ctrlPr>
            </m:dPr>
            <m:e>
              <m:d>
                <m:dPr>
                  <m:ctrlPr>
                    <w:rPr>
                      <w:rFonts w:ascii="Cambria Math" w:eastAsia="Times New Roman" w:hAnsi="Cambria Math"/>
                      <w:w w:val="97"/>
                      <w:position w:val="-2"/>
                    </w:rPr>
                  </m:ctrlPr>
                </m:dPr>
                <m:e>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A,1</m:t>
                      </m:r>
                    </m:sub>
                  </m:sSub>
                  <m:r>
                    <m:rPr>
                      <m:sty m:val="p"/>
                    </m:rPr>
                    <w:rPr>
                      <w:rFonts w:ascii="Cambria Math" w:eastAsia="Times New Roman" w:hAnsi="Cambria Math"/>
                      <w:position w:val="-5"/>
                    </w:rPr>
                    <m:t xml:space="preserve"> </m:t>
                  </m:r>
                  <m:r>
                    <m:rPr>
                      <m:sty m:val="p"/>
                    </m:rPr>
                    <w:rPr>
                      <w:rFonts w:ascii="Cambria Math" w:eastAsia="Times New Roman" w:hAnsi="Cambria Math"/>
                      <w:spacing w:val="-17"/>
                      <w:position w:val="-5"/>
                    </w:rPr>
                    <m:t xml:space="preserve"> </m:t>
                  </m:r>
                  <m:r>
                    <m:rPr>
                      <m:sty m:val="p"/>
                    </m:rPr>
                    <w:rPr>
                      <w:rFonts w:ascii="Cambria Math" w:eastAsia="Times New Roman" w:hAnsi="Cambria Math"/>
                      <w:w w:val="134"/>
                      <w:position w:val="-2"/>
                    </w:rPr>
                    <m:t>+</m:t>
                  </m:r>
                  <m:r>
                    <m:rPr>
                      <m:sty m:val="p"/>
                    </m:rPr>
                    <w:rPr>
                      <w:rFonts w:ascii="Cambria Math" w:eastAsia="Times New Roman" w:hAnsi="Cambria Math"/>
                      <w:spacing w:val="-27"/>
                      <w:w w:val="134"/>
                      <w:position w:val="-2"/>
                    </w:rPr>
                    <m:t xml:space="preserve"> δ</m:t>
                  </m:r>
                  <m:d>
                    <m:dPr>
                      <m:ctrlPr>
                        <w:rPr>
                          <w:rFonts w:ascii="Cambria Math" w:eastAsia="Times New Roman" w:hAnsi="Cambria Math"/>
                          <w:position w:val="-2"/>
                        </w:rPr>
                      </m:ctrlPr>
                    </m:dPr>
                    <m:e>
                      <m:r>
                        <m:rPr>
                          <m:sty m:val="p"/>
                        </m:rPr>
                        <w:rPr>
                          <w:rFonts w:ascii="Cambria Math" w:eastAsia="Times New Roman" w:hAnsi="Cambria Math"/>
                          <w:position w:val="-2"/>
                        </w:rPr>
                        <m:t xml:space="preserve">1 </m:t>
                      </m:r>
                      <m:r>
                        <w:rPr>
                          <w:rFonts w:ascii="Cambria Math" w:eastAsia="Meiryo" w:hAnsi="Cambria Math"/>
                          <w:w w:val="96"/>
                          <w:position w:val="-2"/>
                        </w:rPr>
                        <m:t>–</m:t>
                      </m:r>
                      <m:r>
                        <w:rPr>
                          <w:rFonts w:ascii="Cambria Math" w:eastAsia="Meiryo" w:hAnsi="Cambria Math"/>
                          <w:spacing w:val="-25"/>
                          <w:w w:val="96"/>
                          <w:position w:val="-2"/>
                        </w:rPr>
                        <m:t xml:space="preserve"> </m:t>
                      </m:r>
                      <m:r>
                        <m:rPr>
                          <m:sty m:val="p"/>
                        </m:rPr>
                        <w:rPr>
                          <w:rFonts w:ascii="Cambria Math" w:eastAsia="Times New Roman" w:hAnsi="Cambria Math"/>
                          <w:spacing w:val="2"/>
                          <w:position w:val="-2"/>
                        </w:rPr>
                        <m:t>Ψ</m:t>
                      </m:r>
                    </m:e>
                  </m:d>
                  <m:d>
                    <m:dPr>
                      <m:ctrlPr>
                        <w:rPr>
                          <w:rFonts w:ascii="Cambria Math" w:eastAsia="Times New Roman" w:hAnsi="Cambria Math"/>
                          <w:i/>
                          <w:spacing w:val="2"/>
                          <w:w w:val="118"/>
                          <w:position w:val="-2"/>
                        </w:rPr>
                      </m:ctrlPr>
                    </m:dPr>
                    <m:e>
                      <m:r>
                        <w:rPr>
                          <w:rFonts w:ascii="Cambria Math" w:eastAsia="Times New Roman" w:hAnsi="Cambria Math"/>
                          <w:spacing w:val="2"/>
                          <w:w w:val="118"/>
                          <w:position w:val="-2"/>
                        </w:rPr>
                        <m:t>α</m:t>
                      </m:r>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A,2</m:t>
                          </m:r>
                        </m:sub>
                      </m:sSub>
                      <m:r>
                        <m:rPr>
                          <m:sty m:val="p"/>
                        </m:rPr>
                        <w:rPr>
                          <w:rFonts w:ascii="Cambria Math" w:eastAsia="Times New Roman" w:hAnsi="Cambria Math"/>
                          <w:w w:val="134"/>
                          <w:position w:val="-2"/>
                        </w:rPr>
                        <m:t>+</m:t>
                      </m:r>
                      <m:r>
                        <m:rPr>
                          <m:sty m:val="p"/>
                        </m:rPr>
                        <w:rPr>
                          <w:rFonts w:ascii="Cambria Math" w:eastAsia="Times New Roman" w:hAnsi="Cambria Math"/>
                          <w:spacing w:val="-27"/>
                          <w:w w:val="134"/>
                          <w:position w:val="-2"/>
                        </w:rPr>
                        <m:t xml:space="preserve"> </m:t>
                      </m:r>
                      <m:d>
                        <m:dPr>
                          <m:ctrlPr>
                            <w:rPr>
                              <w:rFonts w:ascii="Cambria Math" w:eastAsia="Times New Roman" w:hAnsi="Cambria Math"/>
                              <w:position w:val="-2"/>
                            </w:rPr>
                          </m:ctrlPr>
                        </m:dPr>
                        <m:e>
                          <m:r>
                            <m:rPr>
                              <m:sty m:val="p"/>
                            </m:rPr>
                            <w:rPr>
                              <w:rFonts w:ascii="Cambria Math" w:eastAsia="Times New Roman" w:hAnsi="Cambria Math"/>
                              <w:position w:val="-2"/>
                            </w:rPr>
                            <m:t xml:space="preserve">1 </m:t>
                          </m:r>
                          <m:r>
                            <w:rPr>
                              <w:rFonts w:ascii="Cambria Math" w:eastAsia="Meiryo" w:hAnsi="Cambria Math"/>
                              <w:w w:val="96"/>
                              <w:position w:val="-2"/>
                            </w:rPr>
                            <m:t>–</m:t>
                          </m:r>
                          <m:r>
                            <w:rPr>
                              <w:rFonts w:ascii="Cambria Math" w:eastAsia="Meiryo" w:hAnsi="Cambria Math"/>
                              <w:spacing w:val="-25"/>
                              <w:w w:val="96"/>
                              <w:position w:val="-2"/>
                            </w:rPr>
                            <m:t xml:space="preserve"> </m:t>
                          </m:r>
                          <m:r>
                            <w:rPr>
                              <w:rFonts w:ascii="Cambria Math" w:eastAsia="Times New Roman" w:hAnsi="Cambria Math"/>
                              <w:spacing w:val="2"/>
                              <w:position w:val="-2"/>
                            </w:rPr>
                            <m:t>α</m:t>
                          </m:r>
                        </m:e>
                      </m:d>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B,2</m:t>
                          </m:r>
                        </m:sub>
                      </m:sSub>
                    </m:e>
                  </m:d>
                </m:e>
              </m:d>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A,1</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r>
                <w:rPr>
                  <w:rFonts w:ascii="Cambria Math" w:eastAsia="Times New Roman" w:hAnsi="Cambria Math"/>
                </w:rPr>
                <m:t>+</m:t>
              </m:r>
              <m:r>
                <m:rPr>
                  <m:sty m:val="p"/>
                </m:rPr>
                <w:rPr>
                  <w:rFonts w:ascii="Cambria Math" w:eastAsia="Times New Roman" w:hAnsi="Cambria Math"/>
                  <w:spacing w:val="-27"/>
                  <w:w w:val="134"/>
                  <w:position w:val="-2"/>
                </w:rPr>
                <m:t>δ</m:t>
              </m:r>
              <m:d>
                <m:dPr>
                  <m:ctrlPr>
                    <w:rPr>
                      <w:rFonts w:ascii="Cambria Math" w:eastAsia="Times New Roman" w:hAnsi="Cambria Math"/>
                      <w:position w:val="-2"/>
                    </w:rPr>
                  </m:ctrlPr>
                </m:dPr>
                <m:e>
                  <m:r>
                    <m:rPr>
                      <m:sty m:val="p"/>
                    </m:rPr>
                    <w:rPr>
                      <w:rFonts w:ascii="Cambria Math" w:eastAsia="Times New Roman" w:hAnsi="Cambria Math"/>
                      <w:position w:val="-2"/>
                    </w:rPr>
                    <m:t xml:space="preserve">1 </m:t>
                  </m:r>
                  <m:r>
                    <w:rPr>
                      <w:rFonts w:ascii="Cambria Math" w:eastAsia="Meiryo" w:hAnsi="Cambria Math"/>
                      <w:w w:val="96"/>
                      <w:position w:val="-2"/>
                    </w:rPr>
                    <m:t>–</m:t>
                  </m:r>
                  <m:r>
                    <w:rPr>
                      <w:rFonts w:ascii="Cambria Math" w:eastAsia="Meiryo" w:hAnsi="Cambria Math"/>
                      <w:spacing w:val="-25"/>
                      <w:w w:val="96"/>
                      <w:position w:val="-2"/>
                    </w:rPr>
                    <m:t xml:space="preserve"> </m:t>
                  </m:r>
                  <m:r>
                    <w:rPr>
                      <w:rFonts w:ascii="Cambria Math" w:eastAsia="Times New Roman" w:hAnsi="Cambria Math"/>
                      <w:spacing w:val="2"/>
                      <w:position w:val="-2"/>
                    </w:rPr>
                    <m:t>α</m:t>
                  </m:r>
                </m:e>
              </m:d>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B,2</m:t>
                  </m:r>
                </m:sub>
              </m:sSub>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B,2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e>
          </m:d>
        </m:oMath>
      </m:oMathPara>
    </w:p>
    <w:p w14:paraId="18EE88EB" w14:textId="77777777" w:rsidR="00061F12" w:rsidRDefault="00061F12" w:rsidP="00061F12">
      <w:pPr>
        <w:spacing w:after="240" w:line="360" w:lineRule="auto"/>
        <w:ind w:right="-20"/>
        <w:rPr>
          <w:rFonts w:eastAsia="Times New Roman"/>
        </w:rPr>
      </w:pPr>
      <w:r>
        <w:rPr>
          <w:rFonts w:eastAsia="Times New Roman"/>
          <w:w w:val="108"/>
        </w:rPr>
        <w:t>In deriving the F.O.C., we use the chain rule and employ the envelope theorem and thus</w:t>
      </w:r>
      <w:r>
        <w:rPr>
          <w:rFonts w:eastAsia="Times New Roman"/>
          <w:w w:val="108"/>
        </w:rPr>
        <w:br/>
      </w: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A,2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r>
            <w:rPr>
              <w:rFonts w:ascii="Cambria Math" w:eastAsia="Times New Roman" w:hAnsi="Cambria Math"/>
            </w:rPr>
            <m:t>=</m:t>
          </m:r>
          <m:limLow>
            <m:limLowPr>
              <m:ctrlPr>
                <w:rPr>
                  <w:rFonts w:ascii="Cambria Math" w:eastAsia="Times New Roman" w:hAnsi="Cambria Math"/>
                  <w:i/>
                </w:rPr>
              </m:ctrlPr>
            </m:limLowPr>
            <m:e>
              <m:groupChr>
                <m:groupChrPr>
                  <m:ctrlPr>
                    <w:rPr>
                      <w:rFonts w:ascii="Cambria Math" w:eastAsia="Times New Roman" w:hAnsi="Cambria Math"/>
                      <w:i/>
                    </w:rPr>
                  </m:ctrlPr>
                </m:groupChr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CS</m:t>
                              </m:r>
                            </m:e>
                            <m:sub>
                              <m:r>
                                <w:rPr>
                                  <w:rFonts w:ascii="Cambria Math" w:eastAsia="Times New Roman" w:hAnsi="Cambria Math"/>
                                </w:rPr>
                                <m:t>A,2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A,2</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PS</m:t>
                              </m:r>
                            </m:e>
                            <m:sub>
                              <m:r>
                                <w:rPr>
                                  <w:rFonts w:ascii="Cambria Math" w:eastAsia="Times New Roman" w:hAnsi="Cambria Math"/>
                                </w:rPr>
                                <m:t>A,2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A,2</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A,2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A,2</m:t>
                              </m:r>
                            </m:sub>
                          </m:sSub>
                        </m:den>
                      </m:f>
                    </m:e>
                  </m:d>
                </m:e>
              </m:groupChr>
            </m:e>
            <m:lim>
              <m:r>
                <w:rPr>
                  <w:rFonts w:ascii="Cambria Math" w:eastAsia="Times New Roman" w:hAnsi="Cambria Math"/>
                </w:rPr>
                <m:t>=0</m:t>
              </m:r>
            </m:lim>
          </m:limLow>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A,2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A,2</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A,1</m:t>
                  </m:r>
                </m:sub>
              </m:sSub>
            </m:den>
          </m:f>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A,1</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r>
            <w:rPr>
              <w:rFonts w:ascii="Cambria Math" w:eastAsia="Times New Roman" w:hAnsi="Cambria Math"/>
            </w:rPr>
            <m:t>=-</m:t>
          </m:r>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A,2</m:t>
              </m:r>
            </m:sub>
          </m:sSub>
          <m:d>
            <m:dPr>
              <m:ctrlPr>
                <w:rPr>
                  <w:rFonts w:ascii="Cambria Math" w:eastAsia="Times New Roman" w:hAnsi="Cambria Math"/>
                  <w:position w:val="-2"/>
                </w:rPr>
              </m:ctrlPr>
            </m:dPr>
            <m:e>
              <m:r>
                <m:rPr>
                  <m:sty m:val="p"/>
                </m:rPr>
                <w:rPr>
                  <w:rFonts w:ascii="Cambria Math" w:eastAsia="Times New Roman" w:hAnsi="Cambria Math"/>
                  <w:position w:val="-2"/>
                </w:rPr>
                <m:t xml:space="preserve">1 </m:t>
              </m:r>
              <m:r>
                <w:rPr>
                  <w:rFonts w:ascii="Cambria Math" w:eastAsia="Meiryo" w:hAnsi="Cambria Math"/>
                  <w:w w:val="96"/>
                  <w:position w:val="-2"/>
                </w:rPr>
                <m:t>–</m:t>
              </m:r>
              <m:r>
                <w:rPr>
                  <w:rFonts w:ascii="Cambria Math" w:eastAsia="Meiryo" w:hAnsi="Cambria Math"/>
                  <w:spacing w:val="-25"/>
                  <w:w w:val="96"/>
                  <w:position w:val="-2"/>
                </w:rPr>
                <m:t xml:space="preserve"> </m:t>
              </m:r>
              <m:r>
                <m:rPr>
                  <m:sty m:val="p"/>
                </m:rPr>
                <w:rPr>
                  <w:rFonts w:ascii="Cambria Math" w:eastAsia="Times New Roman" w:hAnsi="Cambria Math"/>
                  <w:spacing w:val="2"/>
                  <w:position w:val="-2"/>
                </w:rPr>
                <m:t>Ψ</m:t>
              </m:r>
            </m:e>
          </m:d>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A,1</m:t>
                  </m:r>
                </m:sub>
              </m:sSub>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den>
          </m:f>
        </m:oMath>
      </m:oMathPara>
    </w:p>
    <w:p w14:paraId="12076E46" w14:textId="77777777" w:rsidR="00061F12" w:rsidRPr="00334DF1" w:rsidRDefault="00061F12" w:rsidP="00061F12">
      <w:pPr>
        <w:spacing w:after="240" w:line="360" w:lineRule="auto"/>
        <w:ind w:right="-20"/>
        <w:rPr>
          <w:rFonts w:eastAsia="Times New Roman"/>
          <w:w w:val="108"/>
        </w:rPr>
      </w:pPr>
      <w:r>
        <w:rPr>
          <w:rFonts w:eastAsia="Times New Roman"/>
        </w:rPr>
        <w:t xml:space="preserve">(follows from the F.O.C. of the second period assuming Party A remains in power). Furthermore, </w:t>
      </w:r>
      <w:r>
        <w:rPr>
          <w:rFonts w:eastAsia="Times New Roman"/>
          <w:w w:val="108"/>
        </w:rPr>
        <w:t>b</w:t>
      </w:r>
      <w:r w:rsidRPr="00334DF1">
        <w:rPr>
          <w:rFonts w:eastAsia="Times New Roman"/>
        </w:rPr>
        <w:t>ecause</w:t>
      </w:r>
      <w:r>
        <w:rPr>
          <w:rFonts w:eastAsia="Times New Roman"/>
        </w:rPr>
        <w:t xml:space="preserve"> investment is irreversible and</w:t>
      </w:r>
      <w:r w:rsidRPr="00334DF1">
        <w:rPr>
          <w:rFonts w:eastAsia="Times New Roman"/>
        </w:rPr>
        <w:t xml:space="preserve"> </w:t>
      </w:r>
      <m:oMath>
        <m:sSub>
          <m:sSubPr>
            <m:ctrlPr>
              <w:rPr>
                <w:rFonts w:ascii="Cambria Math" w:hAnsi="Cambria Math"/>
                <w:i/>
                <w:iCs/>
              </w:rPr>
            </m:ctrlPr>
          </m:sSubPr>
          <m:e>
            <m:r>
              <w:rPr>
                <w:rFonts w:ascii="Cambria Math" w:hAnsi="Cambria Math"/>
              </w:rPr>
              <m:t>τ</m:t>
            </m:r>
          </m:e>
          <m:sub>
            <m:r>
              <w:rPr>
                <w:rFonts w:ascii="Cambria Math" w:hAnsi="Cambria Math"/>
              </w:rPr>
              <m:t>B,2</m:t>
            </m:r>
          </m:sub>
        </m:sSub>
        <m:r>
          <w:rPr>
            <w:rFonts w:ascii="Cambria Math" w:hAnsi="Cambria Math"/>
          </w:rPr>
          <m:t>=0</m:t>
        </m:r>
      </m:oMath>
      <w:r w:rsidRPr="00334DF1">
        <w:rPr>
          <w:rFonts w:eastAsia="Times New Roman"/>
        </w:rPr>
        <w:t xml:space="preserve">, </w:t>
      </w:r>
      <w:r w:rsidRPr="00334DF1">
        <w:rPr>
          <w:rFonts w:eastAsia="Times New Roman"/>
          <w:w w:val="108"/>
        </w:rPr>
        <w:t>the optimal first</w:t>
      </w:r>
      <w:r>
        <w:rPr>
          <w:rFonts w:eastAsia="Times New Roman"/>
          <w:w w:val="108"/>
        </w:rPr>
        <w:t>-</w:t>
      </w:r>
      <w:r w:rsidRPr="00334DF1">
        <w:rPr>
          <w:rFonts w:eastAsia="Times New Roman"/>
          <w:w w:val="108"/>
        </w:rPr>
        <w:t>period tax</w:t>
      </w:r>
      <w:r>
        <w:rPr>
          <w:rFonts w:eastAsia="Times New Roman"/>
          <w:w w:val="108"/>
        </w:rPr>
        <w:t xml:space="preserve"> per pollution unit</w:t>
      </w:r>
      <w:r w:rsidRPr="00334DF1">
        <w:rPr>
          <w:rFonts w:eastAsia="Times New Roman"/>
          <w:w w:val="108"/>
        </w:rPr>
        <w:t xml:space="preserve"> is</w:t>
      </w:r>
    </w:p>
    <w:p w14:paraId="421E312C" w14:textId="77777777" w:rsidR="00061F12" w:rsidRPr="003057D8" w:rsidRDefault="005A52CF" w:rsidP="00061F12">
      <w:pPr>
        <w:spacing w:after="240" w:line="360" w:lineRule="auto"/>
        <w:ind w:left="450"/>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τ</m:t>
              </m:r>
            </m:e>
            <m:sub>
              <m:r>
                <w:rPr>
                  <w:rFonts w:ascii="Cambria Math" w:eastAsia="Times New Roman" w:hAnsi="Cambria Math"/>
                </w:rPr>
                <m:t>A,1</m:t>
              </m:r>
            </m:sub>
          </m:sSub>
          <m:r>
            <w:rPr>
              <w:rFonts w:ascii="Cambria Math" w:eastAsia="Times New Roman" w:hAnsi="Cambria Math"/>
            </w:rPr>
            <m:t>=</m:t>
          </m:r>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A,1</m:t>
              </m:r>
            </m:sub>
          </m:sSub>
          <m:r>
            <m:rPr>
              <m:sty m:val="p"/>
            </m:rPr>
            <w:rPr>
              <w:rFonts w:ascii="Cambria Math" w:eastAsia="Times New Roman" w:hAnsi="Cambria Math"/>
              <w:position w:val="-5"/>
            </w:rPr>
            <m:t xml:space="preserve"> </m:t>
          </m:r>
          <m:r>
            <m:rPr>
              <m:sty m:val="p"/>
            </m:rPr>
            <w:rPr>
              <w:rFonts w:ascii="Cambria Math" w:eastAsia="Times New Roman" w:hAnsi="Cambria Math"/>
              <w:spacing w:val="-17"/>
              <w:position w:val="-5"/>
            </w:rPr>
            <m:t xml:space="preserve"> </m:t>
          </m:r>
          <m:r>
            <m:rPr>
              <m:sty m:val="p"/>
            </m:rPr>
            <w:rPr>
              <w:rFonts w:ascii="Cambria Math" w:eastAsia="Times New Roman" w:hAnsi="Cambria Math"/>
              <w:w w:val="134"/>
              <w:position w:val="-2"/>
            </w:rPr>
            <m:t>+</m:t>
          </m:r>
          <m:r>
            <m:rPr>
              <m:sty m:val="p"/>
            </m:rPr>
            <w:rPr>
              <w:rFonts w:ascii="Cambria Math" w:eastAsia="Times New Roman" w:hAnsi="Cambria Math"/>
              <w:spacing w:val="-27"/>
              <w:w w:val="134"/>
              <w:position w:val="-2"/>
            </w:rPr>
            <m:t xml:space="preserve"> </m:t>
          </m:r>
          <m:limLow>
            <m:limLowPr>
              <m:ctrlPr>
                <w:rPr>
                  <w:rFonts w:ascii="Cambria Math" w:eastAsia="Times New Roman" w:hAnsi="Cambria Math"/>
                  <w:spacing w:val="-27"/>
                  <w:w w:val="134"/>
                  <w:position w:val="-2"/>
                </w:rPr>
              </m:ctrlPr>
            </m:limLowPr>
            <m:e>
              <m:groupChr>
                <m:groupChrPr>
                  <m:ctrlPr>
                    <w:rPr>
                      <w:rFonts w:ascii="Cambria Math" w:eastAsia="Times New Roman" w:hAnsi="Cambria Math"/>
                      <w:spacing w:val="-27"/>
                      <w:w w:val="134"/>
                      <w:position w:val="-2"/>
                    </w:rPr>
                  </m:ctrlPr>
                </m:groupChrPr>
                <m:e>
                  <m:r>
                    <m:rPr>
                      <m:sty m:val="p"/>
                    </m:rPr>
                    <w:rPr>
                      <w:rFonts w:ascii="Cambria Math" w:eastAsia="Times New Roman" w:hAnsi="Cambria Math"/>
                      <w:spacing w:val="-27"/>
                      <w:w w:val="134"/>
                      <w:position w:val="-2"/>
                    </w:rPr>
                    <m:t>δ</m:t>
                  </m:r>
                  <m:d>
                    <m:dPr>
                      <m:ctrlPr>
                        <w:rPr>
                          <w:rFonts w:ascii="Cambria Math" w:eastAsia="Times New Roman" w:hAnsi="Cambria Math"/>
                          <w:position w:val="-2"/>
                        </w:rPr>
                      </m:ctrlPr>
                    </m:dPr>
                    <m:e>
                      <m:r>
                        <m:rPr>
                          <m:sty m:val="p"/>
                        </m:rPr>
                        <w:rPr>
                          <w:rFonts w:ascii="Cambria Math" w:eastAsia="Times New Roman" w:hAnsi="Cambria Math"/>
                          <w:position w:val="-2"/>
                        </w:rPr>
                        <m:t xml:space="preserve">1 </m:t>
                      </m:r>
                      <m:r>
                        <w:rPr>
                          <w:rFonts w:ascii="Cambria Math" w:eastAsia="Meiryo" w:hAnsi="Cambria Math"/>
                          <w:w w:val="96"/>
                          <w:position w:val="-2"/>
                        </w:rPr>
                        <m:t>–</m:t>
                      </m:r>
                      <m:r>
                        <w:rPr>
                          <w:rFonts w:ascii="Cambria Math" w:eastAsia="Meiryo" w:hAnsi="Cambria Math"/>
                          <w:spacing w:val="-25"/>
                          <w:w w:val="96"/>
                          <w:position w:val="-2"/>
                        </w:rPr>
                        <m:t xml:space="preserve"> </m:t>
                      </m:r>
                      <m:r>
                        <m:rPr>
                          <m:sty m:val="p"/>
                        </m:rPr>
                        <w:rPr>
                          <w:rFonts w:ascii="Cambria Math" w:eastAsia="Times New Roman" w:hAnsi="Cambria Math"/>
                          <w:spacing w:val="2"/>
                          <w:position w:val="-2"/>
                        </w:rPr>
                        <m:t>Ψ</m:t>
                      </m:r>
                    </m:e>
                  </m:d>
                  <m:r>
                    <m:rPr>
                      <m:sty m:val="p"/>
                    </m:rPr>
                    <w:rPr>
                      <w:rFonts w:ascii="Cambria Math" w:eastAsia="Times New Roman" w:hAnsi="Cambria Math"/>
                      <w:w w:val="97"/>
                      <w:position w:val="-2"/>
                    </w:rPr>
                    <m:t>2</m:t>
                  </m:r>
                  <m:r>
                    <w:rPr>
                      <w:rFonts w:ascii="Cambria Math" w:eastAsia="Times New Roman" w:hAnsi="Cambria Math"/>
                      <w:spacing w:val="7"/>
                      <w:w w:val="92"/>
                      <w:position w:val="-2"/>
                    </w:rPr>
                    <m:t>ξ</m:t>
                  </m:r>
                  <m:d>
                    <m:dPr>
                      <m:ctrlPr>
                        <w:rPr>
                          <w:rFonts w:ascii="Cambria Math" w:eastAsia="Times New Roman" w:hAnsi="Cambria Math"/>
                          <w:i/>
                          <w:spacing w:val="2"/>
                          <w:w w:val="118"/>
                          <w:position w:val="-2"/>
                        </w:rPr>
                      </m:ctrlPr>
                    </m:dPr>
                    <m:e>
                      <m:r>
                        <w:rPr>
                          <w:rFonts w:ascii="Cambria Math" w:eastAsia="Times New Roman" w:hAnsi="Cambria Math"/>
                          <w:spacing w:val="2"/>
                          <w:w w:val="118"/>
                          <w:position w:val="-2"/>
                        </w:rPr>
                        <m:t>α</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A,2</m:t>
                          </m:r>
                        </m:sub>
                      </m:sSub>
                      <m:r>
                        <m:rPr>
                          <m:sty m:val="p"/>
                        </m:rPr>
                        <w:rPr>
                          <w:rFonts w:ascii="Cambria Math" w:eastAsia="Times New Roman" w:hAnsi="Cambria Math"/>
                          <w:w w:val="134"/>
                          <w:position w:val="-2"/>
                        </w:rPr>
                        <m:t>+</m:t>
                      </m:r>
                      <m:r>
                        <m:rPr>
                          <m:sty m:val="p"/>
                        </m:rPr>
                        <w:rPr>
                          <w:rFonts w:ascii="Cambria Math" w:eastAsia="Times New Roman" w:hAnsi="Cambria Math"/>
                          <w:spacing w:val="-27"/>
                          <w:w w:val="134"/>
                          <w:position w:val="-2"/>
                        </w:rPr>
                        <m:t xml:space="preserve"> </m:t>
                      </m:r>
                      <m:d>
                        <m:dPr>
                          <m:ctrlPr>
                            <w:rPr>
                              <w:rFonts w:ascii="Cambria Math" w:eastAsia="Times New Roman" w:hAnsi="Cambria Math"/>
                              <w:position w:val="-2"/>
                            </w:rPr>
                          </m:ctrlPr>
                        </m:dPr>
                        <m:e>
                          <m:r>
                            <m:rPr>
                              <m:sty m:val="p"/>
                            </m:rPr>
                            <w:rPr>
                              <w:rFonts w:ascii="Cambria Math" w:eastAsia="Times New Roman" w:hAnsi="Cambria Math"/>
                              <w:position w:val="-2"/>
                            </w:rPr>
                            <m:t xml:space="preserve">1 </m:t>
                          </m:r>
                          <m:r>
                            <w:rPr>
                              <w:rFonts w:ascii="Cambria Math" w:eastAsia="Meiryo" w:hAnsi="Cambria Math"/>
                              <w:w w:val="96"/>
                              <w:position w:val="-2"/>
                            </w:rPr>
                            <m:t>–</m:t>
                          </m:r>
                          <m:r>
                            <w:rPr>
                              <w:rFonts w:ascii="Cambria Math" w:eastAsia="Meiryo" w:hAnsi="Cambria Math"/>
                              <w:spacing w:val="-25"/>
                              <w:w w:val="96"/>
                              <w:position w:val="-2"/>
                            </w:rPr>
                            <m:t xml:space="preserve"> </m:t>
                          </m:r>
                          <m:r>
                            <w:rPr>
                              <w:rFonts w:ascii="Cambria Math" w:eastAsia="Times New Roman" w:hAnsi="Cambria Math"/>
                              <w:spacing w:val="2"/>
                              <w:position w:val="-2"/>
                            </w:rPr>
                            <m:t>α</m:t>
                          </m:r>
                        </m:e>
                      </m:d>
                      <m:sSub>
                        <m:sSubPr>
                          <m:ctrlPr>
                            <w:rPr>
                              <w:rFonts w:ascii="Cambria Math" w:hAnsi="Cambria Math"/>
                              <w:i/>
                              <w:iCs/>
                            </w:rPr>
                          </m:ctrlPr>
                        </m:sSubPr>
                        <m:e>
                          <m:r>
                            <m:rPr>
                              <m:scr m:val="double-struck"/>
                            </m:rPr>
                            <w:rPr>
                              <w:rFonts w:ascii="Cambria Math" w:hAnsi="Cambria Math"/>
                            </w:rPr>
                            <m:t>Z</m:t>
                          </m:r>
                        </m:e>
                        <m:sub>
                          <m:r>
                            <w:rPr>
                              <w:rFonts w:ascii="Cambria Math" w:hAnsi="Cambria Math"/>
                            </w:rPr>
                            <m:t>B,2</m:t>
                          </m:r>
                        </m:sub>
                      </m:sSub>
                    </m:e>
                  </m:d>
                </m:e>
              </m:groupChr>
            </m:e>
            <m:lim>
              <m:r>
                <w:rPr>
                  <w:rFonts w:ascii="Cambria Math" w:eastAsia="Times New Roman" w:hAnsi="Cambria Math"/>
                  <w:spacing w:val="-27"/>
                  <w:w w:val="134"/>
                  <w:position w:val="-2"/>
                </w:rPr>
                <m:t>The stock effect</m:t>
              </m:r>
            </m:lim>
          </m:limLow>
          <m:r>
            <w:rPr>
              <w:rFonts w:ascii="Cambria Math" w:eastAsia="Times New Roman" w:hAnsi="Cambria Math"/>
            </w:rPr>
            <m:t>+</m:t>
          </m:r>
          <m:limLow>
            <m:limLowPr>
              <m:ctrlPr>
                <w:rPr>
                  <w:rFonts w:ascii="Cambria Math" w:eastAsia="Times New Roman" w:hAnsi="Cambria Math"/>
                  <w:spacing w:val="-27"/>
                  <w:w w:val="134"/>
                  <w:position w:val="-2"/>
                </w:rPr>
              </m:ctrlPr>
            </m:limLowPr>
            <m:e>
              <m:groupChr>
                <m:groupChrPr>
                  <m:ctrlPr>
                    <w:rPr>
                      <w:rFonts w:ascii="Cambria Math" w:eastAsia="Times New Roman" w:hAnsi="Cambria Math"/>
                      <w:spacing w:val="-27"/>
                      <w:w w:val="134"/>
                      <w:position w:val="-2"/>
                    </w:rPr>
                  </m:ctrlPr>
                </m:groupChrPr>
                <m:e>
                  <m:r>
                    <m:rPr>
                      <m:sty m:val="p"/>
                    </m:rPr>
                    <w:rPr>
                      <w:rFonts w:ascii="Cambria Math" w:eastAsia="Times New Roman" w:hAnsi="Cambria Math"/>
                      <w:spacing w:val="-27"/>
                      <w:w w:val="134"/>
                      <w:position w:val="-2"/>
                    </w:rPr>
                    <m:t>δ</m:t>
                  </m:r>
                  <m:d>
                    <m:dPr>
                      <m:ctrlPr>
                        <w:rPr>
                          <w:rFonts w:ascii="Cambria Math" w:eastAsia="Times New Roman" w:hAnsi="Cambria Math"/>
                          <w:position w:val="-2"/>
                        </w:rPr>
                      </m:ctrlPr>
                    </m:dPr>
                    <m:e>
                      <m:r>
                        <m:rPr>
                          <m:sty m:val="p"/>
                        </m:rPr>
                        <w:rPr>
                          <w:rFonts w:ascii="Cambria Math" w:eastAsia="Times New Roman" w:hAnsi="Cambria Math"/>
                          <w:position w:val="-2"/>
                        </w:rPr>
                        <m:t xml:space="preserve">1 </m:t>
                      </m:r>
                      <m:r>
                        <w:rPr>
                          <w:rFonts w:ascii="Cambria Math" w:eastAsia="Meiryo" w:hAnsi="Cambria Math"/>
                          <w:w w:val="96"/>
                          <w:position w:val="-2"/>
                        </w:rPr>
                        <m:t>–</m:t>
                      </m:r>
                      <m:r>
                        <w:rPr>
                          <w:rFonts w:ascii="Cambria Math" w:eastAsia="Meiryo" w:hAnsi="Cambria Math"/>
                          <w:spacing w:val="-25"/>
                          <w:w w:val="96"/>
                          <w:position w:val="-2"/>
                        </w:rPr>
                        <m:t xml:space="preserve"> </m:t>
                      </m:r>
                      <m:r>
                        <w:rPr>
                          <w:rFonts w:ascii="Cambria Math" w:eastAsia="Times New Roman" w:hAnsi="Cambria Math"/>
                          <w:spacing w:val="2"/>
                          <w:position w:val="-2"/>
                        </w:rPr>
                        <m:t>α</m:t>
                      </m:r>
                    </m:e>
                  </m:d>
                  <m:r>
                    <m:rPr>
                      <m:sty m:val="p"/>
                    </m:rPr>
                    <w:rPr>
                      <w:rFonts w:ascii="Cambria Math" w:eastAsia="Times New Roman" w:hAnsi="Cambria Math"/>
                      <w:w w:val="97"/>
                      <w:position w:val="-2"/>
                    </w:rPr>
                    <m:t>2</m:t>
                  </m:r>
                  <m:r>
                    <w:rPr>
                      <w:rFonts w:ascii="Cambria Math" w:eastAsia="Times New Roman" w:hAnsi="Cambria Math"/>
                      <w:spacing w:val="7"/>
                      <w:w w:val="92"/>
                      <w:position w:val="-2"/>
                    </w:rPr>
                    <m:t>ξ</m:t>
                  </m:r>
                  <m:sSub>
                    <m:sSubPr>
                      <m:ctrlPr>
                        <w:rPr>
                          <w:rFonts w:ascii="Cambria Math" w:hAnsi="Cambria Math"/>
                          <w:i/>
                          <w:iCs/>
                        </w:rPr>
                      </m:ctrlPr>
                    </m:sSubPr>
                    <m:e>
                      <m:r>
                        <m:rPr>
                          <m:scr m:val="double-struck"/>
                        </m:rPr>
                        <w:rPr>
                          <w:rFonts w:ascii="Cambria Math" w:hAnsi="Cambria Math"/>
                        </w:rPr>
                        <m:t>Z</m:t>
                      </m:r>
                    </m:e>
                    <m:sub>
                      <m:r>
                        <w:rPr>
                          <w:rFonts w:ascii="Cambria Math" w:hAnsi="Cambria Math"/>
                        </w:rPr>
                        <m:t>B,2</m:t>
                      </m:r>
                    </m:sub>
                  </m:sSub>
                </m:e>
              </m:groupChr>
            </m:e>
            <m:lim>
              <m:r>
                <w:rPr>
                  <w:rFonts w:ascii="Cambria Math" w:eastAsia="Times New Roman" w:hAnsi="Cambria Math"/>
                  <w:spacing w:val="-27"/>
                  <w:w w:val="134"/>
                  <w:position w:val="-2"/>
                </w:rPr>
                <m:t>The political uncertainty effect</m:t>
              </m:r>
            </m:lim>
          </m:limLow>
        </m:oMath>
      </m:oMathPara>
    </w:p>
    <w:p w14:paraId="1B51323D" w14:textId="29128801" w:rsidR="00061F12" w:rsidRDefault="00061F12" w:rsidP="00061F12">
      <w:pPr>
        <w:spacing w:after="240" w:line="360" w:lineRule="auto"/>
        <w:ind w:right="-20"/>
        <w:rPr>
          <w:rFonts w:eastAsia="Times New Roman"/>
          <w:iCs/>
        </w:rPr>
      </w:pPr>
      <w:r>
        <w:rPr>
          <w:rFonts w:eastAsia="Times New Roman"/>
        </w:rPr>
        <w:t xml:space="preserve">The final step of the proof is to show that </w:t>
      </w:r>
      <w:r>
        <w:rPr>
          <w:rFonts w:eastAsia="Times New Roman"/>
          <w:w w:val="108"/>
        </w:rPr>
        <w:t xml:space="preserve">the optimal tariff scheme derived above yields, in equilibrium, the solution that maximizes Party A’s objective function. To derive this conclusion, recall that a </w:t>
      </w:r>
      <w:r w:rsidR="00627BA6">
        <w:rPr>
          <w:rFonts w:eastAsia="Times New Roman"/>
          <w:w w:val="108"/>
        </w:rPr>
        <w:t>firm</w:t>
      </w:r>
      <w:r>
        <w:rPr>
          <w:rFonts w:eastAsia="Times New Roman"/>
          <w:w w:val="108"/>
        </w:rPr>
        <w:t xml:space="preserve"> is active and produces at capacity if its profit is non-negative </w:t>
      </w:r>
      <w:r>
        <w:rPr>
          <w:rFonts w:eastAsia="Times New Roman"/>
          <w:iCs/>
        </w:rPr>
        <w:t xml:space="preserve">but </w:t>
      </w:r>
      <w:r w:rsidRPr="00FB0769">
        <w:rPr>
          <w:rFonts w:eastAsia="Times New Roman"/>
          <w:w w:val="108"/>
        </w:rPr>
        <w:t>becomes idle otherwise</w:t>
      </w:r>
      <w:r>
        <w:rPr>
          <w:rFonts w:eastAsia="Times New Roman"/>
          <w:w w:val="108"/>
        </w:rPr>
        <w:t xml:space="preserve">, and that </w:t>
      </w:r>
      <m:oMath>
        <m:r>
          <m:rPr>
            <m:sty m:val="p"/>
          </m:rPr>
          <w:rPr>
            <w:rFonts w:ascii="Cambria Math" w:eastAsia="Times New Roman" w:hAnsi="Cambria Math" w:cs="Cambria Math"/>
            <w:w w:val="108"/>
          </w:rPr>
          <m:t>g</m:t>
        </m:r>
        <m:d>
          <m:dPr>
            <m:ctrlPr>
              <w:rPr>
                <w:rFonts w:ascii="Cambria Math" w:eastAsia="Times New Roman" w:hAnsi="Cambria Math" w:cs="Cambria Math"/>
                <w:w w:val="108"/>
              </w:rPr>
            </m:ctrlPr>
          </m:dPr>
          <m:e>
            <m:r>
              <m:rPr>
                <m:sty m:val="p"/>
              </m:rPr>
              <w:rPr>
                <w:rFonts w:ascii="Cambria Math" w:eastAsia="Times New Roman" w:hAnsi="Cambria Math" w:cs="Cambria Math"/>
                <w:w w:val="108"/>
              </w:rPr>
              <m:t>β,x</m:t>
            </m:r>
          </m:e>
        </m:d>
      </m:oMath>
      <w:r w:rsidRPr="00FB0769">
        <w:rPr>
          <w:rFonts w:eastAsia="Times New Roman"/>
          <w:w w:val="108"/>
        </w:rPr>
        <w:t xml:space="preserve"> is a smooth function with compact support. </w:t>
      </w:r>
      <w:r>
        <w:rPr>
          <w:rFonts w:eastAsia="Times New Roman"/>
          <w:w w:val="108"/>
        </w:rPr>
        <w:t>Furthermore, a</w:t>
      </w:r>
      <w:r w:rsidRPr="00FB0769">
        <w:rPr>
          <w:rFonts w:eastAsia="Times New Roman"/>
          <w:w w:val="108"/>
        </w:rPr>
        <w:t>ssum</w:t>
      </w:r>
      <w:r>
        <w:rPr>
          <w:rFonts w:eastAsia="Times New Roman"/>
          <w:w w:val="108"/>
        </w:rPr>
        <w:t>ing that policy is binding</w:t>
      </w:r>
      <w:r w:rsidRPr="00FB0769">
        <w:rPr>
          <w:rFonts w:eastAsia="Times New Roman"/>
          <w:w w:val="108"/>
        </w:rPr>
        <w:t xml:space="preserve"> suggests that the marginal unit earns zero profits</w:t>
      </w:r>
      <w:r>
        <w:rPr>
          <w:rFonts w:eastAsia="Times New Roman"/>
          <w:w w:val="108"/>
        </w:rPr>
        <w:t xml:space="preserve">; that is, the marginal unit equates its benefit from producing one unit with the cost of the pollution it creates. Let </w:t>
      </w:r>
      <m:oMath>
        <m:sSub>
          <m:sSubPr>
            <m:ctrlPr>
              <w:rPr>
                <w:rFonts w:ascii="Cambria Math" w:hAnsi="Cambria Math" w:cs="Cambria Math"/>
                <w:i/>
                <w:iCs/>
              </w:rPr>
            </m:ctrlPr>
          </m:sSubPr>
          <m:e>
            <m:acc>
              <m:accPr>
                <m:chr m:val="̃"/>
                <m:ctrlPr>
                  <w:rPr>
                    <w:rFonts w:ascii="Cambria Math" w:hAnsi="Cambria Math" w:cs="Cambria Math"/>
                    <w:i/>
                  </w:rPr>
                </m:ctrlPr>
              </m:accPr>
              <m:e>
                <m:r>
                  <w:rPr>
                    <w:rFonts w:ascii="Cambria Math" w:hAnsi="Cambria Math" w:cs="Cambria Math"/>
                  </w:rPr>
                  <m:t>τ</m:t>
                </m:r>
              </m:e>
            </m:acc>
          </m:e>
          <m:sub>
            <m:r>
              <w:rPr>
                <w:rFonts w:ascii="Cambria Math" w:hAnsi="Cambria Math" w:cs="Cambria Math"/>
              </w:rPr>
              <m:t>A,t</m:t>
            </m:r>
          </m:sub>
        </m:sSub>
      </m:oMath>
      <w:r>
        <w:rPr>
          <w:rFonts w:eastAsia="Times New Roman"/>
          <w:iCs/>
        </w:rPr>
        <w:t xml:space="preserve"> for </w:t>
      </w:r>
      <m:oMath>
        <m:r>
          <w:rPr>
            <w:rFonts w:ascii="Cambria Math" w:eastAsia="Times New Roman" w:hAnsi="Cambria Math"/>
          </w:rPr>
          <m:t>t∈</m:t>
        </m:r>
        <m:d>
          <m:dPr>
            <m:begChr m:val="{"/>
            <m:endChr m:val="}"/>
            <m:ctrlPr>
              <w:rPr>
                <w:rFonts w:ascii="Cambria Math" w:eastAsia="Times New Roman" w:hAnsi="Cambria Math"/>
                <w:i/>
                <w:iCs/>
              </w:rPr>
            </m:ctrlPr>
          </m:dPr>
          <m:e>
            <m:r>
              <w:rPr>
                <w:rFonts w:ascii="Cambria Math" w:eastAsia="Times New Roman" w:hAnsi="Cambria Math"/>
              </w:rPr>
              <m:t>1,2</m:t>
            </m:r>
          </m:e>
        </m:d>
      </m:oMath>
      <w:r>
        <w:rPr>
          <w:rFonts w:eastAsia="Times New Roman"/>
          <w:iCs/>
        </w:rPr>
        <w:t xml:space="preserve"> denote the policy in equilibrium in period </w:t>
      </w:r>
      <w:r>
        <w:rPr>
          <w:rFonts w:eastAsia="Times New Roman"/>
          <w:i/>
          <w:iCs/>
        </w:rPr>
        <w:t>t</w:t>
      </w:r>
      <w:r>
        <w:rPr>
          <w:rFonts w:eastAsia="Times New Roman"/>
          <w:iCs/>
        </w:rPr>
        <w:t xml:space="preserve"> and </w:t>
      </w:r>
      <w:r>
        <w:rPr>
          <w:rFonts w:eastAsia="Times New Roman"/>
          <w:w w:val="108"/>
        </w:rPr>
        <w:t>assume</w:t>
      </w:r>
      <w:r>
        <w:rPr>
          <w:rFonts w:eastAsia="Times New Roman"/>
          <w:iCs/>
        </w:rPr>
        <w:t xml:space="preserve"> </w:t>
      </w:r>
      <m:oMath>
        <m:sSub>
          <m:sSubPr>
            <m:ctrlPr>
              <w:rPr>
                <w:rFonts w:ascii="Cambria Math" w:hAnsi="Cambria Math" w:cs="Cambria Math"/>
                <w:i/>
                <w:iCs/>
              </w:rPr>
            </m:ctrlPr>
          </m:sSubPr>
          <m:e>
            <m:acc>
              <m:accPr>
                <m:chr m:val="̃"/>
                <m:ctrlPr>
                  <w:rPr>
                    <w:rFonts w:ascii="Cambria Math" w:hAnsi="Cambria Math" w:cs="Cambria Math"/>
                    <w:i/>
                  </w:rPr>
                </m:ctrlPr>
              </m:accPr>
              <m:e>
                <m:r>
                  <w:rPr>
                    <w:rFonts w:ascii="Cambria Math" w:hAnsi="Cambria Math" w:cs="Cambria Math"/>
                  </w:rPr>
                  <m:t>τ</m:t>
                </m:r>
              </m:e>
            </m:acc>
          </m:e>
          <m:sub>
            <m:r>
              <w:rPr>
                <w:rFonts w:ascii="Cambria Math" w:hAnsi="Cambria Math" w:cs="Cambria Math"/>
              </w:rPr>
              <m:t>A,1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τ</m:t>
            </m:r>
          </m:e>
          <m:sub>
            <m:r>
              <w:rPr>
                <w:rFonts w:ascii="Cambria Math" w:hAnsi="Cambria Math" w:cs="Cambria Math"/>
              </w:rPr>
              <m:t>A,1</m:t>
            </m:r>
          </m:sub>
        </m:sSub>
      </m:oMath>
      <w:r>
        <w:rPr>
          <w:rFonts w:eastAsia="Times New Roman"/>
        </w:rPr>
        <w:t xml:space="preserve"> and </w:t>
      </w:r>
      <m:oMath>
        <m:sSub>
          <m:sSubPr>
            <m:ctrlPr>
              <w:rPr>
                <w:rFonts w:ascii="Cambria Math" w:hAnsi="Cambria Math" w:cs="Cambria Math"/>
                <w:i/>
                <w:iCs/>
              </w:rPr>
            </m:ctrlPr>
          </m:sSubPr>
          <m:e>
            <m:acc>
              <m:accPr>
                <m:chr m:val="̃"/>
                <m:ctrlPr>
                  <w:rPr>
                    <w:rFonts w:ascii="Cambria Math" w:hAnsi="Cambria Math" w:cs="Cambria Math"/>
                    <w:i/>
                  </w:rPr>
                </m:ctrlPr>
              </m:accPr>
              <m:e>
                <m:r>
                  <w:rPr>
                    <w:rFonts w:ascii="Cambria Math" w:hAnsi="Cambria Math" w:cs="Cambria Math"/>
                  </w:rPr>
                  <m:t>τ</m:t>
                </m:r>
              </m:e>
            </m:acc>
          </m:e>
          <m:sub>
            <m:r>
              <w:rPr>
                <w:rFonts w:ascii="Cambria Math" w:hAnsi="Cambria Math" w:cs="Cambria Math"/>
              </w:rPr>
              <m:t>A,2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τ</m:t>
            </m:r>
          </m:e>
          <m:sub>
            <m:r>
              <w:rPr>
                <w:rFonts w:ascii="Cambria Math" w:hAnsi="Cambria Math" w:cs="Cambria Math"/>
              </w:rPr>
              <m:t>A,2</m:t>
            </m:r>
          </m:sub>
        </m:sSub>
      </m:oMath>
      <w:r>
        <w:rPr>
          <w:rFonts w:eastAsia="Times New Roman"/>
          <w:iCs/>
        </w:rPr>
        <w:t xml:space="preserve">. By construction, marginal </w:t>
      </w:r>
      <w:r w:rsidR="00627BA6">
        <w:rPr>
          <w:rFonts w:eastAsia="Times New Roman"/>
          <w:iCs/>
        </w:rPr>
        <w:t>firm</w:t>
      </w:r>
      <w:r>
        <w:rPr>
          <w:rFonts w:eastAsia="Times New Roman"/>
          <w:iCs/>
        </w:rPr>
        <w:t xml:space="preserve">s under the optimal tariff scheme are the marginal units in the equilibium and vis versa. Because </w:t>
      </w:r>
      <w:r w:rsidR="00627BA6">
        <w:rPr>
          <w:rFonts w:eastAsia="Times New Roman"/>
          <w:iCs/>
        </w:rPr>
        <w:t>firm</w:t>
      </w:r>
      <w:r w:rsidRPr="004F24C7">
        <w:rPr>
          <w:rFonts w:eastAsia="Times New Roman"/>
          <w:iCs/>
        </w:rPr>
        <w:t xml:space="preserve">s’ expected profits decline with </w:t>
      </w:r>
      <m:oMath>
        <m:r>
          <m:rPr>
            <m:sty m:val="p"/>
          </m:rPr>
          <w:rPr>
            <w:rFonts w:ascii="Cambria Math" w:eastAsia="Times New Roman" w:hAnsi="Cambria Math" w:cs="Cambria Math"/>
            <w:w w:val="108"/>
          </w:rPr>
          <m:t>β</m:t>
        </m:r>
      </m:oMath>
      <w:r w:rsidRPr="004F24C7">
        <w:rPr>
          <w:rFonts w:eastAsia="Times New Roman"/>
          <w:iCs/>
        </w:rPr>
        <w:t xml:space="preserve">  and </w:t>
      </w:r>
      <m:oMath>
        <m:r>
          <m:rPr>
            <m:sty m:val="p"/>
          </m:rPr>
          <w:rPr>
            <w:rFonts w:ascii="Cambria Math" w:eastAsia="Times New Roman" w:hAnsi="Cambria Math" w:cs="Cambria Math"/>
            <w:w w:val="108"/>
          </w:rPr>
          <m:t>x</m:t>
        </m:r>
      </m:oMath>
      <w:r>
        <w:rPr>
          <w:rFonts w:eastAsia="Times New Roman"/>
          <w:w w:val="108"/>
        </w:rPr>
        <w:t>,</w:t>
      </w:r>
      <w:r>
        <w:rPr>
          <w:rFonts w:eastAsia="Times New Roman"/>
          <w:iCs/>
        </w:rPr>
        <w:t xml:space="preserve"> the tax rates, </w:t>
      </w:r>
      <m:oMath>
        <m:sSub>
          <m:sSubPr>
            <m:ctrlPr>
              <w:rPr>
                <w:rFonts w:ascii="Cambria Math" w:hAnsi="Cambria Math" w:cs="Cambria Math"/>
                <w:i/>
                <w:iCs/>
              </w:rPr>
            </m:ctrlPr>
          </m:sSubPr>
          <m:e>
            <m:acc>
              <m:accPr>
                <m:chr m:val="̃"/>
                <m:ctrlPr>
                  <w:rPr>
                    <w:rFonts w:ascii="Cambria Math" w:hAnsi="Cambria Math" w:cs="Cambria Math"/>
                    <w:i/>
                  </w:rPr>
                </m:ctrlPr>
              </m:accPr>
              <m:e>
                <m:r>
                  <w:rPr>
                    <w:rFonts w:ascii="Cambria Math" w:hAnsi="Cambria Math" w:cs="Cambria Math"/>
                  </w:rPr>
                  <m:t>τ</m:t>
                </m:r>
              </m:e>
            </m:acc>
          </m:e>
          <m:sub>
            <m:r>
              <w:rPr>
                <w:rFonts w:ascii="Cambria Math" w:hAnsi="Cambria Math" w:cs="Cambria Math"/>
              </w:rPr>
              <m:t>A,1</m:t>
            </m:r>
          </m:sub>
        </m:sSub>
      </m:oMath>
      <w:r>
        <w:rPr>
          <w:rFonts w:eastAsia="Times New Roman"/>
          <w:iCs/>
        </w:rPr>
        <w:t xml:space="preserve"> and </w:t>
      </w:r>
      <m:oMath>
        <m:sSub>
          <m:sSubPr>
            <m:ctrlPr>
              <w:rPr>
                <w:rFonts w:ascii="Cambria Math" w:hAnsi="Cambria Math" w:cs="Cambria Math"/>
                <w:i/>
                <w:iCs/>
              </w:rPr>
            </m:ctrlPr>
          </m:sSubPr>
          <m:e>
            <m:acc>
              <m:accPr>
                <m:chr m:val="̃"/>
                <m:ctrlPr>
                  <w:rPr>
                    <w:rFonts w:ascii="Cambria Math" w:hAnsi="Cambria Math" w:cs="Cambria Math"/>
                    <w:i/>
                  </w:rPr>
                </m:ctrlPr>
              </m:accPr>
              <m:e>
                <m:r>
                  <w:rPr>
                    <w:rFonts w:ascii="Cambria Math" w:hAnsi="Cambria Math" w:cs="Cambria Math"/>
                  </w:rPr>
                  <m:t>τ</m:t>
                </m:r>
              </m:e>
            </m:acc>
          </m:e>
          <m:sub>
            <m:r>
              <w:rPr>
                <w:rFonts w:ascii="Cambria Math" w:hAnsi="Cambria Math" w:cs="Cambria Math"/>
              </w:rPr>
              <m:t>A,2</m:t>
            </m:r>
          </m:sub>
        </m:sSub>
      </m:oMath>
      <w:r>
        <w:rPr>
          <w:rFonts w:eastAsia="Times New Roman"/>
          <w:iCs/>
        </w:rPr>
        <w:t xml:space="preserve">, maximize </w:t>
      </w: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A,1</m:t>
            </m:r>
          </m:sub>
        </m:sSub>
      </m:oMath>
      <w:r>
        <w:rPr>
          <w:rFonts w:eastAsia="Times New Roman"/>
          <w:iCs/>
        </w:rPr>
        <w:t>.</w:t>
      </w:r>
    </w:p>
    <w:p w14:paraId="15010C0E" w14:textId="77777777" w:rsidR="00061F12" w:rsidRPr="00334DF1" w:rsidRDefault="00061F12" w:rsidP="00061F12">
      <w:pPr>
        <w:spacing w:after="240" w:line="360" w:lineRule="auto"/>
      </w:pPr>
      <w:r w:rsidRPr="00334DF1">
        <w:t>The proposition follows.</w:t>
      </w:r>
    </w:p>
    <w:p w14:paraId="643829E9" w14:textId="77777777" w:rsidR="00061F12" w:rsidRPr="004704B7" w:rsidRDefault="00061F12" w:rsidP="00061F12">
      <w:pPr>
        <w:spacing w:after="240" w:line="360" w:lineRule="auto"/>
        <w:jc w:val="right"/>
      </w:pPr>
      <w:r w:rsidRPr="004704B7">
        <w:t>Q.E.D.</w:t>
      </w:r>
    </w:p>
    <w:p w14:paraId="05B79817" w14:textId="5E7D650A" w:rsidR="00C31104" w:rsidRPr="00C31104" w:rsidRDefault="00C31104" w:rsidP="007F00FD">
      <w:pPr>
        <w:spacing w:after="240" w:line="360" w:lineRule="auto"/>
        <w:jc w:val="both"/>
        <w:rPr>
          <w:b/>
          <w:bCs/>
          <w:sz w:val="34"/>
          <w:szCs w:val="34"/>
        </w:rPr>
      </w:pPr>
      <w:bookmarkStart w:id="0" w:name="OLE_LINK1"/>
      <w:bookmarkStart w:id="1" w:name="OLE_LINK2"/>
      <w:r w:rsidRPr="00C31104">
        <w:rPr>
          <w:b/>
          <w:bCs/>
          <w:sz w:val="34"/>
          <w:szCs w:val="34"/>
          <w:lang w:val="en-US"/>
        </w:rPr>
        <w:t xml:space="preserve">Appendix </w:t>
      </w:r>
      <w:r w:rsidR="007F00FD">
        <w:rPr>
          <w:b/>
          <w:bCs/>
          <w:sz w:val="34"/>
          <w:szCs w:val="34"/>
          <w:lang w:val="en-US"/>
        </w:rPr>
        <w:t>B</w:t>
      </w:r>
      <w:r w:rsidRPr="00C31104">
        <w:rPr>
          <w:b/>
          <w:bCs/>
          <w:sz w:val="34"/>
          <w:szCs w:val="34"/>
          <w:lang w:val="en-US"/>
        </w:rPr>
        <w:t>: Proof of Proposition 3</w:t>
      </w:r>
    </w:p>
    <w:bookmarkEnd w:id="0"/>
    <w:bookmarkEnd w:id="1"/>
    <w:p w14:paraId="2A4CADB4" w14:textId="50F078D4" w:rsidR="001E5ADE" w:rsidRPr="005A7C5A" w:rsidRDefault="007F00FD" w:rsidP="005A7C5A">
      <w:pPr>
        <w:pStyle w:val="Heading2"/>
        <w:numPr>
          <w:ilvl w:val="0"/>
          <w:numId w:val="0"/>
        </w:numPr>
        <w:rPr>
          <w:sz w:val="28"/>
          <w:szCs w:val="28"/>
          <w:lang w:val="en-US"/>
        </w:rPr>
      </w:pPr>
      <w:r>
        <w:rPr>
          <w:sz w:val="28"/>
          <w:szCs w:val="28"/>
          <w:lang w:val="en-US"/>
        </w:rPr>
        <w:t>B</w:t>
      </w:r>
      <w:r w:rsidRPr="005A7C5A">
        <w:rPr>
          <w:sz w:val="28"/>
          <w:szCs w:val="28"/>
          <w:lang w:val="en-US"/>
        </w:rPr>
        <w:t>1</w:t>
      </w:r>
      <w:r w:rsidR="00071C30" w:rsidRPr="005A7C5A">
        <w:rPr>
          <w:sz w:val="28"/>
          <w:szCs w:val="28"/>
          <w:lang w:val="en-US"/>
        </w:rPr>
        <w:t>. The tax regime</w:t>
      </w:r>
    </w:p>
    <w:p w14:paraId="36CFA1CD" w14:textId="14D29C7D" w:rsidR="00071C30" w:rsidRDefault="00071C30" w:rsidP="00071C30">
      <w:pPr>
        <w:spacing w:after="240" w:line="480" w:lineRule="auto"/>
        <w:jc w:val="both"/>
        <w:rPr>
          <w:lang w:val="en-US"/>
        </w:rPr>
      </w:pPr>
      <w:r>
        <w:rPr>
          <w:lang w:val="en-US"/>
        </w:rPr>
        <w:t xml:space="preserve">The current section focuses on a tax, </w:t>
      </w:r>
      <m:oMath>
        <m:r>
          <w:rPr>
            <w:rFonts w:ascii="Cambria Math" w:hAnsi="Cambria Math" w:cs="Cambria Math"/>
            <w:lang w:val="en-US"/>
          </w:rPr>
          <m:t>τ</m:t>
        </m:r>
      </m:oMath>
      <w:r>
        <w:rPr>
          <w:lang w:val="en-US"/>
        </w:rPr>
        <w:t xml:space="preserve">, and Eq. (1) is modified accordingly. Furthermore, because </w:t>
      </w:r>
      <w:r w:rsidR="00627BA6">
        <w:rPr>
          <w:lang w:val="en-US"/>
        </w:rPr>
        <w:t>firm</w:t>
      </w:r>
      <w:r>
        <w:rPr>
          <w:lang w:val="en-US"/>
        </w:rPr>
        <w:t xml:space="preserve">s are forward looking, not only current period profits but also expected future profits affect units’ decisions. </w:t>
      </w:r>
    </w:p>
    <w:p w14:paraId="567EFF6D" w14:textId="5DAC6326" w:rsidR="00071C30" w:rsidRDefault="00627BA6" w:rsidP="00071C30">
      <w:pPr>
        <w:spacing w:after="240" w:line="480" w:lineRule="auto"/>
        <w:jc w:val="both"/>
        <w:rPr>
          <w:lang w:val="en-US"/>
        </w:rPr>
      </w:pPr>
      <w:r>
        <w:rPr>
          <w:lang w:val="en-US"/>
        </w:rPr>
        <w:lastRenderedPageBreak/>
        <w:t>Firm</w:t>
      </w:r>
      <w:r w:rsidR="00071C30">
        <w:rPr>
          <w:lang w:val="en-US"/>
        </w:rPr>
        <w:t xml:space="preserve">s decide whether to invest in the alternative technology in the first period (i.e., early adopters), second period (i.e., late adopters), or never. This decision is made simultaneously with the decision regarding whether to remain active or become idle. These decisions try to mimic, for instance, the response of U.S. power plants to the U.S. Environmental Protection Agency’s proposal to </w:t>
      </w:r>
      <w:r w:rsidR="00071C30" w:rsidRPr="00701FB3">
        <w:rPr>
          <w:lang w:val="en-US"/>
        </w:rPr>
        <w:t>limit</w:t>
      </w:r>
      <w:r w:rsidR="00071C30">
        <w:rPr>
          <w:lang w:val="en-US"/>
        </w:rPr>
        <w:t xml:space="preserve"> emissions of coal-fired plants</w:t>
      </w:r>
      <w:r w:rsidR="00071C30" w:rsidRPr="00701FB3">
        <w:rPr>
          <w:lang w:val="en-US"/>
        </w:rPr>
        <w:t xml:space="preserve"> to 1,100 pounds of CO</w:t>
      </w:r>
      <w:r w:rsidR="00071C30" w:rsidRPr="00701FB3">
        <w:rPr>
          <w:vertAlign w:val="subscript"/>
          <w:lang w:val="en-US"/>
        </w:rPr>
        <w:t>2</w:t>
      </w:r>
      <w:r w:rsidR="00071C30" w:rsidRPr="00701FB3">
        <w:rPr>
          <w:lang w:val="en-US"/>
        </w:rPr>
        <w:t xml:space="preserve"> per megawatt</w:t>
      </w:r>
      <w:r w:rsidR="00071C30">
        <w:rPr>
          <w:lang w:val="en-US"/>
        </w:rPr>
        <w:t xml:space="preserve"> </w:t>
      </w:r>
      <w:r w:rsidR="00071C30" w:rsidRPr="00701FB3">
        <w:rPr>
          <w:lang w:val="en-US"/>
        </w:rPr>
        <w:t>hour</w:t>
      </w:r>
      <w:r w:rsidR="00071C30">
        <w:rPr>
          <w:lang w:val="en-US"/>
        </w:rPr>
        <w:t>. If such proposed regulation is enacted, then coal-fired plants would either invest in cleaner technologies (e.g., natural-gas fired boilers, carbon storage and capture technologies, co-generation with biomass) or retire the plant. On the other hand, natural gas-fired plants continue to produce electricity using their existing technologies.</w:t>
      </w:r>
    </w:p>
    <w:p w14:paraId="6119DD26" w14:textId="77777777" w:rsidR="00071C30" w:rsidRPr="008077EC" w:rsidRDefault="00071C30" w:rsidP="00071C30">
      <w:pPr>
        <w:spacing w:after="240" w:line="480" w:lineRule="auto"/>
        <w:jc w:val="both"/>
        <w:rPr>
          <w:lang w:val="en-US"/>
        </w:rPr>
      </w:pPr>
      <w:r>
        <w:rPr>
          <w:lang w:val="en-US"/>
        </w:rPr>
        <w:t xml:space="preserve">Formally, and given policy, let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m:t>
            </m:r>
          </m:sub>
          <m:sup>
            <m:r>
              <w:rPr>
                <w:rFonts w:ascii="Cambria Math" w:hAnsi="Cambria Math" w:cs="Cambria Math"/>
                <w:lang w:val="en-US"/>
              </w:rPr>
              <m:t>τ</m:t>
            </m:r>
          </m:sup>
        </m:sSubSup>
      </m:oMath>
      <w:r>
        <w:rPr>
          <w:lang w:val="en-US"/>
        </w:rPr>
        <w:t xml:space="preserve"> denote the quasi-rents of units that modified the technology in the first period (i.e., early adopters): </w:t>
      </w:r>
    </w:p>
    <w:tbl>
      <w:tblPr>
        <w:tblW w:w="5000" w:type="pct"/>
        <w:tblLook w:val="04A0" w:firstRow="1" w:lastRow="0" w:firstColumn="1" w:lastColumn="0" w:noHBand="0" w:noVBand="1"/>
      </w:tblPr>
      <w:tblGrid>
        <w:gridCol w:w="1404"/>
        <w:gridCol w:w="6552"/>
        <w:gridCol w:w="1404"/>
      </w:tblGrid>
      <w:tr w:rsidR="00071C30" w14:paraId="22104643" w14:textId="77777777" w:rsidTr="00702951">
        <w:tc>
          <w:tcPr>
            <w:tcW w:w="750" w:type="pct"/>
            <w:vAlign w:val="center"/>
          </w:tcPr>
          <w:p w14:paraId="3845F1DE" w14:textId="77777777" w:rsidR="00071C30" w:rsidRDefault="00071C30" w:rsidP="00702951">
            <w:pPr>
              <w:spacing w:after="240" w:line="480" w:lineRule="auto"/>
            </w:pPr>
          </w:p>
        </w:tc>
        <w:tc>
          <w:tcPr>
            <w:tcW w:w="3500" w:type="pct"/>
          </w:tcPr>
          <w:p w14:paraId="6E5C9D2C" w14:textId="77777777" w:rsidR="00071C30" w:rsidRDefault="005A52CF" w:rsidP="00702951">
            <w:pPr>
              <w:spacing w:after="240" w:line="480" w:lineRule="auto"/>
              <w:rPr>
                <w:lang w:val="en-US"/>
              </w:rPr>
            </w:pPr>
            <m:oMathPara>
              <m:oMathParaPr>
                <m:jc m:val="centerGroup"/>
              </m:oMathParaP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m:t>
                    </m:r>
                  </m:sub>
                  <m:sup>
                    <m:r>
                      <w:rPr>
                        <w:rFonts w:ascii="Cambria Math" w:hAnsi="Cambria Math" w:cs="Cambria Math"/>
                        <w:lang w:val="en-US"/>
                      </w:rPr>
                      <m:t>τ</m:t>
                    </m:r>
                  </m:sup>
                </m:sSubSup>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A,1</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1+ρ</m:t>
                    </m:r>
                  </m:e>
                </m:d>
                <m:r>
                  <w:rPr>
                    <w:rFonts w:ascii="Cambria Math" w:hAnsi="Cambria Math" w:cs="Cambria Math"/>
                    <w:lang w:val="en-US"/>
                  </w:rPr>
                  <m:t>⋅x-</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A,1</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1-γ</m:t>
                    </m:r>
                  </m:e>
                </m:d>
                <m:r>
                  <w:rPr>
                    <w:rFonts w:ascii="Cambria Math" w:hAnsi="Cambria Math" w:cs="Cambria Math"/>
                    <w:lang w:val="en-US"/>
                  </w:rPr>
                  <m:t>⋅β-</m:t>
                </m:r>
                <m:sSubSup>
                  <m:sSubSupPr>
                    <m:ctrlPr>
                      <w:rPr>
                        <w:rFonts w:ascii="Cambria Math" w:hAnsi="Cambria Math" w:cs="Cambria Math"/>
                        <w:i/>
                        <w:iCs/>
                        <w:lang w:val="en-US"/>
                      </w:rPr>
                    </m:ctrlPr>
                  </m:sSubSupPr>
                  <m:e>
                    <m:r>
                      <w:rPr>
                        <w:rFonts w:ascii="Cambria Math" w:hAnsi="Cambria Math" w:cs="Cambria Math"/>
                        <w:lang w:val="en-US"/>
                      </w:rPr>
                      <m:t>I</m:t>
                    </m:r>
                  </m:e>
                  <m:sub>
                    <m:r>
                      <w:rPr>
                        <w:rFonts w:ascii="Cambria Math" w:hAnsi="Cambria Math" w:cs="Cambria Math"/>
                        <w:lang w:val="en-US"/>
                      </w:rPr>
                      <m:t>1</m:t>
                    </m:r>
                  </m:sub>
                  <m:sup>
                    <m:r>
                      <w:rPr>
                        <w:rFonts w:ascii="Cambria Math" w:hAnsi="Cambria Math" w:cs="Cambria Math"/>
                        <w:lang w:val="en-US"/>
                      </w:rPr>
                      <m:t>m</m:t>
                    </m:r>
                  </m:sup>
                </m:sSubSup>
              </m:oMath>
            </m:oMathPara>
          </w:p>
          <w:p w14:paraId="7206A4C8" w14:textId="77777777" w:rsidR="00071C30" w:rsidRDefault="00071C30" w:rsidP="00702951">
            <w:pPr>
              <w:spacing w:after="240" w:line="480" w:lineRule="auto"/>
              <w:rPr>
                <w:lang w:val="en-US"/>
              </w:rPr>
            </w:pPr>
            <m:oMathPara>
              <m:oMathParaPr>
                <m:jc m:val="centerGroup"/>
              </m:oMathParaPr>
              <m:oMath>
                <m:r>
                  <w:rPr>
                    <w:rFonts w:ascii="Cambria Math" w:hAnsi="Cambria Math" w:cs="Cambria Math"/>
                    <w:lang w:val="en-US"/>
                  </w:rPr>
                  <m:t>+δ{α</m:t>
                </m:r>
                <m:d>
                  <m:dPr>
                    <m:begChr m:val="["/>
                    <m:endChr m:val="]"/>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A,2</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1+ρ</m:t>
                        </m:r>
                      </m:e>
                    </m:d>
                    <m:r>
                      <w:rPr>
                        <w:rFonts w:ascii="Cambria Math" w:hAnsi="Cambria Math" w:cs="Cambria Math"/>
                        <w:lang w:val="en-US"/>
                      </w:rPr>
                      <m:t>⋅x-</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A,2</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1-γ</m:t>
                        </m:r>
                      </m:e>
                    </m:d>
                    <m:r>
                      <w:rPr>
                        <w:rFonts w:ascii="Cambria Math" w:hAnsi="Cambria Math" w:cs="Cambria Math"/>
                        <w:lang w:val="en-US"/>
                      </w:rPr>
                      <m:t>⋅β</m:t>
                    </m:r>
                  </m:e>
                </m:d>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1-α</m:t>
                    </m:r>
                  </m:e>
                </m:d>
                <m:r>
                  <w:rPr>
                    <w:rFonts w:ascii="Cambria Math" w:hAnsi="Cambria Math" w:cs="Cambria Math"/>
                    <w:lang w:val="en-US"/>
                  </w:rPr>
                  <m:t>⋅</m:t>
                </m:r>
                <m:d>
                  <m:dPr>
                    <m:begChr m:val="["/>
                    <m:endChr m:val="]"/>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B,2</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1+ρ</m:t>
                        </m:r>
                      </m:e>
                    </m:d>
                    <m:r>
                      <w:rPr>
                        <w:rFonts w:ascii="Cambria Math" w:hAnsi="Cambria Math" w:cs="Cambria Math"/>
                        <w:lang w:val="en-US"/>
                      </w:rPr>
                      <m:t>⋅x</m:t>
                    </m:r>
                  </m:e>
                </m:d>
                <m:r>
                  <w:rPr>
                    <w:rFonts w:ascii="Cambria Math" w:hAnsi="Cambria Math" w:cs="Cambria Math"/>
                    <w:lang w:val="en-US"/>
                  </w:rPr>
                  <m:t>}.</m:t>
                </m:r>
              </m:oMath>
            </m:oMathPara>
          </w:p>
        </w:tc>
        <w:tc>
          <w:tcPr>
            <w:tcW w:w="750" w:type="pct"/>
            <w:vAlign w:val="center"/>
          </w:tcPr>
          <w:p w14:paraId="03EC79FB" w14:textId="3A2B7F7A" w:rsidR="00071C30" w:rsidRDefault="00071C30" w:rsidP="007F00FD">
            <w:pPr>
              <w:widowControl/>
              <w:spacing w:after="240" w:line="480" w:lineRule="auto"/>
              <w:jc w:val="right"/>
            </w:pPr>
            <w:r>
              <w:t>(</w:t>
            </w:r>
            <w:r w:rsidR="007F00FD">
              <w:t>1b</w:t>
            </w:r>
            <w:r>
              <w:t>)</w:t>
            </w:r>
          </w:p>
        </w:tc>
      </w:tr>
    </w:tbl>
    <w:p w14:paraId="65643508" w14:textId="77777777" w:rsidR="00071C30" w:rsidRPr="008077EC" w:rsidRDefault="00071C30" w:rsidP="00071C30">
      <w:pPr>
        <w:spacing w:after="240" w:line="480" w:lineRule="auto"/>
        <w:jc w:val="both"/>
        <w:rPr>
          <w:lang w:val="en-US"/>
        </w:rPr>
      </w:pPr>
      <w:r>
        <w:rPr>
          <w:lang w:val="en-US"/>
        </w:rPr>
        <w:t xml:space="preserve">Let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m:t>
            </m:r>
          </m:sub>
          <m:sup>
            <m:r>
              <w:rPr>
                <w:rFonts w:ascii="Cambria Math" w:hAnsi="Cambria Math" w:cs="Cambria Math"/>
                <w:lang w:val="en-US"/>
              </w:rPr>
              <m:t>τ</m:t>
            </m:r>
          </m:sup>
        </m:sSubSup>
      </m:oMath>
      <w:r>
        <w:rPr>
          <w:lang w:val="en-US"/>
        </w:rPr>
        <w:t xml:space="preserve"> denote the quasi-rents of units that adopted the technology only in the second period (i.e., late adopters):</w:t>
      </w:r>
    </w:p>
    <w:tbl>
      <w:tblPr>
        <w:tblW w:w="5000" w:type="pct"/>
        <w:tblLook w:val="04A0" w:firstRow="1" w:lastRow="0" w:firstColumn="1" w:lastColumn="0" w:noHBand="0" w:noVBand="1"/>
      </w:tblPr>
      <w:tblGrid>
        <w:gridCol w:w="1404"/>
        <w:gridCol w:w="6552"/>
        <w:gridCol w:w="1404"/>
      </w:tblGrid>
      <w:tr w:rsidR="00071C30" w14:paraId="5EA4A5B6" w14:textId="77777777" w:rsidTr="00702951">
        <w:tc>
          <w:tcPr>
            <w:tcW w:w="750" w:type="pct"/>
            <w:vAlign w:val="center"/>
          </w:tcPr>
          <w:p w14:paraId="505352B1" w14:textId="77777777" w:rsidR="00071C30" w:rsidRDefault="00071C30" w:rsidP="00702951">
            <w:pPr>
              <w:spacing w:after="240" w:line="480" w:lineRule="auto"/>
            </w:pPr>
          </w:p>
        </w:tc>
        <w:tc>
          <w:tcPr>
            <w:tcW w:w="3500" w:type="pct"/>
          </w:tcPr>
          <w:p w14:paraId="27982186" w14:textId="77777777" w:rsidR="00071C30" w:rsidRPr="008077EC" w:rsidRDefault="005A52CF" w:rsidP="00702951">
            <w:pPr>
              <w:spacing w:after="240" w:line="480" w:lineRule="auto"/>
              <w:rPr>
                <w:lang w:val="en-US"/>
              </w:rPr>
            </w:pPr>
            <m:oMathPara>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m:t>
                    </m:r>
                  </m:sub>
                  <m:sup>
                    <m:r>
                      <w:rPr>
                        <w:rFonts w:ascii="Cambria Math" w:hAnsi="Cambria Math" w:cs="Cambria Math"/>
                        <w:lang w:val="en-US"/>
                      </w:rPr>
                      <m:t>τ</m:t>
                    </m:r>
                  </m:sup>
                </m:sSubSup>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A,1</m:t>
                    </m:r>
                  </m:sub>
                </m:sSub>
                <m:r>
                  <w:rPr>
                    <w:rFonts w:ascii="Cambria Math" w:hAnsi="Cambria Math" w:cs="Cambria Math"/>
                    <w:lang w:val="en-US"/>
                  </w:rPr>
                  <m:t>-x-</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A,1</m:t>
                    </m:r>
                  </m:sub>
                </m:sSub>
                <m:r>
                  <w:rPr>
                    <w:rFonts w:ascii="Cambria Math" w:hAnsi="Cambria Math" w:cs="Cambria Math"/>
                    <w:lang w:val="en-US"/>
                  </w:rPr>
                  <m:t>⋅β+δ{α</m:t>
                </m:r>
                <m:d>
                  <m:dPr>
                    <m:begChr m:val="["/>
                    <m:endChr m:val="]"/>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A,2</m:t>
                        </m:r>
                      </m:sub>
                    </m:sSub>
                    <m:r>
                      <w:rPr>
                        <w:rFonts w:ascii="Cambria Math" w:hAnsi="Cambria Math" w:cs="Cambria Math"/>
                        <w:lang w:val="en-US"/>
                      </w:rPr>
                      <m:t>-x-</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A,2</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1-γ</m:t>
                        </m:r>
                      </m:e>
                    </m:d>
                    <m:r>
                      <w:rPr>
                        <w:rFonts w:ascii="Cambria Math" w:hAnsi="Cambria Math" w:cs="Cambria Math"/>
                        <w:lang w:val="en-US"/>
                      </w:rPr>
                      <m:t>⋅β-</m:t>
                    </m:r>
                    <m:sSubSup>
                      <m:sSubSupPr>
                        <m:ctrlPr>
                          <w:rPr>
                            <w:rFonts w:ascii="Cambria Math" w:hAnsi="Cambria Math" w:cs="Cambria Math"/>
                            <w:i/>
                            <w:iCs/>
                            <w:lang w:val="en-US"/>
                          </w:rPr>
                        </m:ctrlPr>
                      </m:sSubSupPr>
                      <m:e>
                        <m:r>
                          <w:rPr>
                            <w:rFonts w:ascii="Cambria Math" w:hAnsi="Cambria Math" w:cs="Cambria Math"/>
                            <w:lang w:val="en-US"/>
                          </w:rPr>
                          <m:t>I</m:t>
                        </m:r>
                      </m:e>
                      <m:sub>
                        <m:r>
                          <w:rPr>
                            <w:rFonts w:ascii="Cambria Math" w:hAnsi="Cambria Math" w:cs="Cambria Math"/>
                            <w:lang w:val="en-US"/>
                          </w:rPr>
                          <m:t>2</m:t>
                        </m:r>
                      </m:sub>
                      <m:sup>
                        <m:r>
                          <w:rPr>
                            <w:rFonts w:ascii="Cambria Math" w:hAnsi="Cambria Math" w:cs="Cambria Math"/>
                            <w:lang w:val="en-US"/>
                          </w:rPr>
                          <m:t>m</m:t>
                        </m:r>
                      </m:sup>
                    </m:sSubSup>
                  </m:e>
                </m:d>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1-α</m:t>
                    </m:r>
                  </m:e>
                </m:d>
                <m:r>
                  <w:rPr>
                    <w:rFonts w:ascii="Cambria Math" w:hAnsi="Cambria Math" w:cs="Cambria Math"/>
                    <w:lang w:val="en-US"/>
                  </w:rPr>
                  <m:t>⋅</m:t>
                </m:r>
                <m:d>
                  <m:dPr>
                    <m:begChr m:val="["/>
                    <m:endChr m:val="]"/>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B,2</m:t>
                        </m:r>
                      </m:sub>
                    </m:sSub>
                    <m:r>
                      <w:rPr>
                        <w:rFonts w:ascii="Cambria Math" w:hAnsi="Cambria Math" w:cs="Cambria Math"/>
                        <w:lang w:val="en-US"/>
                      </w:rPr>
                      <m:t>-x</m:t>
                    </m:r>
                  </m:e>
                </m:d>
                <m:r>
                  <w:rPr>
                    <w:rFonts w:ascii="Cambria Math" w:hAnsi="Cambria Math" w:cs="Cambria Math"/>
                    <w:lang w:val="en-US"/>
                  </w:rPr>
                  <m:t>}.</m:t>
                </m:r>
              </m:oMath>
            </m:oMathPara>
          </w:p>
        </w:tc>
        <w:tc>
          <w:tcPr>
            <w:tcW w:w="750" w:type="pct"/>
            <w:vAlign w:val="center"/>
          </w:tcPr>
          <w:p w14:paraId="124AE7A0" w14:textId="1E102ACD" w:rsidR="00071C30" w:rsidRDefault="00071C30" w:rsidP="007F00FD">
            <w:pPr>
              <w:widowControl/>
              <w:spacing w:after="240" w:line="480" w:lineRule="auto"/>
              <w:jc w:val="right"/>
            </w:pPr>
            <w:r>
              <w:t>(</w:t>
            </w:r>
            <w:r w:rsidR="007F00FD">
              <w:t>2b</w:t>
            </w:r>
            <w:r>
              <w:t>)</w:t>
            </w:r>
          </w:p>
        </w:tc>
      </w:tr>
    </w:tbl>
    <w:p w14:paraId="6D7626FC" w14:textId="77777777" w:rsidR="00071C30" w:rsidRDefault="00071C30" w:rsidP="00071C30">
      <w:pPr>
        <w:spacing w:after="240" w:line="480" w:lineRule="auto"/>
        <w:jc w:val="both"/>
        <w:rPr>
          <w:lang w:val="en-US"/>
        </w:rPr>
      </w:pPr>
      <w:r>
        <w:rPr>
          <w:lang w:val="en-US"/>
        </w:rPr>
        <w:t xml:space="preserve">Finally, let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0</m:t>
            </m:r>
          </m:sub>
          <m:sup>
            <m:r>
              <w:rPr>
                <w:rFonts w:ascii="Cambria Math" w:hAnsi="Cambria Math" w:cs="Cambria Math"/>
                <w:lang w:val="en-US"/>
              </w:rPr>
              <m:t>τ</m:t>
            </m:r>
          </m:sup>
        </m:sSubSup>
      </m:oMath>
      <w:r>
        <w:rPr>
          <w:lang w:val="en-US"/>
        </w:rPr>
        <w:t xml:space="preserve"> denote active units that never adopted the technology: </w:t>
      </w:r>
    </w:p>
    <w:tbl>
      <w:tblPr>
        <w:tblW w:w="5000" w:type="pct"/>
        <w:tblLook w:val="04A0" w:firstRow="1" w:lastRow="0" w:firstColumn="1" w:lastColumn="0" w:noHBand="0" w:noVBand="1"/>
      </w:tblPr>
      <w:tblGrid>
        <w:gridCol w:w="1404"/>
        <w:gridCol w:w="6552"/>
        <w:gridCol w:w="1404"/>
      </w:tblGrid>
      <w:tr w:rsidR="00071C30" w14:paraId="49146A64" w14:textId="77777777" w:rsidTr="00702951">
        <w:tc>
          <w:tcPr>
            <w:tcW w:w="750" w:type="pct"/>
            <w:vAlign w:val="center"/>
          </w:tcPr>
          <w:p w14:paraId="68C272A7" w14:textId="77777777" w:rsidR="00071C30" w:rsidRDefault="00071C30" w:rsidP="00702951">
            <w:pPr>
              <w:spacing w:after="240" w:line="480" w:lineRule="auto"/>
            </w:pPr>
          </w:p>
        </w:tc>
        <w:tc>
          <w:tcPr>
            <w:tcW w:w="3500" w:type="pct"/>
          </w:tcPr>
          <w:p w14:paraId="06B55A19" w14:textId="77777777" w:rsidR="00071C30" w:rsidRDefault="005A52CF" w:rsidP="00702951">
            <w:pPr>
              <w:spacing w:after="240" w:line="480" w:lineRule="auto"/>
              <w:rPr>
                <w:lang w:val="en-US"/>
              </w:rPr>
            </w:pPr>
            <m:oMathPara>
              <m:oMathParaPr>
                <m:jc m:val="centerGroup"/>
              </m:oMathParaP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0</m:t>
                    </m:r>
                  </m:sub>
                  <m:sup>
                    <m:r>
                      <w:rPr>
                        <w:rFonts w:ascii="Cambria Math" w:hAnsi="Cambria Math" w:cs="Cambria Math"/>
                        <w:lang w:val="en-US"/>
                      </w:rPr>
                      <m:t>τ</m:t>
                    </m:r>
                  </m:sup>
                </m:sSubSup>
                <m:r>
                  <w:rPr>
                    <w:rFonts w:ascii="Cambria Math" w:hAnsi="Cambria Math" w:cs="Cambria Math"/>
                    <w:lang w:val="en-US"/>
                  </w:rPr>
                  <m:t>≡</m:t>
                </m:r>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A,1</m:t>
                    </m:r>
                  </m:sub>
                </m:sSub>
                <m:r>
                  <w:rPr>
                    <w:rFonts w:ascii="Cambria Math" w:hAnsi="Cambria Math" w:cs="Cambria Math"/>
                    <w:lang w:val="en-US"/>
                  </w:rPr>
                  <m:t>-x-</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A,1</m:t>
                    </m:r>
                  </m:sub>
                </m:sSub>
                <m:r>
                  <w:rPr>
                    <w:rFonts w:ascii="Cambria Math" w:hAnsi="Cambria Math" w:cs="Cambria Math"/>
                    <w:lang w:val="en-US"/>
                  </w:rPr>
                  <m:t>⋅β</m:t>
                </m:r>
              </m:oMath>
            </m:oMathPara>
          </w:p>
          <w:p w14:paraId="764E13FF" w14:textId="77777777" w:rsidR="00071C30" w:rsidRDefault="00071C30" w:rsidP="00702951">
            <w:pPr>
              <w:spacing w:after="240" w:line="480" w:lineRule="auto"/>
              <w:rPr>
                <w:lang w:val="en-US"/>
              </w:rPr>
            </w:pPr>
            <m:oMathPara>
              <m:oMathParaPr>
                <m:jc m:val="centerGroup"/>
              </m:oMathParaPr>
              <m:oMath>
                <m:r>
                  <w:rPr>
                    <w:rFonts w:ascii="Cambria Math" w:hAnsi="Cambria Math" w:cs="Cambria Math"/>
                    <w:lang w:val="en-US"/>
                  </w:rPr>
                  <m:t>+δ{α</m:t>
                </m:r>
                <m:d>
                  <m:dPr>
                    <m:begChr m:val="["/>
                    <m:endChr m:val="]"/>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A,2</m:t>
                        </m:r>
                      </m:sub>
                    </m:sSub>
                    <m:r>
                      <w:rPr>
                        <w:rFonts w:ascii="Cambria Math" w:hAnsi="Cambria Math" w:cs="Cambria Math"/>
                        <w:lang w:val="en-US"/>
                      </w:rPr>
                      <m:t>-x-</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A,2</m:t>
                        </m:r>
                      </m:sub>
                    </m:sSub>
                    <m:r>
                      <w:rPr>
                        <w:rFonts w:ascii="Cambria Math" w:hAnsi="Cambria Math" w:cs="Cambria Math"/>
                        <w:lang w:val="en-US"/>
                      </w:rPr>
                      <m:t>⋅β</m:t>
                    </m:r>
                  </m:e>
                </m:d>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1-α</m:t>
                    </m:r>
                  </m:e>
                </m:d>
                <m:r>
                  <w:rPr>
                    <w:rFonts w:ascii="Cambria Math" w:hAnsi="Cambria Math" w:cs="Cambria Math"/>
                    <w:lang w:val="en-US"/>
                  </w:rPr>
                  <m:t>⋅</m:t>
                </m:r>
                <m:d>
                  <m:dPr>
                    <m:begChr m:val="["/>
                    <m:endChr m:val="]"/>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B,2</m:t>
                        </m:r>
                      </m:sub>
                    </m:sSub>
                    <m:r>
                      <w:rPr>
                        <w:rFonts w:ascii="Cambria Math" w:hAnsi="Cambria Math" w:cs="Cambria Math"/>
                        <w:lang w:val="en-US"/>
                      </w:rPr>
                      <m:t>-x</m:t>
                    </m:r>
                  </m:e>
                </m:d>
                <m:r>
                  <w:rPr>
                    <w:rFonts w:ascii="Cambria Math" w:hAnsi="Cambria Math" w:cs="Cambria Math"/>
                    <w:lang w:val="en-US"/>
                  </w:rPr>
                  <m:t>}.</m:t>
                </m:r>
              </m:oMath>
            </m:oMathPara>
          </w:p>
        </w:tc>
        <w:tc>
          <w:tcPr>
            <w:tcW w:w="750" w:type="pct"/>
            <w:vAlign w:val="center"/>
          </w:tcPr>
          <w:p w14:paraId="2C621034" w14:textId="4F6BC855" w:rsidR="00071C30" w:rsidRDefault="00071C30" w:rsidP="007F00FD">
            <w:pPr>
              <w:widowControl/>
              <w:spacing w:after="240" w:line="480" w:lineRule="auto"/>
              <w:jc w:val="right"/>
            </w:pPr>
            <w:r>
              <w:t>(</w:t>
            </w:r>
            <w:r w:rsidR="007F00FD">
              <w:t>3b</w:t>
            </w:r>
            <w:r>
              <w:t>)</w:t>
            </w:r>
          </w:p>
        </w:tc>
      </w:tr>
    </w:tbl>
    <w:p w14:paraId="2F424D74" w14:textId="617BB406" w:rsidR="00071C30" w:rsidRDefault="00071C30" w:rsidP="00071C30">
      <w:pPr>
        <w:spacing w:after="240" w:line="480" w:lineRule="auto"/>
        <w:jc w:val="both"/>
        <w:rPr>
          <w:lang w:val="en-US"/>
        </w:rPr>
      </w:pPr>
      <w:r>
        <w:rPr>
          <w:lang w:val="en-US"/>
        </w:rPr>
        <w:t xml:space="preserve">Next, the survival region is defined. The first-period survival region (i.e., </w:t>
      </w:r>
      <m:oMath>
        <m:sSup>
          <m:sSupPr>
            <m:ctrlPr>
              <w:rPr>
                <w:rFonts w:ascii="Cambria Math" w:hAnsi="Cambria Math" w:cs="Cambria Math"/>
                <w:i/>
                <w:iCs/>
                <w:lang w:val="en-US"/>
              </w:rPr>
            </m:ctrlPr>
          </m:sSupPr>
          <m:e>
            <m:r>
              <w:rPr>
                <w:rFonts w:ascii="Cambria Math" w:hAnsi="Cambria Math" w:cs="Cambria Math"/>
                <w:lang w:val="en-US"/>
              </w:rPr>
              <m:t>R</m:t>
            </m:r>
          </m:e>
          <m:sup>
            <m:r>
              <w:rPr>
                <w:rFonts w:ascii="Cambria Math" w:hAnsi="Cambria Math" w:cs="Cambria Math"/>
                <w:lang w:val="en-US"/>
              </w:rPr>
              <m:t>A,1</m:t>
            </m:r>
          </m:sup>
        </m:sSup>
      </m:oMath>
      <w:r>
        <w:rPr>
          <w:iCs/>
          <w:lang w:val="en-US"/>
        </w:rPr>
        <w:t>)</w:t>
      </w:r>
      <w:r>
        <w:rPr>
          <w:lang w:val="en-US"/>
        </w:rPr>
        <w:t xml:space="preserve"> depicts the region of </w:t>
      </w:r>
      <w:r w:rsidR="00627BA6">
        <w:rPr>
          <w:lang w:val="en-US"/>
        </w:rPr>
        <w:t>firm</w:t>
      </w:r>
      <w:r>
        <w:rPr>
          <w:lang w:val="en-US"/>
        </w:rPr>
        <w:t xml:space="preserve">s that earn non-negative quasi-rents; that is, the region where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m:t>
            </m:r>
          </m:sub>
          <m:sup>
            <m:r>
              <w:rPr>
                <w:rFonts w:ascii="Cambria Math" w:hAnsi="Cambria Math" w:cs="Cambria Math"/>
                <w:lang w:val="en-US"/>
              </w:rPr>
              <m:t>τ</m:t>
            </m:r>
          </m:sup>
        </m:sSubSup>
        <m:r>
          <w:rPr>
            <w:rFonts w:ascii="Cambria Math" w:hAnsi="Cambria Math" w:cs="Cambria Math"/>
            <w:lang w:val="en-US"/>
          </w:rPr>
          <m:t>≥0</m:t>
        </m:r>
      </m:oMath>
      <w:r>
        <w:rPr>
          <w:lang w:val="en-US"/>
        </w:rPr>
        <w:t xml:space="preserve"> or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m:t>
            </m:r>
          </m:sub>
          <m:sup>
            <m:r>
              <w:rPr>
                <w:rFonts w:ascii="Cambria Math" w:hAnsi="Cambria Math" w:cs="Cambria Math"/>
                <w:lang w:val="en-US"/>
              </w:rPr>
              <m:t>τ</m:t>
            </m:r>
          </m:sup>
        </m:sSubSup>
        <m:r>
          <w:rPr>
            <w:rFonts w:ascii="Cambria Math" w:hAnsi="Cambria Math" w:cs="Cambria Math"/>
            <w:lang w:val="en-US"/>
          </w:rPr>
          <m:t>≥0</m:t>
        </m:r>
      </m:oMath>
      <w:r>
        <w:rPr>
          <w:lang w:val="en-US"/>
        </w:rPr>
        <w:t xml:space="preserve"> or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0</m:t>
            </m:r>
          </m:sub>
          <m:sup>
            <m:r>
              <w:rPr>
                <w:rFonts w:ascii="Cambria Math" w:hAnsi="Cambria Math" w:cs="Cambria Math"/>
                <w:lang w:val="en-US"/>
              </w:rPr>
              <m:t>τ</m:t>
            </m:r>
          </m:sup>
        </m:sSubSup>
        <m:r>
          <w:rPr>
            <w:rFonts w:ascii="Cambria Math" w:hAnsi="Cambria Math" w:cs="Cambria Math"/>
            <w:lang w:val="en-US"/>
          </w:rPr>
          <m:t>≥0</m:t>
        </m:r>
      </m:oMath>
      <w:r>
        <w:rPr>
          <w:lang w:val="en-US"/>
        </w:rPr>
        <w:t xml:space="preserve">. In other words, </w:t>
      </w:r>
    </w:p>
    <w:p w14:paraId="1DA22DCA" w14:textId="77777777" w:rsidR="00071C30" w:rsidRDefault="005A52CF" w:rsidP="00071C30">
      <w:pPr>
        <w:spacing w:after="240" w:line="480" w:lineRule="auto"/>
        <w:rPr>
          <w:lang w:val="en-US"/>
        </w:rPr>
      </w:pPr>
      <m:oMathPara>
        <m:oMathParaPr>
          <m:jc m:val="centerGroup"/>
        </m:oMathParaPr>
        <m:oMath>
          <m:sSup>
            <m:sSupPr>
              <m:ctrlPr>
                <w:rPr>
                  <w:rFonts w:ascii="Cambria Math" w:hAnsi="Cambria Math" w:cs="Cambria Math"/>
                  <w:i/>
                  <w:iCs/>
                  <w:lang w:val="en-US"/>
                </w:rPr>
              </m:ctrlPr>
            </m:sSupPr>
            <m:e>
              <m:r>
                <w:rPr>
                  <w:rFonts w:ascii="Cambria Math" w:hAnsi="Cambria Math" w:cs="Cambria Math"/>
                  <w:lang w:val="en-US"/>
                </w:rPr>
                <m:t>R</m:t>
              </m:r>
            </m:e>
            <m:sup>
              <m:r>
                <w:rPr>
                  <w:rFonts w:ascii="Cambria Math" w:hAnsi="Cambria Math" w:cs="Cambria Math"/>
                  <w:lang w:val="en-US"/>
                </w:rPr>
                <m:t>A,1</m:t>
              </m:r>
            </m:sup>
          </m:sSup>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β,x</m:t>
              </m:r>
            </m:e>
          </m:d>
          <m:r>
            <m:rPr>
              <m:sty m:val="p"/>
            </m:rPr>
            <w:rPr>
              <w:rFonts w:ascii="Cambria Math" w:hAnsi="Cambria Math" w:cs="Cambria Math"/>
              <w:lang w:val="en-US"/>
            </w:rPr>
            <m:t> </m:t>
          </m:r>
          <m:r>
            <w:rPr>
              <w:rFonts w:ascii="Cambria Math" w:hAnsi="Cambria Math" w:cs="Cambria Math"/>
              <w:lang w:val="en-US"/>
            </w:rPr>
            <m:t>|</m:t>
          </m:r>
          <m:r>
            <m:rPr>
              <m:sty m:val="p"/>
            </m:rPr>
            <w:rPr>
              <w:rFonts w:ascii="Cambria Math" w:hAnsi="Cambria Math" w:cs="Cambria Math"/>
              <w:lang w:val="en-US"/>
            </w:rPr>
            <m:t> </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m:t>
              </m:r>
            </m:sub>
            <m:sup>
              <m:r>
                <w:rPr>
                  <w:rFonts w:ascii="Cambria Math" w:hAnsi="Cambria Math" w:cs="Cambria Math"/>
                  <w:lang w:val="en-US"/>
                </w:rPr>
                <m:t>τ</m:t>
              </m:r>
            </m:sup>
          </m:sSubSup>
          <m:r>
            <w:rPr>
              <w:rFonts w:ascii="Cambria Math" w:hAnsi="Cambria Math" w:cs="Cambria Math"/>
              <w:lang w:val="en-US"/>
            </w:rPr>
            <m:t>≥0∪</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m:t>
              </m:r>
            </m:sub>
            <m:sup>
              <m:r>
                <w:rPr>
                  <w:rFonts w:ascii="Cambria Math" w:hAnsi="Cambria Math" w:cs="Cambria Math"/>
                  <w:lang w:val="en-US"/>
                </w:rPr>
                <m:t>τ</m:t>
              </m:r>
            </m:sup>
          </m:sSubSup>
          <m:r>
            <w:rPr>
              <w:rFonts w:ascii="Cambria Math" w:hAnsi="Cambria Math" w:cs="Cambria Math"/>
              <w:lang w:val="en-US"/>
            </w:rPr>
            <m:t>≥0∪</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0</m:t>
              </m:r>
            </m:sub>
            <m:sup>
              <m:r>
                <w:rPr>
                  <w:rFonts w:ascii="Cambria Math" w:hAnsi="Cambria Math" w:cs="Cambria Math"/>
                  <w:lang w:val="en-US"/>
                </w:rPr>
                <m:t>τ</m:t>
              </m:r>
            </m:sup>
          </m:sSubSup>
          <m:r>
            <w:rPr>
              <w:rFonts w:ascii="Cambria Math" w:hAnsi="Cambria Math" w:cs="Cambria Math"/>
              <w:lang w:val="en-US"/>
            </w:rPr>
            <m:t>≥0}.</m:t>
          </m:r>
        </m:oMath>
      </m:oMathPara>
    </w:p>
    <w:p w14:paraId="71C35F45" w14:textId="65986F2B" w:rsidR="00071C30" w:rsidRPr="00CF4ADA" w:rsidRDefault="00071C30" w:rsidP="007F00FD">
      <w:pPr>
        <w:pStyle w:val="Theorem"/>
        <w:spacing w:after="240" w:line="480" w:lineRule="auto"/>
        <w:rPr>
          <w:lang w:val="en-US"/>
        </w:rPr>
      </w:pPr>
      <w:r w:rsidRPr="00CF4ADA">
        <w:rPr>
          <w:b/>
          <w:bCs/>
          <w:lang w:val="en-US"/>
        </w:rPr>
        <w:t xml:space="preserve">Lemma </w:t>
      </w:r>
      <w:r w:rsidR="007F00FD" w:rsidRPr="00CF4ADA">
        <w:rPr>
          <w:b/>
          <w:bCs/>
          <w:lang w:val="en-US"/>
        </w:rPr>
        <w:t>1</w:t>
      </w:r>
      <w:r w:rsidR="007F00FD">
        <w:rPr>
          <w:b/>
          <w:bCs/>
          <w:lang w:val="en-US"/>
        </w:rPr>
        <w:t>b</w:t>
      </w:r>
      <w:r w:rsidRPr="00CF4ADA">
        <w:rPr>
          <w:b/>
          <w:bCs/>
          <w:lang w:val="en-US"/>
        </w:rPr>
        <w:t>.</w:t>
      </w:r>
      <w:r w:rsidRPr="00AA062F">
        <w:rPr>
          <w:i/>
          <w:lang w:val="en-US"/>
        </w:rPr>
        <w:t xml:space="preserve">  </w:t>
      </w:r>
      <w:r w:rsidRPr="00CF4ADA">
        <w:rPr>
          <w:lang w:val="en-US"/>
        </w:rPr>
        <w:t xml:space="preserve">Let </w:t>
      </w:r>
      <m:oMath>
        <m:sSubSup>
          <m:sSubSupPr>
            <m:ctrlPr>
              <w:rPr>
                <w:rFonts w:ascii="Cambria Math" w:hAnsi="Cambria Math" w:cs="Cambria Math"/>
                <w:iCs/>
                <w:lang w:val="en-US"/>
              </w:rPr>
            </m:ctrlPr>
          </m:sSubSupPr>
          <m:e>
            <m:acc>
              <m:accPr>
                <m:chr m:val="̃"/>
                <m:ctrlPr>
                  <w:rPr>
                    <w:rFonts w:ascii="Cambria Math" w:hAnsi="Cambria Math"/>
                  </w:rPr>
                </m:ctrlPr>
              </m:accPr>
              <m:e>
                <m:r>
                  <m:rPr>
                    <m:sty m:val="p"/>
                  </m:rPr>
                  <w:rPr>
                    <w:rFonts w:ascii="Cambria Math" w:hAnsi="Cambria Math" w:cs="Cambria Math" w:hint="eastAsia"/>
                    <w:lang w:val="en-US"/>
                  </w:rPr>
                  <m:t>π</m:t>
                </m:r>
              </m:e>
            </m:acc>
          </m:e>
          <m:sub>
            <m:r>
              <m:rPr>
                <m:sty m:val="p"/>
              </m:rPr>
              <w:rPr>
                <w:rFonts w:ascii="Cambria Math" w:hAnsi="Cambria Math" w:cs="Cambria Math" w:hint="eastAsia"/>
                <w:lang w:val="en-US"/>
              </w:rPr>
              <m:t>i</m:t>
            </m:r>
          </m:sub>
          <m:sup>
            <m:r>
              <m:rPr>
                <m:sty m:val="p"/>
              </m:rPr>
              <w:rPr>
                <w:rFonts w:ascii="Cambria Math" w:hAnsi="Cambria Math" w:cs="Cambria Math" w:hint="eastAsia"/>
                <w:lang w:val="en-US"/>
              </w:rPr>
              <m:t>τ</m:t>
            </m:r>
          </m:sup>
        </m:sSubSup>
      </m:oMath>
      <w:r w:rsidRPr="00CF4ADA">
        <w:rPr>
          <w:lang w:val="en-US"/>
        </w:rPr>
        <w:t xml:space="preserve"> for </w:t>
      </w:r>
      <m:oMath>
        <m:r>
          <m:rPr>
            <m:sty m:val="p"/>
          </m:rPr>
          <w:rPr>
            <w:rFonts w:ascii="Cambria Math" w:hAnsi="Cambria Math" w:cs="Cambria Math"/>
            <w:lang w:val="en-US"/>
          </w:rPr>
          <m:t>i∈{0,1,2}</m:t>
        </m:r>
      </m:oMath>
      <w:r w:rsidRPr="00CF4ADA">
        <w:rPr>
          <w:lang w:val="en-US"/>
        </w:rPr>
        <w:t xml:space="preserve"> denote the line where </w:t>
      </w:r>
      <m:oMath>
        <m:sSubSup>
          <m:sSubSupPr>
            <m:ctrlPr>
              <w:rPr>
                <w:rFonts w:ascii="Cambria Math" w:hAnsi="Cambria Math" w:cs="Cambria Math"/>
                <w:iCs/>
                <w:lang w:val="en-US"/>
              </w:rPr>
            </m:ctrlPr>
          </m:sSubSupPr>
          <m:e>
            <m:r>
              <m:rPr>
                <m:sty m:val="p"/>
              </m:rPr>
              <w:rPr>
                <w:rFonts w:ascii="Cambria Math" w:hAnsi="Cambria Math" w:cs="Cambria Math" w:hint="eastAsia"/>
                <w:lang w:val="en-US"/>
              </w:rPr>
              <m:t>π</m:t>
            </m:r>
          </m:e>
          <m:sub>
            <m:r>
              <m:rPr>
                <m:sty m:val="p"/>
              </m:rPr>
              <w:rPr>
                <w:rFonts w:ascii="Cambria Math" w:hAnsi="Cambria Math" w:cs="Cambria Math" w:hint="eastAsia"/>
                <w:lang w:val="en-US"/>
              </w:rPr>
              <m:t>i</m:t>
            </m:r>
          </m:sub>
          <m:sup>
            <m:r>
              <m:rPr>
                <m:sty m:val="p"/>
              </m:rPr>
              <w:rPr>
                <w:rFonts w:ascii="Cambria Math" w:hAnsi="Cambria Math" w:cs="Cambria Math" w:hint="eastAsia"/>
                <w:lang w:val="en-US"/>
              </w:rPr>
              <m:t>τ</m:t>
            </m:r>
          </m:sup>
        </m:sSubSup>
        <m:r>
          <m:rPr>
            <m:sty m:val="p"/>
          </m:rPr>
          <w:rPr>
            <w:rFonts w:ascii="Cambria Math" w:hAnsi="Cambria Math" w:cs="Cambria Math"/>
            <w:lang w:val="en-US"/>
          </w:rPr>
          <m:t>=0</m:t>
        </m:r>
      </m:oMath>
      <w:r w:rsidRPr="00CF4ADA">
        <w:rPr>
          <w:lang w:val="en-US"/>
        </w:rPr>
        <w:t xml:space="preserve">. Then, </w:t>
      </w:r>
    </w:p>
    <w:p w14:paraId="6F2ABF71" w14:textId="77777777" w:rsidR="00071C30" w:rsidRPr="00AA062F" w:rsidRDefault="00071C30" w:rsidP="00071C30">
      <w:pPr>
        <w:spacing w:after="240" w:line="480" w:lineRule="auto"/>
        <w:rPr>
          <w:i/>
          <w:lang w:val="en-US"/>
        </w:rPr>
      </w:pPr>
      <m:oMathPara>
        <m:oMathParaPr>
          <m:jc m:val="centerGroup"/>
        </m:oMathParaPr>
        <m:oMath>
          <m:r>
            <w:rPr>
              <w:rFonts w:ascii="Cambria Math" w:hAnsi="Cambria Math" w:cs="Cambria Math"/>
              <w:lang w:val="en-US"/>
            </w:rPr>
            <m:t>0&gt;-</m:t>
          </m:r>
          <m:f>
            <m:fPr>
              <m:ctrlPr>
                <w:rPr>
                  <w:rFonts w:ascii="Cambria Math" w:hAnsi="Cambria Math"/>
                  <w:i/>
                </w:rPr>
              </m:ctrlPr>
            </m:fPr>
            <m:num>
              <m:r>
                <w:rPr>
                  <w:rFonts w:ascii="Cambria Math" w:hAnsi="Cambria Math" w:cs="Cambria Math"/>
                  <w:lang w:val="en-US"/>
                </w:rPr>
                <m:t>∂</m:t>
              </m:r>
              <m:sSubSup>
                <m:sSubSupPr>
                  <m:ctrlPr>
                    <w:rPr>
                      <w:rFonts w:ascii="Cambria Math" w:hAnsi="Cambria Math" w:cs="Cambria Math"/>
                      <w:i/>
                      <w:iCs/>
                      <w:lang w:val="en-US"/>
                    </w:rPr>
                  </m:ctrlPr>
                </m:sSubSupPr>
                <m:e>
                  <m:acc>
                    <m:accPr>
                      <m:chr m:val="̃"/>
                      <m:ctrlPr>
                        <w:rPr>
                          <w:rFonts w:ascii="Cambria Math" w:hAnsi="Cambria Math"/>
                          <w:i/>
                        </w:rPr>
                      </m:ctrlPr>
                    </m:accPr>
                    <m:e>
                      <m:r>
                        <w:rPr>
                          <w:rFonts w:ascii="Cambria Math" w:hAnsi="Cambria Math" w:cs="Cambria Math"/>
                          <w:lang w:val="en-US"/>
                        </w:rPr>
                        <m:t>π</m:t>
                      </m:r>
                    </m:e>
                  </m:acc>
                </m:e>
                <m:sub>
                  <m:r>
                    <w:rPr>
                      <w:rFonts w:ascii="Cambria Math" w:hAnsi="Cambria Math" w:cs="Cambria Math"/>
                      <w:lang w:val="en-US"/>
                    </w:rPr>
                    <m:t>1</m:t>
                  </m:r>
                </m:sub>
                <m:sup>
                  <m:r>
                    <w:rPr>
                      <w:rFonts w:ascii="Cambria Math" w:hAnsi="Cambria Math" w:cs="Cambria Math"/>
                      <w:lang w:val="en-US"/>
                    </w:rPr>
                    <m:t>τ</m:t>
                  </m:r>
                </m:sup>
              </m:sSubSup>
              <m:r>
                <w:rPr>
                  <w:rFonts w:ascii="Cambria Math" w:hAnsi="Cambria Math" w:cs="Cambria Math"/>
                  <w:lang w:val="en-US"/>
                </w:rPr>
                <m:t>∂β</m:t>
              </m:r>
            </m:num>
            <m:den>
              <m:r>
                <w:rPr>
                  <w:rFonts w:ascii="Cambria Math" w:hAnsi="Cambria Math" w:cs="Cambria Math"/>
                  <w:lang w:val="en-US"/>
                </w:rPr>
                <m:t>∂</m:t>
              </m:r>
              <m:sSubSup>
                <m:sSubSupPr>
                  <m:ctrlPr>
                    <w:rPr>
                      <w:rFonts w:ascii="Cambria Math" w:hAnsi="Cambria Math" w:cs="Cambria Math"/>
                      <w:i/>
                      <w:iCs/>
                      <w:lang w:val="en-US"/>
                    </w:rPr>
                  </m:ctrlPr>
                </m:sSubSupPr>
                <m:e>
                  <m:acc>
                    <m:accPr>
                      <m:chr m:val="̃"/>
                      <m:ctrlPr>
                        <w:rPr>
                          <w:rFonts w:ascii="Cambria Math" w:hAnsi="Cambria Math"/>
                          <w:i/>
                        </w:rPr>
                      </m:ctrlPr>
                    </m:accPr>
                    <m:e>
                      <m:r>
                        <w:rPr>
                          <w:rFonts w:ascii="Cambria Math" w:hAnsi="Cambria Math" w:cs="Cambria Math"/>
                          <w:lang w:val="en-US"/>
                        </w:rPr>
                        <m:t>π</m:t>
                      </m:r>
                    </m:e>
                  </m:acc>
                </m:e>
                <m:sub>
                  <m:r>
                    <w:rPr>
                      <w:rFonts w:ascii="Cambria Math" w:hAnsi="Cambria Math" w:cs="Cambria Math"/>
                      <w:lang w:val="en-US"/>
                    </w:rPr>
                    <m:t>1</m:t>
                  </m:r>
                </m:sub>
                <m:sup>
                  <m:r>
                    <w:rPr>
                      <w:rFonts w:ascii="Cambria Math" w:hAnsi="Cambria Math" w:cs="Cambria Math"/>
                      <w:lang w:val="en-US"/>
                    </w:rPr>
                    <m:t>τ</m:t>
                  </m:r>
                </m:sup>
              </m:sSubSup>
              <m:r>
                <w:rPr>
                  <w:rFonts w:ascii="Cambria Math" w:hAnsi="Cambria Math" w:cs="Cambria Math"/>
                  <w:lang w:val="en-US"/>
                </w:rPr>
                <m:t>∂x</m:t>
              </m:r>
            </m:den>
          </m:f>
          <m:r>
            <w:rPr>
              <w:rFonts w:ascii="Cambria Math" w:hAnsi="Cambria Math" w:cs="Cambria Math"/>
              <w:lang w:val="en-US"/>
            </w:rPr>
            <m:t>&gt;-</m:t>
          </m:r>
          <m:f>
            <m:fPr>
              <m:ctrlPr>
                <w:rPr>
                  <w:rFonts w:ascii="Cambria Math" w:hAnsi="Cambria Math"/>
                  <w:i/>
                </w:rPr>
              </m:ctrlPr>
            </m:fPr>
            <m:num>
              <m:r>
                <w:rPr>
                  <w:rFonts w:ascii="Cambria Math" w:hAnsi="Cambria Math" w:cs="Cambria Math"/>
                  <w:lang w:val="en-US"/>
                </w:rPr>
                <m:t>∂</m:t>
              </m:r>
              <m:sSubSup>
                <m:sSubSupPr>
                  <m:ctrlPr>
                    <w:rPr>
                      <w:rFonts w:ascii="Cambria Math" w:hAnsi="Cambria Math" w:cs="Cambria Math"/>
                      <w:i/>
                      <w:iCs/>
                      <w:lang w:val="en-US"/>
                    </w:rPr>
                  </m:ctrlPr>
                </m:sSubSupPr>
                <m:e>
                  <m:acc>
                    <m:accPr>
                      <m:chr m:val="̃"/>
                      <m:ctrlPr>
                        <w:rPr>
                          <w:rFonts w:ascii="Cambria Math" w:hAnsi="Cambria Math"/>
                          <w:i/>
                        </w:rPr>
                      </m:ctrlPr>
                    </m:accPr>
                    <m:e>
                      <m:r>
                        <w:rPr>
                          <w:rFonts w:ascii="Cambria Math" w:hAnsi="Cambria Math" w:cs="Cambria Math"/>
                          <w:lang w:val="en-US"/>
                        </w:rPr>
                        <m:t>π</m:t>
                      </m:r>
                    </m:e>
                  </m:acc>
                </m:e>
                <m:sub>
                  <m:r>
                    <w:rPr>
                      <w:rFonts w:ascii="Cambria Math" w:hAnsi="Cambria Math" w:cs="Cambria Math"/>
                      <w:lang w:val="en-US"/>
                    </w:rPr>
                    <m:t>2</m:t>
                  </m:r>
                </m:sub>
                <m:sup>
                  <m:r>
                    <w:rPr>
                      <w:rFonts w:ascii="Cambria Math" w:hAnsi="Cambria Math" w:cs="Cambria Math"/>
                      <w:lang w:val="en-US"/>
                    </w:rPr>
                    <m:t>τ</m:t>
                  </m:r>
                </m:sup>
              </m:sSubSup>
              <m:r>
                <w:rPr>
                  <w:rFonts w:ascii="Cambria Math" w:hAnsi="Cambria Math" w:cs="Cambria Math"/>
                  <w:lang w:val="en-US"/>
                </w:rPr>
                <m:t>∂β</m:t>
              </m:r>
            </m:num>
            <m:den>
              <m:r>
                <w:rPr>
                  <w:rFonts w:ascii="Cambria Math" w:hAnsi="Cambria Math" w:cs="Cambria Math"/>
                  <w:lang w:val="en-US"/>
                </w:rPr>
                <m:t>∂</m:t>
              </m:r>
              <m:sSubSup>
                <m:sSubSupPr>
                  <m:ctrlPr>
                    <w:rPr>
                      <w:rFonts w:ascii="Cambria Math" w:hAnsi="Cambria Math" w:cs="Cambria Math"/>
                      <w:i/>
                      <w:iCs/>
                      <w:lang w:val="en-US"/>
                    </w:rPr>
                  </m:ctrlPr>
                </m:sSubSupPr>
                <m:e>
                  <m:acc>
                    <m:accPr>
                      <m:chr m:val="̃"/>
                      <m:ctrlPr>
                        <w:rPr>
                          <w:rFonts w:ascii="Cambria Math" w:hAnsi="Cambria Math"/>
                          <w:i/>
                        </w:rPr>
                      </m:ctrlPr>
                    </m:accPr>
                    <m:e>
                      <m:r>
                        <w:rPr>
                          <w:rFonts w:ascii="Cambria Math" w:hAnsi="Cambria Math" w:cs="Cambria Math"/>
                          <w:lang w:val="en-US"/>
                        </w:rPr>
                        <m:t>π</m:t>
                      </m:r>
                    </m:e>
                  </m:acc>
                </m:e>
                <m:sub>
                  <m:r>
                    <w:rPr>
                      <w:rFonts w:ascii="Cambria Math" w:hAnsi="Cambria Math" w:cs="Cambria Math"/>
                      <w:lang w:val="en-US"/>
                    </w:rPr>
                    <m:t>2</m:t>
                  </m:r>
                </m:sub>
                <m:sup>
                  <m:r>
                    <w:rPr>
                      <w:rFonts w:ascii="Cambria Math" w:hAnsi="Cambria Math" w:cs="Cambria Math"/>
                      <w:lang w:val="en-US"/>
                    </w:rPr>
                    <m:t>τ</m:t>
                  </m:r>
                </m:sup>
              </m:sSubSup>
              <m:r>
                <w:rPr>
                  <w:rFonts w:ascii="Cambria Math" w:hAnsi="Cambria Math" w:cs="Cambria Math"/>
                  <w:lang w:val="en-US"/>
                </w:rPr>
                <m:t>∂x</m:t>
              </m:r>
            </m:den>
          </m:f>
          <m:r>
            <w:rPr>
              <w:rFonts w:ascii="Cambria Math" w:hAnsi="Cambria Math" w:cs="Cambria Math"/>
              <w:lang w:val="en-US"/>
            </w:rPr>
            <m:t>&gt;-</m:t>
          </m:r>
          <m:f>
            <m:fPr>
              <m:ctrlPr>
                <w:rPr>
                  <w:rFonts w:ascii="Cambria Math" w:hAnsi="Cambria Math" w:cs="Cambria Math"/>
                  <w:i/>
                  <w:lang w:val="en-US"/>
                </w:rPr>
              </m:ctrlPr>
            </m:fPr>
            <m:num>
              <m:r>
                <w:rPr>
                  <w:rFonts w:ascii="Cambria Math" w:hAnsi="Cambria Math" w:cs="Cambria Math"/>
                  <w:lang w:val="en-US"/>
                </w:rPr>
                <m:t>∂</m:t>
              </m:r>
              <m:sSubSup>
                <m:sSubSupPr>
                  <m:ctrlPr>
                    <w:rPr>
                      <w:rFonts w:ascii="Cambria Math" w:hAnsi="Cambria Math" w:cs="Cambria Math"/>
                      <w:i/>
                      <w:iCs/>
                      <w:lang w:val="en-US"/>
                    </w:rPr>
                  </m:ctrlPr>
                </m:sSubSupPr>
                <m:e>
                  <m:acc>
                    <m:accPr>
                      <m:chr m:val="̃"/>
                      <m:ctrlPr>
                        <w:rPr>
                          <w:rFonts w:ascii="Cambria Math" w:hAnsi="Cambria Math"/>
                          <w:i/>
                        </w:rPr>
                      </m:ctrlPr>
                    </m:accPr>
                    <m:e>
                      <m:r>
                        <w:rPr>
                          <w:rFonts w:ascii="Cambria Math" w:hAnsi="Cambria Math" w:cs="Cambria Math"/>
                          <w:lang w:val="en-US"/>
                        </w:rPr>
                        <m:t>π</m:t>
                      </m:r>
                    </m:e>
                  </m:acc>
                </m:e>
                <m:sub>
                  <m:r>
                    <w:rPr>
                      <w:rFonts w:ascii="Cambria Math" w:hAnsi="Cambria Math" w:cs="Cambria Math"/>
                      <w:lang w:val="en-US"/>
                    </w:rPr>
                    <m:t>0</m:t>
                  </m:r>
                </m:sub>
                <m:sup>
                  <m:r>
                    <w:rPr>
                      <w:rFonts w:ascii="Cambria Math" w:hAnsi="Cambria Math" w:cs="Cambria Math"/>
                      <w:lang w:val="en-US"/>
                    </w:rPr>
                    <m:t>τ</m:t>
                  </m:r>
                </m:sup>
              </m:sSubSup>
              <m:r>
                <w:rPr>
                  <w:rFonts w:ascii="Cambria Math" w:hAnsi="Cambria Math" w:cs="Cambria Math"/>
                  <w:lang w:val="en-US"/>
                </w:rPr>
                <m:t>∂β</m:t>
              </m:r>
            </m:num>
            <m:den>
              <m:r>
                <w:rPr>
                  <w:rFonts w:ascii="Cambria Math" w:hAnsi="Cambria Math" w:cs="Cambria Math"/>
                  <w:lang w:val="en-US"/>
                </w:rPr>
                <m:t>∂</m:t>
              </m:r>
              <m:sSubSup>
                <m:sSubSupPr>
                  <m:ctrlPr>
                    <w:rPr>
                      <w:rFonts w:ascii="Cambria Math" w:hAnsi="Cambria Math" w:cs="Cambria Math"/>
                      <w:i/>
                      <w:iCs/>
                      <w:lang w:val="en-US"/>
                    </w:rPr>
                  </m:ctrlPr>
                </m:sSubSupPr>
                <m:e>
                  <m:acc>
                    <m:accPr>
                      <m:chr m:val="̃"/>
                      <m:ctrlPr>
                        <w:rPr>
                          <w:rFonts w:ascii="Cambria Math" w:hAnsi="Cambria Math"/>
                          <w:i/>
                        </w:rPr>
                      </m:ctrlPr>
                    </m:accPr>
                    <m:e>
                      <m:r>
                        <w:rPr>
                          <w:rFonts w:ascii="Cambria Math" w:hAnsi="Cambria Math" w:cs="Cambria Math"/>
                          <w:lang w:val="en-US"/>
                        </w:rPr>
                        <m:t>π</m:t>
                      </m:r>
                    </m:e>
                  </m:acc>
                </m:e>
                <m:sub>
                  <m:r>
                    <w:rPr>
                      <w:rFonts w:ascii="Cambria Math" w:hAnsi="Cambria Math" w:cs="Cambria Math"/>
                      <w:lang w:val="en-US"/>
                    </w:rPr>
                    <m:t>0</m:t>
                  </m:r>
                </m:sub>
                <m:sup>
                  <m:r>
                    <w:rPr>
                      <w:rFonts w:ascii="Cambria Math" w:hAnsi="Cambria Math" w:cs="Cambria Math"/>
                      <w:lang w:val="en-US"/>
                    </w:rPr>
                    <m:t>τ</m:t>
                  </m:r>
                </m:sup>
              </m:sSubSup>
              <m:r>
                <w:rPr>
                  <w:rFonts w:ascii="Cambria Math" w:hAnsi="Cambria Math" w:cs="Cambria Math"/>
                  <w:lang w:val="en-US"/>
                </w:rPr>
                <m:t>∂x</m:t>
              </m:r>
            </m:den>
          </m:f>
        </m:oMath>
      </m:oMathPara>
    </w:p>
    <w:p w14:paraId="55FF491C" w14:textId="77777777" w:rsidR="00071C30" w:rsidRDefault="00071C30" w:rsidP="00071C30">
      <w:pPr>
        <w:pStyle w:val="Theorem"/>
        <w:spacing w:after="240" w:line="480" w:lineRule="auto"/>
        <w:rPr>
          <w:i/>
          <w:lang w:val="en-US"/>
        </w:rPr>
      </w:pPr>
      <w:r w:rsidRPr="00CF4ADA">
        <w:rPr>
          <w:lang w:val="en-US"/>
        </w:rPr>
        <w:t>Further</w:t>
      </w:r>
      <w:r>
        <w:rPr>
          <w:lang w:val="en-US"/>
        </w:rPr>
        <w:t>more</w:t>
      </w:r>
      <w:r w:rsidRPr="00CF4ADA">
        <w:rPr>
          <w:lang w:val="en-US"/>
        </w:rPr>
        <w:t>,</w:t>
      </w:r>
      <w:r w:rsidRPr="00AA062F">
        <w:rPr>
          <w:i/>
          <w:lang w:val="en-US"/>
        </w:rPr>
        <w:t xml:space="preserve"> </w:t>
      </w:r>
      <m:oMath>
        <m:sSubSup>
          <m:sSubSupPr>
            <m:ctrlPr>
              <w:rPr>
                <w:rFonts w:ascii="Cambria Math" w:hAnsi="Cambria Math" w:cs="Cambria Math"/>
                <w:i/>
                <w:iCs/>
                <w:lang w:val="en-US"/>
              </w:rPr>
            </m:ctrlPr>
          </m:sSubSupPr>
          <m:e>
            <m:acc>
              <m:accPr>
                <m:chr m:val="̃"/>
                <m:ctrlPr>
                  <w:rPr>
                    <w:rFonts w:ascii="Cambria Math" w:hAnsi="Cambria Math"/>
                    <w:i/>
                  </w:rPr>
                </m:ctrlPr>
              </m:accPr>
              <m:e>
                <m:r>
                  <w:rPr>
                    <w:rFonts w:ascii="Cambria Math" w:hAnsi="Cambria Math" w:cs="Cambria Math"/>
                    <w:lang w:val="en-US"/>
                  </w:rPr>
                  <m:t>π</m:t>
                </m:r>
              </m:e>
            </m:acc>
          </m:e>
          <m:sub>
            <m:r>
              <w:rPr>
                <w:rFonts w:ascii="Cambria Math" w:hAnsi="Cambria Math" w:cs="Cambria Math"/>
                <w:lang w:val="en-US"/>
              </w:rPr>
              <m:t>0</m:t>
            </m:r>
          </m:sub>
          <m:sup>
            <m:r>
              <w:rPr>
                <w:rFonts w:ascii="Cambria Math" w:hAnsi="Cambria Math" w:cs="Cambria Math"/>
                <w:lang w:val="en-US"/>
              </w:rPr>
              <m:t>τ</m:t>
            </m:r>
          </m:sup>
        </m:sSubSup>
        <m:d>
          <m:dPr>
            <m:ctrlPr>
              <w:rPr>
                <w:rFonts w:ascii="Cambria Math" w:hAnsi="Cambria Math" w:cs="Cambria Math"/>
                <w:i/>
                <w:iCs/>
                <w:lang w:val="en-US"/>
              </w:rPr>
            </m:ctrlPr>
          </m:dPr>
          <m:e>
            <m:r>
              <w:rPr>
                <w:rFonts w:ascii="Cambria Math" w:hAnsi="Cambria Math" w:cs="Cambria Math"/>
                <w:lang w:val="en-US"/>
              </w:rPr>
              <m:t>β=0,x</m:t>
            </m:r>
          </m:e>
        </m:d>
        <m:r>
          <w:rPr>
            <w:rFonts w:ascii="Cambria Math" w:hAnsi="Cambria Math" w:cs="Cambria Math"/>
            <w:lang w:val="en-US"/>
          </w:rPr>
          <m:t>&gt;</m:t>
        </m:r>
        <m:sSubSup>
          <m:sSubSupPr>
            <m:ctrlPr>
              <w:rPr>
                <w:rFonts w:ascii="Cambria Math" w:hAnsi="Cambria Math" w:cs="Cambria Math"/>
                <w:i/>
                <w:iCs/>
                <w:lang w:val="en-US"/>
              </w:rPr>
            </m:ctrlPr>
          </m:sSubSupPr>
          <m:e>
            <m:acc>
              <m:accPr>
                <m:chr m:val="̃"/>
                <m:ctrlPr>
                  <w:rPr>
                    <w:rFonts w:ascii="Cambria Math" w:hAnsi="Cambria Math"/>
                    <w:i/>
                  </w:rPr>
                </m:ctrlPr>
              </m:accPr>
              <m:e>
                <m:r>
                  <w:rPr>
                    <w:rFonts w:ascii="Cambria Math" w:hAnsi="Cambria Math" w:cs="Cambria Math"/>
                    <w:lang w:val="en-US"/>
                  </w:rPr>
                  <m:t>π</m:t>
                </m:r>
              </m:e>
            </m:acc>
          </m:e>
          <m:sub>
            <m:r>
              <w:rPr>
                <w:rFonts w:ascii="Cambria Math" w:hAnsi="Cambria Math" w:cs="Cambria Math"/>
                <w:lang w:val="en-US"/>
              </w:rPr>
              <m:t>2</m:t>
            </m:r>
          </m:sub>
          <m:sup>
            <m:r>
              <w:rPr>
                <w:rFonts w:ascii="Cambria Math" w:hAnsi="Cambria Math" w:cs="Cambria Math"/>
                <w:lang w:val="en-US"/>
              </w:rPr>
              <m:t>τ</m:t>
            </m:r>
          </m:sup>
        </m:sSubSup>
        <m:d>
          <m:dPr>
            <m:ctrlPr>
              <w:rPr>
                <w:rFonts w:ascii="Cambria Math" w:hAnsi="Cambria Math" w:cs="Cambria Math"/>
                <w:i/>
                <w:iCs/>
                <w:lang w:val="en-US"/>
              </w:rPr>
            </m:ctrlPr>
          </m:dPr>
          <m:e>
            <m:r>
              <w:rPr>
                <w:rFonts w:ascii="Cambria Math" w:hAnsi="Cambria Math" w:cs="Cambria Math"/>
                <w:lang w:val="en-US"/>
              </w:rPr>
              <m:t>β=0,x</m:t>
            </m:r>
          </m:e>
        </m:d>
        <m:r>
          <w:rPr>
            <w:rFonts w:ascii="Cambria Math" w:hAnsi="Cambria Math" w:cs="Cambria Math"/>
            <w:lang w:val="en-US"/>
          </w:rPr>
          <m:t>&gt;</m:t>
        </m:r>
        <m:sSubSup>
          <m:sSubSupPr>
            <m:ctrlPr>
              <w:rPr>
                <w:rFonts w:ascii="Cambria Math" w:hAnsi="Cambria Math" w:cs="Cambria Math"/>
                <w:i/>
                <w:iCs/>
                <w:lang w:val="en-US"/>
              </w:rPr>
            </m:ctrlPr>
          </m:sSubSupPr>
          <m:e>
            <m:acc>
              <m:accPr>
                <m:chr m:val="̃"/>
                <m:ctrlPr>
                  <w:rPr>
                    <w:rFonts w:ascii="Cambria Math" w:hAnsi="Cambria Math"/>
                    <w:i/>
                  </w:rPr>
                </m:ctrlPr>
              </m:accPr>
              <m:e>
                <m:r>
                  <w:rPr>
                    <w:rFonts w:ascii="Cambria Math" w:hAnsi="Cambria Math" w:cs="Cambria Math"/>
                    <w:lang w:val="en-US"/>
                  </w:rPr>
                  <m:t>π</m:t>
                </m:r>
              </m:e>
            </m:acc>
          </m:e>
          <m:sub>
            <m:r>
              <w:rPr>
                <w:rFonts w:ascii="Cambria Math" w:hAnsi="Cambria Math" w:cs="Cambria Math"/>
                <w:lang w:val="en-US"/>
              </w:rPr>
              <m:t>1</m:t>
            </m:r>
          </m:sub>
          <m:sup>
            <m:r>
              <w:rPr>
                <w:rFonts w:ascii="Cambria Math" w:hAnsi="Cambria Math" w:cs="Cambria Math"/>
                <w:lang w:val="en-US"/>
              </w:rPr>
              <m:t>τ</m:t>
            </m:r>
          </m:sup>
        </m:sSubSup>
        <m:d>
          <m:dPr>
            <m:ctrlPr>
              <w:rPr>
                <w:rFonts w:ascii="Cambria Math" w:hAnsi="Cambria Math" w:cs="Cambria Math"/>
                <w:i/>
                <w:iCs/>
                <w:lang w:val="en-US"/>
              </w:rPr>
            </m:ctrlPr>
          </m:dPr>
          <m:e>
            <m:r>
              <w:rPr>
                <w:rFonts w:ascii="Cambria Math" w:hAnsi="Cambria Math" w:cs="Cambria Math"/>
                <w:lang w:val="en-US"/>
              </w:rPr>
              <m:t>β=0,x</m:t>
            </m:r>
          </m:e>
        </m:d>
      </m:oMath>
      <w:r w:rsidRPr="00AA062F">
        <w:rPr>
          <w:i/>
          <w:lang w:val="en-US"/>
        </w:rPr>
        <w:t xml:space="preserve">. </w:t>
      </w:r>
    </w:p>
    <w:p w14:paraId="3DA4A923" w14:textId="72D5ADA2" w:rsidR="00071C30" w:rsidRDefault="00071C30" w:rsidP="007F00FD">
      <w:pPr>
        <w:spacing w:after="240" w:line="480" w:lineRule="auto"/>
        <w:jc w:val="both"/>
        <w:rPr>
          <w:lang w:val="en-US"/>
        </w:rPr>
      </w:pPr>
      <w:r>
        <w:rPr>
          <w:lang w:val="en-US"/>
        </w:rPr>
        <w:t>Building on Lemma 1</w:t>
      </w:r>
      <w:r w:rsidR="005A7C5A">
        <w:rPr>
          <w:lang w:val="en-US"/>
        </w:rPr>
        <w:t>c</w:t>
      </w:r>
      <w:r>
        <w:rPr>
          <w:lang w:val="en-US"/>
        </w:rPr>
        <w:t xml:space="preserve">, we plot </w:t>
      </w:r>
      <m:oMath>
        <m:sSubSup>
          <m:sSubSupPr>
            <m:ctrlPr>
              <w:rPr>
                <w:rFonts w:ascii="Cambria Math" w:hAnsi="Cambria Math" w:cs="Cambria Math"/>
                <w:i/>
                <w:iCs/>
                <w:lang w:val="en-US"/>
              </w:rPr>
            </m:ctrlPr>
          </m:sSubSupPr>
          <m:e>
            <m:acc>
              <m:accPr>
                <m:chr m:val="̃"/>
                <m:ctrlPr>
                  <w:rPr>
                    <w:rFonts w:ascii="Cambria Math" w:hAnsi="Cambria Math"/>
                  </w:rPr>
                </m:ctrlPr>
              </m:accPr>
              <m:e>
                <m:r>
                  <w:rPr>
                    <w:rFonts w:ascii="Cambria Math" w:hAnsi="Cambria Math" w:cs="Cambria Math"/>
                    <w:lang w:val="en-US"/>
                  </w:rPr>
                  <m:t>π</m:t>
                </m:r>
              </m:e>
            </m:acc>
          </m:e>
          <m:sub>
            <m:r>
              <w:rPr>
                <w:rFonts w:ascii="Cambria Math" w:hAnsi="Cambria Math" w:cs="Cambria Math"/>
                <w:lang w:val="en-US"/>
              </w:rPr>
              <m:t>i</m:t>
            </m:r>
          </m:sub>
          <m:sup>
            <m:r>
              <w:rPr>
                <w:rFonts w:ascii="Cambria Math" w:hAnsi="Cambria Math" w:cs="Cambria Math"/>
                <w:lang w:val="en-US"/>
              </w:rPr>
              <m:t>τ</m:t>
            </m:r>
          </m:sup>
        </m:sSubSup>
      </m:oMath>
      <w:r>
        <w:rPr>
          <w:lang w:val="en-US"/>
        </w:rPr>
        <w:t xml:space="preserve"> for </w:t>
      </w:r>
      <m:oMath>
        <m:r>
          <w:rPr>
            <w:rFonts w:ascii="Cambria Math" w:hAnsi="Cambria Math" w:cs="Cambria Math"/>
            <w:lang w:val="en-US"/>
          </w:rPr>
          <m:t>i∈{0,1,2}</m:t>
        </m:r>
      </m:oMath>
      <w:r>
        <w:rPr>
          <w:lang w:val="en-US"/>
        </w:rPr>
        <w:t xml:space="preserve"> in Figure </w:t>
      </w:r>
      <w:r w:rsidR="007F00FD">
        <w:rPr>
          <w:lang w:val="en-US"/>
        </w:rPr>
        <w:t>1b</w:t>
      </w:r>
      <w:r>
        <w:rPr>
          <w:lang w:val="en-US"/>
        </w:rPr>
        <w:t xml:space="preserve">. These curves bound the survival region </w:t>
      </w:r>
      <m:oMath>
        <m:sSup>
          <m:sSupPr>
            <m:ctrlPr>
              <w:rPr>
                <w:rFonts w:ascii="Cambria Math" w:hAnsi="Cambria Math" w:cs="Cambria Math"/>
                <w:i/>
                <w:iCs/>
                <w:lang w:val="en-US"/>
              </w:rPr>
            </m:ctrlPr>
          </m:sSupPr>
          <m:e>
            <m:r>
              <w:rPr>
                <w:rFonts w:ascii="Cambria Math" w:hAnsi="Cambria Math" w:cs="Cambria Math"/>
                <w:lang w:val="en-US"/>
              </w:rPr>
              <m:t>R</m:t>
            </m:r>
          </m:e>
          <m:sup>
            <m:r>
              <w:rPr>
                <w:rFonts w:ascii="Cambria Math" w:hAnsi="Cambria Math" w:cs="Cambria Math"/>
                <w:lang w:val="en-US"/>
              </w:rPr>
              <m:t>A,1</m:t>
            </m:r>
          </m:sup>
        </m:sSup>
      </m:oMath>
      <w:r>
        <w:rPr>
          <w:iCs/>
          <w:lang w:val="en-US"/>
        </w:rPr>
        <w:t xml:space="preserve"> from above – that is, the survival region is </w:t>
      </w:r>
      <w:r>
        <w:rPr>
          <w:lang w:val="en-US"/>
        </w:rPr>
        <w:t xml:space="preserve">region DCBEO in Figure </w:t>
      </w:r>
      <w:r w:rsidR="00702951">
        <w:rPr>
          <w:lang w:val="en-US"/>
        </w:rPr>
        <w:t>1</w:t>
      </w:r>
      <w:r w:rsidR="005A7C5A">
        <w:rPr>
          <w:lang w:val="en-US"/>
        </w:rPr>
        <w:t>c</w:t>
      </w:r>
      <w:r>
        <w:rPr>
          <w:lang w:val="en-US"/>
        </w:rPr>
        <w:t xml:space="preserve">. Note that while the borders of the survival region include points B and C, point A is not included. Units at point A earn strictly positive profits; point A is down and to the left of curve </w:t>
      </w:r>
      <m:oMath>
        <m:sSubSup>
          <m:sSubSupPr>
            <m:ctrlPr>
              <w:rPr>
                <w:rFonts w:ascii="Cambria Math" w:hAnsi="Cambria Math" w:cs="Cambria Math"/>
                <w:i/>
                <w:iCs/>
                <w:lang w:val="en-US"/>
              </w:rPr>
            </m:ctrlPr>
          </m:sSubSupPr>
          <m:e>
            <m:r>
              <m:rPr>
                <m:sty m:val="p"/>
              </m:rPr>
              <w:rPr>
                <w:rFonts w:ascii="Cambria Math" w:hAnsi="Cambria Math"/>
              </w:rPr>
              <m:t>π</m:t>
            </m:r>
          </m:e>
          <m:sub>
            <m:r>
              <w:rPr>
                <w:rFonts w:ascii="Cambria Math" w:hAnsi="Cambria Math" w:cs="Cambria Math"/>
                <w:lang w:val="en-US"/>
              </w:rPr>
              <m:t>2</m:t>
            </m:r>
          </m:sub>
          <m:sup>
            <m:r>
              <w:rPr>
                <w:rFonts w:ascii="Cambria Math" w:hAnsi="Cambria Math" w:cs="Cambria Math"/>
                <w:lang w:val="en-US"/>
              </w:rPr>
              <m:t>τ</m:t>
            </m:r>
          </m:sup>
        </m:sSubSup>
        <m:r>
          <w:rPr>
            <w:rFonts w:ascii="Cambria Math" w:hAnsi="Cambria Math" w:cs="Cambria Math"/>
            <w:lang w:val="en-US"/>
          </w:rPr>
          <m:t>=0</m:t>
        </m:r>
      </m:oMath>
      <w:r>
        <w:rPr>
          <w:lang w:val="en-US"/>
        </w:rPr>
        <w:t xml:space="preserve">. </w:t>
      </w:r>
    </w:p>
    <w:p w14:paraId="70F9881E" w14:textId="77777777" w:rsidR="00071C30" w:rsidRDefault="00071C30" w:rsidP="00071C30">
      <w:pPr>
        <w:spacing w:after="240" w:line="480" w:lineRule="auto"/>
        <w:jc w:val="center"/>
        <w:rPr>
          <w:lang w:val="en-US"/>
        </w:rPr>
      </w:pPr>
      <w:r>
        <w:rPr>
          <w:noProof/>
          <w:lang w:val="en-US" w:bidi="he-IL"/>
        </w:rPr>
        <w:lastRenderedPageBreak/>
        <w:drawing>
          <wp:inline distT="0" distB="0" distL="0" distR="0" wp14:anchorId="02E3FE79" wp14:editId="7FA62060">
            <wp:extent cx="3880181" cy="2239512"/>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eriodReg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0181" cy="2239512"/>
                    </a:xfrm>
                    <a:prstGeom prst="rect">
                      <a:avLst/>
                    </a:prstGeom>
                  </pic:spPr>
                </pic:pic>
              </a:graphicData>
            </a:graphic>
          </wp:inline>
        </w:drawing>
      </w:r>
    </w:p>
    <w:p w14:paraId="2FE7D006" w14:textId="7C095D32" w:rsidR="00071C30" w:rsidRPr="00CF4ADA" w:rsidRDefault="00071C30" w:rsidP="007F00FD">
      <w:pPr>
        <w:spacing w:after="240" w:line="480" w:lineRule="auto"/>
        <w:jc w:val="center"/>
        <w:rPr>
          <w:lang w:val="en-US"/>
        </w:rPr>
      </w:pPr>
      <w:r w:rsidRPr="00CF4ADA">
        <w:rPr>
          <w:i/>
          <w:lang w:val="en-US"/>
        </w:rPr>
        <w:t xml:space="preserve">Figure </w:t>
      </w:r>
      <w:r w:rsidR="007F00FD">
        <w:rPr>
          <w:i/>
          <w:lang w:val="en-US"/>
        </w:rPr>
        <w:t>1b</w:t>
      </w:r>
      <w:r w:rsidRPr="00CF4ADA">
        <w:rPr>
          <w:lang w:val="en-US"/>
        </w:rPr>
        <w:t xml:space="preserve">. First </w:t>
      </w:r>
      <w:r>
        <w:rPr>
          <w:lang w:val="en-US"/>
        </w:rPr>
        <w:t>p</w:t>
      </w:r>
      <w:r w:rsidRPr="00CF4ADA">
        <w:rPr>
          <w:lang w:val="en-US"/>
        </w:rPr>
        <w:t xml:space="preserve">eriod </w:t>
      </w:r>
      <w:r>
        <w:rPr>
          <w:lang w:val="en-US"/>
        </w:rPr>
        <w:t>s</w:t>
      </w:r>
      <w:r w:rsidRPr="00CF4ADA">
        <w:rPr>
          <w:lang w:val="en-US"/>
        </w:rPr>
        <w:t xml:space="preserve">urvival </w:t>
      </w:r>
      <w:r>
        <w:rPr>
          <w:lang w:val="en-US"/>
        </w:rPr>
        <w:t>r</w:t>
      </w:r>
      <w:r w:rsidRPr="00CF4ADA">
        <w:rPr>
          <w:lang w:val="en-US"/>
        </w:rPr>
        <w:t xml:space="preserve">egion under a </w:t>
      </w:r>
      <w:r>
        <w:rPr>
          <w:lang w:val="en-US"/>
        </w:rPr>
        <w:t>t</w:t>
      </w:r>
      <w:r w:rsidRPr="00CF4ADA">
        <w:rPr>
          <w:lang w:val="en-US"/>
        </w:rPr>
        <w:t>ax</w:t>
      </w:r>
    </w:p>
    <w:p w14:paraId="6B244A06" w14:textId="77777777" w:rsidR="00071C30" w:rsidRDefault="00071C30" w:rsidP="00071C30">
      <w:pPr>
        <w:spacing w:after="240" w:line="480" w:lineRule="auto"/>
        <w:jc w:val="both"/>
        <w:rPr>
          <w:lang w:val="en-US"/>
        </w:rPr>
      </w:pPr>
      <w:r>
        <w:rPr>
          <w:lang w:val="en-US"/>
        </w:rPr>
        <w:t xml:space="preserve">Policy resulted in inefficient and dirty units exiting the industry (i.e., units located in region </w:t>
      </w:r>
      <m:oMath>
        <m:sSup>
          <m:sSupPr>
            <m:ctrlPr>
              <w:rPr>
                <w:rFonts w:ascii="Cambria Math" w:hAnsi="Cambria Math" w:cs="Cambria Math"/>
                <w:i/>
                <w:iCs/>
                <w:lang w:val="en-US"/>
              </w:rPr>
            </m:ctrlPr>
          </m:sSupPr>
          <m:e>
            <m:r>
              <w:rPr>
                <w:rFonts w:ascii="Cambria Math" w:hAnsi="Cambria Math" w:cs="Cambria Math"/>
                <w:lang w:val="en-US"/>
              </w:rPr>
              <m:t>R</m:t>
            </m:r>
          </m:e>
          <m:sup>
            <m:r>
              <w:rPr>
                <w:rFonts w:ascii="Cambria Math" w:hAnsi="Cambria Math" w:cs="Cambria Math"/>
                <w:lang w:val="en-US"/>
              </w:rPr>
              <m:t>0</m:t>
            </m:r>
          </m:sup>
        </m:sSup>
        <m:r>
          <w:rPr>
            <w:rFonts w:ascii="Cambria Math" w:hAnsi="Cambria Math" w:cs="Cambria Math"/>
            <w:lang w:val="en-US"/>
          </w:rPr>
          <m:t>-</m:t>
        </m:r>
        <m:sSup>
          <m:sSupPr>
            <m:ctrlPr>
              <w:rPr>
                <w:rFonts w:ascii="Cambria Math" w:hAnsi="Cambria Math" w:cs="Cambria Math"/>
                <w:i/>
                <w:iCs/>
                <w:lang w:val="en-US"/>
              </w:rPr>
            </m:ctrlPr>
          </m:sSupPr>
          <m:e>
            <m:r>
              <w:rPr>
                <w:rFonts w:ascii="Cambria Math" w:hAnsi="Cambria Math" w:cs="Cambria Math"/>
                <w:lang w:val="en-US"/>
              </w:rPr>
              <m:t>R</m:t>
            </m:r>
          </m:e>
          <m:sup>
            <m:r>
              <w:rPr>
                <w:rFonts w:ascii="Cambria Math" w:hAnsi="Cambria Math" w:cs="Cambria Math"/>
                <w:lang w:val="en-US"/>
              </w:rPr>
              <m:t>A,1</m:t>
            </m:r>
          </m:sup>
        </m:sSup>
      </m:oMath>
      <w:r>
        <w:rPr>
          <w:lang w:val="en-US"/>
        </w:rPr>
        <w:t>). Next, we characterized the early adopters and separated them from late adopters. We also identified units that did not adopt the technology at all.</w:t>
      </w:r>
    </w:p>
    <w:p w14:paraId="6A38ABD5" w14:textId="59A8F5A0" w:rsidR="00071C30" w:rsidRDefault="00071C30" w:rsidP="007F00FD">
      <w:pPr>
        <w:spacing w:after="240" w:line="480" w:lineRule="auto"/>
        <w:jc w:val="both"/>
        <w:rPr>
          <w:lang w:val="en-US"/>
        </w:rPr>
      </w:pPr>
      <w:r>
        <w:rPr>
          <w:lang w:val="en-US"/>
        </w:rPr>
        <w:t xml:space="preserve">Using </w:t>
      </w:r>
      <w:proofErr w:type="spellStart"/>
      <w:r>
        <w:rPr>
          <w:lang w:val="en-US"/>
        </w:rPr>
        <w:t>Eqs</w:t>
      </w:r>
      <w:proofErr w:type="spellEnd"/>
      <w:r>
        <w:rPr>
          <w:lang w:val="en-US"/>
        </w:rPr>
        <w:t>. (</w:t>
      </w:r>
      <w:r w:rsidR="007F00FD">
        <w:rPr>
          <w:lang w:val="en-US"/>
        </w:rPr>
        <w:t>1b</w:t>
      </w:r>
      <w:r>
        <w:rPr>
          <w:lang w:val="en-US"/>
        </w:rPr>
        <w:t>) and (</w:t>
      </w:r>
      <w:r w:rsidR="007F00FD">
        <w:rPr>
          <w:lang w:val="en-US"/>
        </w:rPr>
        <w:t>3b</w:t>
      </w:r>
      <w:r>
        <w:rPr>
          <w:lang w:val="en-US"/>
        </w:rPr>
        <w:t xml:space="preserve">), we derived the linear relationship between input-output and the pollution-output coefficients of </w:t>
      </w:r>
      <w:r w:rsidR="00627BA6">
        <w:rPr>
          <w:lang w:val="en-US"/>
        </w:rPr>
        <w:t>firm</w:t>
      </w:r>
      <w:r>
        <w:rPr>
          <w:lang w:val="en-US"/>
        </w:rPr>
        <w:t xml:space="preserve">s that are indifferent between adopting the modification in period 1 or not adopting at all (i.e., the line at which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m:t>
            </m:r>
          </m:sub>
          <m:sup>
            <m:r>
              <w:rPr>
                <w:rFonts w:ascii="Cambria Math" w:hAnsi="Cambria Math" w:cs="Cambria Math"/>
                <w:lang w:val="en-US"/>
              </w:rPr>
              <m:t>τ</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0</m:t>
            </m:r>
          </m:sub>
          <m:sup>
            <m:r>
              <w:rPr>
                <w:rFonts w:ascii="Cambria Math" w:hAnsi="Cambria Math" w:cs="Cambria Math"/>
                <w:lang w:val="en-US"/>
              </w:rPr>
              <m:t>τ</m:t>
            </m:r>
          </m:sup>
        </m:sSubSup>
      </m:oMath>
      <w:r>
        <w:rPr>
          <w:iCs/>
          <w:lang w:val="en-US"/>
        </w:rPr>
        <w:t>)</w:t>
      </w:r>
      <w:r>
        <w:rPr>
          <w:lang w:val="en-US"/>
        </w:rPr>
        <w:t>. This relationship is depicted in Eq. (</w:t>
      </w:r>
      <w:r w:rsidR="007F00FD">
        <w:rPr>
          <w:lang w:val="en-US"/>
        </w:rPr>
        <w:t>4b</w:t>
      </w:r>
      <w:r>
        <w:rPr>
          <w:lang w:val="en-US"/>
        </w:rPr>
        <w:t>):</w:t>
      </w:r>
    </w:p>
    <w:tbl>
      <w:tblPr>
        <w:tblW w:w="5000" w:type="pct"/>
        <w:tblLook w:val="04A0" w:firstRow="1" w:lastRow="0" w:firstColumn="1" w:lastColumn="0" w:noHBand="0" w:noVBand="1"/>
      </w:tblPr>
      <w:tblGrid>
        <w:gridCol w:w="1404"/>
        <w:gridCol w:w="6552"/>
        <w:gridCol w:w="1404"/>
      </w:tblGrid>
      <w:tr w:rsidR="00071C30" w14:paraId="47C76D99" w14:textId="77777777" w:rsidTr="00702951">
        <w:tc>
          <w:tcPr>
            <w:tcW w:w="750" w:type="pct"/>
            <w:vAlign w:val="center"/>
          </w:tcPr>
          <w:p w14:paraId="1B24FAB3" w14:textId="77777777" w:rsidR="00071C30" w:rsidRDefault="00071C30" w:rsidP="00702951">
            <w:pPr>
              <w:spacing w:after="240" w:line="480" w:lineRule="auto"/>
            </w:pPr>
          </w:p>
        </w:tc>
        <w:tc>
          <w:tcPr>
            <w:tcW w:w="3500" w:type="pct"/>
          </w:tcPr>
          <w:p w14:paraId="74B26337" w14:textId="77777777" w:rsidR="00071C30" w:rsidRDefault="005A52CF" w:rsidP="00702951">
            <w:pPr>
              <w:spacing w:after="240" w:line="480" w:lineRule="auto"/>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1</m:t>
                    </m:r>
                  </m:sub>
                </m:sSub>
                <m:d>
                  <m:dPr>
                    <m:ctrlPr>
                      <w:rPr>
                        <w:rFonts w:ascii="Cambria Math" w:hAnsi="Cambria Math" w:cs="Cambria Math"/>
                        <w:i/>
                        <w:iCs/>
                        <w:lang w:val="en-US"/>
                      </w:rPr>
                    </m:ctrlPr>
                  </m:dPr>
                  <m:e>
                    <m:r>
                      <w:rPr>
                        <w:rFonts w:ascii="Cambria Math" w:hAnsi="Cambria Math" w:cs="Cambria Math"/>
                        <w:lang w:val="en-US"/>
                      </w:rPr>
                      <m:t>β</m:t>
                    </m:r>
                  </m:e>
                </m:d>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γ⋅</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A,1</m:t>
                        </m:r>
                      </m:sub>
                    </m:sSub>
                    <m:r>
                      <w:rPr>
                        <w:rFonts w:ascii="Cambria Math" w:hAnsi="Cambria Math" w:cs="Cambria Math"/>
                        <w:lang w:val="en-US"/>
                      </w:rPr>
                      <m:t>+δ⋅α⋅γ⋅</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A,2</m:t>
                        </m:r>
                      </m:sub>
                    </m:sSub>
                  </m:num>
                  <m:den>
                    <m:r>
                      <w:rPr>
                        <w:rFonts w:ascii="Cambria Math" w:hAnsi="Cambria Math" w:cs="Cambria Math"/>
                        <w:lang w:val="en-US"/>
                      </w:rPr>
                      <m:t>ρ⋅</m:t>
                    </m:r>
                    <m:d>
                      <m:dPr>
                        <m:ctrlPr>
                          <w:rPr>
                            <w:rFonts w:ascii="Cambria Math" w:hAnsi="Cambria Math" w:cs="Cambria Math"/>
                            <w:i/>
                            <w:iCs/>
                            <w:lang w:val="en-US"/>
                          </w:rPr>
                        </m:ctrlPr>
                      </m:dPr>
                      <m:e>
                        <m:r>
                          <w:rPr>
                            <w:rFonts w:ascii="Cambria Math" w:hAnsi="Cambria Math" w:cs="Cambria Math"/>
                            <w:lang w:val="en-US"/>
                          </w:rPr>
                          <m:t>1+δ</m:t>
                        </m:r>
                      </m:e>
                    </m:d>
                  </m:den>
                </m:f>
                <m:r>
                  <w:rPr>
                    <w:rFonts w:ascii="Cambria Math" w:hAnsi="Cambria Math" w:cs="Cambria Math"/>
                    <w:lang w:val="en-US"/>
                  </w:rPr>
                  <m:t>⋅β-</m:t>
                </m:r>
                <m:f>
                  <m:fPr>
                    <m:ctrlPr>
                      <w:rPr>
                        <w:rFonts w:ascii="Cambria Math" w:hAnsi="Cambria Math"/>
                      </w:rPr>
                    </m:ctrlPr>
                  </m:fPr>
                  <m:num>
                    <m:sSubSup>
                      <m:sSubSupPr>
                        <m:ctrlPr>
                          <w:rPr>
                            <w:rFonts w:ascii="Cambria Math" w:hAnsi="Cambria Math" w:cs="Cambria Math"/>
                            <w:i/>
                            <w:iCs/>
                            <w:lang w:val="en-US"/>
                          </w:rPr>
                        </m:ctrlPr>
                      </m:sSubSupPr>
                      <m:e>
                        <m:r>
                          <w:rPr>
                            <w:rFonts w:ascii="Cambria Math" w:hAnsi="Cambria Math" w:cs="Cambria Math"/>
                            <w:lang w:val="en-US"/>
                          </w:rPr>
                          <m:t>I</m:t>
                        </m:r>
                      </m:e>
                      <m:sub>
                        <m:r>
                          <w:rPr>
                            <w:rFonts w:ascii="Cambria Math" w:hAnsi="Cambria Math" w:cs="Cambria Math"/>
                            <w:lang w:val="en-US"/>
                          </w:rPr>
                          <m:t>1</m:t>
                        </m:r>
                      </m:sub>
                      <m:sup>
                        <m:r>
                          <w:rPr>
                            <w:rFonts w:ascii="Cambria Math" w:hAnsi="Cambria Math" w:cs="Cambria Math"/>
                            <w:lang w:val="en-US"/>
                          </w:rPr>
                          <m:t>m</m:t>
                        </m:r>
                      </m:sup>
                    </m:sSubSup>
                  </m:num>
                  <m:den>
                    <m:r>
                      <w:rPr>
                        <w:rFonts w:ascii="Cambria Math" w:hAnsi="Cambria Math" w:cs="Cambria Math"/>
                        <w:lang w:val="en-US"/>
                      </w:rPr>
                      <m:t>ρ⋅</m:t>
                    </m:r>
                    <m:d>
                      <m:dPr>
                        <m:ctrlPr>
                          <w:rPr>
                            <w:rFonts w:ascii="Cambria Math" w:hAnsi="Cambria Math" w:cs="Cambria Math"/>
                            <w:i/>
                            <w:iCs/>
                            <w:lang w:val="en-US"/>
                          </w:rPr>
                        </m:ctrlPr>
                      </m:dPr>
                      <m:e>
                        <m:r>
                          <w:rPr>
                            <w:rFonts w:ascii="Cambria Math" w:hAnsi="Cambria Math" w:cs="Cambria Math"/>
                            <w:lang w:val="en-US"/>
                          </w:rPr>
                          <m:t>1+δ</m:t>
                        </m:r>
                      </m:e>
                    </m:d>
                  </m:den>
                </m:f>
                <m:r>
                  <w:rPr>
                    <w:rFonts w:ascii="Cambria Math" w:hAnsi="Cambria Math" w:cs="Cambria Math"/>
                    <w:lang w:val="en-US"/>
                  </w:rPr>
                  <m:t>.</m:t>
                </m:r>
              </m:oMath>
            </m:oMathPara>
          </w:p>
        </w:tc>
        <w:tc>
          <w:tcPr>
            <w:tcW w:w="750" w:type="pct"/>
            <w:vAlign w:val="center"/>
          </w:tcPr>
          <w:p w14:paraId="7A952C0A" w14:textId="60E8C5CD" w:rsidR="00071C30" w:rsidRDefault="00071C30" w:rsidP="007F00FD">
            <w:pPr>
              <w:widowControl/>
              <w:spacing w:after="240" w:line="480" w:lineRule="auto"/>
              <w:jc w:val="right"/>
            </w:pPr>
            <w:r>
              <w:t>(</w:t>
            </w:r>
            <w:r w:rsidR="007F00FD">
              <w:t>4b</w:t>
            </w:r>
            <w:r>
              <w:t>)</w:t>
            </w:r>
          </w:p>
        </w:tc>
      </w:tr>
    </w:tbl>
    <w:p w14:paraId="48C46B10" w14:textId="5D875D54" w:rsidR="00071C30" w:rsidRDefault="00071C30" w:rsidP="007F00FD">
      <w:pPr>
        <w:spacing w:after="240" w:line="480" w:lineRule="auto"/>
        <w:jc w:val="both"/>
        <w:rPr>
          <w:lang w:val="en-US"/>
        </w:rPr>
      </w:pPr>
      <w:r>
        <w:rPr>
          <w:lang w:val="en-US"/>
        </w:rPr>
        <w:t xml:space="preserve">Let </w:t>
      </w:r>
      <m:oMath>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1</m:t>
                </m:r>
              </m:sub>
            </m:sSub>
          </m:e>
        </m:acc>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β</m:t>
                </m:r>
              </m:e>
              <m:sub>
                <m:r>
                  <w:rPr>
                    <w:rFonts w:ascii="Cambria Math" w:hAnsi="Cambria Math" w:cs="Cambria Math"/>
                    <w:lang w:val="en-US"/>
                  </w:rPr>
                  <m:t>1</m:t>
                </m:r>
              </m:sub>
            </m:sSub>
          </m:e>
        </m:acc>
        <m:r>
          <w:rPr>
            <w:rFonts w:ascii="Cambria Math" w:hAnsi="Cambria Math" w:cs="Cambria Math"/>
            <w:lang w:val="en-US"/>
          </w:rPr>
          <m:t>}</m:t>
        </m:r>
      </m:oMath>
      <w:r>
        <w:rPr>
          <w:lang w:val="en-US"/>
        </w:rPr>
        <w:t xml:space="preserve"> denote the point where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m:t>
            </m:r>
          </m:sub>
          <m:sup>
            <m:r>
              <w:rPr>
                <w:rFonts w:ascii="Cambria Math" w:hAnsi="Cambria Math" w:cs="Cambria Math"/>
                <w:lang w:val="en-US"/>
              </w:rPr>
              <m:t>τ</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0</m:t>
            </m:r>
          </m:sub>
          <m:sup>
            <m:r>
              <w:rPr>
                <w:rFonts w:ascii="Cambria Math" w:hAnsi="Cambria Math" w:cs="Cambria Math"/>
                <w:lang w:val="en-US"/>
              </w:rPr>
              <m:t>τ</m:t>
            </m:r>
          </m:sup>
        </m:sSubSup>
        <m:r>
          <w:rPr>
            <w:rFonts w:ascii="Cambria Math" w:hAnsi="Cambria Math" w:cs="Cambria Math"/>
            <w:lang w:val="en-US"/>
          </w:rPr>
          <m:t>=0</m:t>
        </m:r>
      </m:oMath>
      <w:r>
        <w:rPr>
          <w:lang w:val="en-US"/>
        </w:rPr>
        <w:t xml:space="preserve"> (point A in Figure </w:t>
      </w:r>
      <w:r w:rsidR="007F00FD">
        <w:rPr>
          <w:lang w:val="en-US"/>
        </w:rPr>
        <w:t>1b</w:t>
      </w:r>
      <w:r>
        <w:rPr>
          <w:lang w:val="en-US"/>
        </w:rPr>
        <w:t xml:space="preserve">). </w:t>
      </w:r>
    </w:p>
    <w:p w14:paraId="324C0E8B" w14:textId="6340AAF8" w:rsidR="00071C30" w:rsidRDefault="00071C30" w:rsidP="007F00FD">
      <w:pPr>
        <w:spacing w:after="240" w:line="480" w:lineRule="auto"/>
        <w:jc w:val="both"/>
        <w:rPr>
          <w:lang w:val="en-US"/>
        </w:rPr>
      </w:pPr>
      <w:r>
        <w:rPr>
          <w:lang w:val="en-US"/>
        </w:rPr>
        <w:t xml:space="preserve">Using </w:t>
      </w:r>
      <w:proofErr w:type="spellStart"/>
      <w:r>
        <w:rPr>
          <w:lang w:val="en-US"/>
        </w:rPr>
        <w:t>Eqs</w:t>
      </w:r>
      <w:proofErr w:type="spellEnd"/>
      <w:r>
        <w:rPr>
          <w:lang w:val="en-US"/>
        </w:rPr>
        <w:t>. (</w:t>
      </w:r>
      <w:r w:rsidR="007F00FD">
        <w:rPr>
          <w:lang w:val="en-US"/>
        </w:rPr>
        <w:t>1b</w:t>
      </w:r>
      <w:r>
        <w:rPr>
          <w:lang w:val="en-US"/>
        </w:rPr>
        <w:t>) and (</w:t>
      </w:r>
      <w:r w:rsidR="007F00FD">
        <w:rPr>
          <w:lang w:val="en-US"/>
        </w:rPr>
        <w:t>2b</w:t>
      </w:r>
      <w:r>
        <w:rPr>
          <w:lang w:val="en-US"/>
        </w:rPr>
        <w:t xml:space="preserve">), we derived the linear relationship between input-output and the pollution-output coefficients of </w:t>
      </w:r>
      <w:r w:rsidR="00627BA6">
        <w:rPr>
          <w:lang w:val="en-US"/>
        </w:rPr>
        <w:t>firm</w:t>
      </w:r>
      <w:r>
        <w:rPr>
          <w:lang w:val="en-US"/>
        </w:rPr>
        <w:t xml:space="preserve">s that are indifferent to the period they adopt the modification (i.e., the line at which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m:t>
            </m:r>
          </m:sub>
          <m:sup>
            <m:r>
              <w:rPr>
                <w:rFonts w:ascii="Cambria Math" w:hAnsi="Cambria Math" w:cs="Cambria Math"/>
                <w:lang w:val="en-US"/>
              </w:rPr>
              <m:t>τ</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m:t>
            </m:r>
          </m:sub>
          <m:sup>
            <m:r>
              <w:rPr>
                <w:rFonts w:ascii="Cambria Math" w:hAnsi="Cambria Math" w:cs="Cambria Math"/>
                <w:lang w:val="en-US"/>
              </w:rPr>
              <m:t>τ</m:t>
            </m:r>
          </m:sup>
        </m:sSubSup>
      </m:oMath>
      <w:r>
        <w:rPr>
          <w:iCs/>
          <w:lang w:val="en-US"/>
        </w:rPr>
        <w:t>)</w:t>
      </w:r>
      <w:r>
        <w:rPr>
          <w:lang w:val="en-US"/>
        </w:rPr>
        <w:t>. This relationship is depicted in Eq. (</w:t>
      </w:r>
      <w:r w:rsidR="007F00FD">
        <w:rPr>
          <w:lang w:val="en-US"/>
        </w:rPr>
        <w:t>5b</w:t>
      </w:r>
      <w:r>
        <w:rPr>
          <w:lang w:val="en-US"/>
        </w:rPr>
        <w:t xml:space="preserve">): </w:t>
      </w:r>
    </w:p>
    <w:tbl>
      <w:tblPr>
        <w:tblW w:w="5000" w:type="pct"/>
        <w:tblLook w:val="04A0" w:firstRow="1" w:lastRow="0" w:firstColumn="1" w:lastColumn="0" w:noHBand="0" w:noVBand="1"/>
      </w:tblPr>
      <w:tblGrid>
        <w:gridCol w:w="1404"/>
        <w:gridCol w:w="6552"/>
        <w:gridCol w:w="1404"/>
      </w:tblGrid>
      <w:tr w:rsidR="00071C30" w14:paraId="1019A5B5" w14:textId="77777777" w:rsidTr="00702951">
        <w:tc>
          <w:tcPr>
            <w:tcW w:w="750" w:type="pct"/>
            <w:vAlign w:val="center"/>
          </w:tcPr>
          <w:p w14:paraId="2AD6BA26" w14:textId="77777777" w:rsidR="00071C30" w:rsidRDefault="00071C30" w:rsidP="00702951">
            <w:pPr>
              <w:spacing w:after="240" w:line="480" w:lineRule="auto"/>
            </w:pPr>
          </w:p>
        </w:tc>
        <w:tc>
          <w:tcPr>
            <w:tcW w:w="3500" w:type="pct"/>
          </w:tcPr>
          <w:p w14:paraId="0AAFFA82" w14:textId="77777777" w:rsidR="00071C30" w:rsidRDefault="005A52CF" w:rsidP="00702951">
            <w:pPr>
              <w:spacing w:after="240" w:line="480" w:lineRule="auto"/>
              <w:rPr>
                <w:lang w:val="en-US"/>
              </w:rPr>
            </w:pPr>
            <m:oMathPara>
              <m:oMathParaPr>
                <m:jc m:val="centerGroup"/>
              </m:oMathParaPr>
              <m:oMath>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2</m:t>
                    </m:r>
                  </m:sub>
                </m:sSub>
                <m:d>
                  <m:dPr>
                    <m:ctrlPr>
                      <w:rPr>
                        <w:rFonts w:ascii="Cambria Math" w:hAnsi="Cambria Math" w:cs="Cambria Math"/>
                        <w:i/>
                        <w:iCs/>
                        <w:lang w:val="en-US"/>
                      </w:rPr>
                    </m:ctrlPr>
                  </m:dPr>
                  <m:e>
                    <m:r>
                      <w:rPr>
                        <w:rFonts w:ascii="Cambria Math" w:hAnsi="Cambria Math" w:cs="Cambria Math"/>
                        <w:lang w:val="en-US"/>
                      </w:rPr>
                      <m:t>β</m:t>
                    </m:r>
                  </m:e>
                </m:d>
                <m:r>
                  <w:rPr>
                    <w:rFonts w:ascii="Cambria Math" w:hAnsi="Cambria Math" w:cs="Cambria Math"/>
                    <w:lang w:val="en-US"/>
                  </w:rPr>
                  <m:t>=</m:t>
                </m:r>
                <m:f>
                  <m:fPr>
                    <m:ctrlPr>
                      <w:rPr>
                        <w:rFonts w:ascii="Cambria Math" w:hAnsi="Cambria Math"/>
                      </w:rPr>
                    </m:ctrlPr>
                  </m:fPr>
                  <m:num>
                    <m:r>
                      <w:rPr>
                        <w:rFonts w:ascii="Cambria Math" w:hAnsi="Cambria Math" w:cs="Cambria Math"/>
                        <w:lang w:val="en-US"/>
                      </w:rPr>
                      <m:t>γ⋅</m:t>
                    </m:r>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A,1</m:t>
                        </m:r>
                      </m:sub>
                    </m:sSub>
                  </m:num>
                  <m:den>
                    <m:r>
                      <w:rPr>
                        <w:rFonts w:ascii="Cambria Math" w:hAnsi="Cambria Math" w:cs="Cambria Math"/>
                        <w:lang w:val="en-US"/>
                      </w:rPr>
                      <m:t>ρ⋅</m:t>
                    </m:r>
                    <m:d>
                      <m:dPr>
                        <m:ctrlPr>
                          <w:rPr>
                            <w:rFonts w:ascii="Cambria Math" w:hAnsi="Cambria Math" w:cs="Cambria Math"/>
                            <w:i/>
                            <w:iCs/>
                            <w:lang w:val="en-US"/>
                          </w:rPr>
                        </m:ctrlPr>
                      </m:dPr>
                      <m:e>
                        <m:r>
                          <w:rPr>
                            <w:rFonts w:ascii="Cambria Math" w:hAnsi="Cambria Math" w:cs="Cambria Math"/>
                            <w:lang w:val="en-US"/>
                          </w:rPr>
                          <m:t>1+δ</m:t>
                        </m:r>
                      </m:e>
                    </m:d>
                  </m:den>
                </m:f>
                <m:r>
                  <w:rPr>
                    <w:rFonts w:ascii="Cambria Math" w:hAnsi="Cambria Math" w:cs="Cambria Math"/>
                    <w:lang w:val="en-US"/>
                  </w:rPr>
                  <m:t>⋅β-</m:t>
                </m:r>
                <m:f>
                  <m:fPr>
                    <m:ctrlPr>
                      <w:rPr>
                        <w:rFonts w:ascii="Cambria Math" w:hAnsi="Cambria Math"/>
                      </w:rPr>
                    </m:ctrlPr>
                  </m:fPr>
                  <m:num>
                    <m:sSubSup>
                      <m:sSubSupPr>
                        <m:ctrlPr>
                          <w:rPr>
                            <w:rFonts w:ascii="Cambria Math" w:hAnsi="Cambria Math" w:cs="Cambria Math"/>
                            <w:i/>
                            <w:iCs/>
                            <w:lang w:val="en-US"/>
                          </w:rPr>
                        </m:ctrlPr>
                      </m:sSubSupPr>
                      <m:e>
                        <m:r>
                          <w:rPr>
                            <w:rFonts w:ascii="Cambria Math" w:hAnsi="Cambria Math" w:cs="Cambria Math"/>
                            <w:lang w:val="en-US"/>
                          </w:rPr>
                          <m:t>I</m:t>
                        </m:r>
                      </m:e>
                      <m:sub>
                        <m:r>
                          <w:rPr>
                            <w:rFonts w:ascii="Cambria Math" w:hAnsi="Cambria Math" w:cs="Cambria Math"/>
                            <w:lang w:val="en-US"/>
                          </w:rPr>
                          <m:t>1</m:t>
                        </m:r>
                      </m:sub>
                      <m:sup>
                        <m:r>
                          <w:rPr>
                            <w:rFonts w:ascii="Cambria Math" w:hAnsi="Cambria Math" w:cs="Cambria Math"/>
                            <w:lang w:val="en-US"/>
                          </w:rPr>
                          <m:t>m</m:t>
                        </m:r>
                      </m:sup>
                    </m:sSubSup>
                    <m:r>
                      <w:rPr>
                        <w:rFonts w:ascii="Cambria Math" w:hAnsi="Cambria Math" w:cs="Cambria Math"/>
                        <w:lang w:val="en-US"/>
                      </w:rPr>
                      <m:t>-δ⋅α</m:t>
                    </m:r>
                    <m:sSubSup>
                      <m:sSubSupPr>
                        <m:ctrlPr>
                          <w:rPr>
                            <w:rFonts w:ascii="Cambria Math" w:hAnsi="Cambria Math" w:cs="Cambria Math"/>
                            <w:i/>
                            <w:iCs/>
                            <w:lang w:val="en-US"/>
                          </w:rPr>
                        </m:ctrlPr>
                      </m:sSubSupPr>
                      <m:e>
                        <m:r>
                          <w:rPr>
                            <w:rFonts w:ascii="Cambria Math" w:hAnsi="Cambria Math" w:cs="Cambria Math"/>
                            <w:lang w:val="en-US"/>
                          </w:rPr>
                          <m:t>I</m:t>
                        </m:r>
                      </m:e>
                      <m:sub>
                        <m:r>
                          <w:rPr>
                            <w:rFonts w:ascii="Cambria Math" w:hAnsi="Cambria Math" w:cs="Cambria Math"/>
                            <w:lang w:val="en-US"/>
                          </w:rPr>
                          <m:t>2</m:t>
                        </m:r>
                      </m:sub>
                      <m:sup>
                        <m:r>
                          <w:rPr>
                            <w:rFonts w:ascii="Cambria Math" w:hAnsi="Cambria Math" w:cs="Cambria Math"/>
                            <w:lang w:val="en-US"/>
                          </w:rPr>
                          <m:t>m</m:t>
                        </m:r>
                      </m:sup>
                    </m:sSubSup>
                  </m:num>
                  <m:den>
                    <m:r>
                      <w:rPr>
                        <w:rFonts w:ascii="Cambria Math" w:hAnsi="Cambria Math" w:cs="Cambria Math"/>
                        <w:lang w:val="en-US"/>
                      </w:rPr>
                      <m:t>ρ⋅</m:t>
                    </m:r>
                    <m:d>
                      <m:dPr>
                        <m:ctrlPr>
                          <w:rPr>
                            <w:rFonts w:ascii="Cambria Math" w:hAnsi="Cambria Math" w:cs="Cambria Math"/>
                            <w:i/>
                            <w:iCs/>
                            <w:lang w:val="en-US"/>
                          </w:rPr>
                        </m:ctrlPr>
                      </m:dPr>
                      <m:e>
                        <m:r>
                          <w:rPr>
                            <w:rFonts w:ascii="Cambria Math" w:hAnsi="Cambria Math" w:cs="Cambria Math"/>
                            <w:lang w:val="en-US"/>
                          </w:rPr>
                          <m:t>1+δ</m:t>
                        </m:r>
                      </m:e>
                    </m:d>
                  </m:den>
                </m:f>
                <m:r>
                  <w:rPr>
                    <w:rFonts w:ascii="Cambria Math" w:hAnsi="Cambria Math" w:cs="Cambria Math"/>
                    <w:lang w:val="en-US"/>
                  </w:rPr>
                  <m:t>.</m:t>
                </m:r>
              </m:oMath>
            </m:oMathPara>
          </w:p>
        </w:tc>
        <w:tc>
          <w:tcPr>
            <w:tcW w:w="750" w:type="pct"/>
            <w:vAlign w:val="center"/>
          </w:tcPr>
          <w:p w14:paraId="1C29F145" w14:textId="6BFAFDA3" w:rsidR="00071C30" w:rsidRDefault="00071C30" w:rsidP="007F00FD">
            <w:pPr>
              <w:widowControl/>
              <w:spacing w:after="240" w:line="480" w:lineRule="auto"/>
              <w:jc w:val="right"/>
            </w:pPr>
            <w:r>
              <w:t>(</w:t>
            </w:r>
            <w:r w:rsidR="007F00FD">
              <w:t>5b</w:t>
            </w:r>
            <w:r>
              <w:t>)</w:t>
            </w:r>
          </w:p>
        </w:tc>
      </w:tr>
    </w:tbl>
    <w:p w14:paraId="42F6C8BA" w14:textId="5CC8C3AF" w:rsidR="00071C30" w:rsidRDefault="00071C30" w:rsidP="007F00FD">
      <w:pPr>
        <w:spacing w:after="240" w:line="480" w:lineRule="auto"/>
        <w:jc w:val="both"/>
        <w:rPr>
          <w:lang w:val="en-US"/>
        </w:rPr>
      </w:pPr>
      <w:r>
        <w:rPr>
          <w:lang w:val="en-US"/>
        </w:rPr>
        <w:t xml:space="preserve">Let </w:t>
      </w:r>
      <m:oMath>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2</m:t>
                </m:r>
              </m:sub>
            </m:sSub>
          </m:e>
        </m:acc>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β</m:t>
                </m:r>
              </m:e>
              <m:sub>
                <m:r>
                  <w:rPr>
                    <w:rFonts w:ascii="Cambria Math" w:hAnsi="Cambria Math" w:cs="Cambria Math"/>
                    <w:lang w:val="en-US"/>
                  </w:rPr>
                  <m:t>2</m:t>
                </m:r>
              </m:sub>
            </m:sSub>
          </m:e>
        </m:acc>
        <m:r>
          <w:rPr>
            <w:rFonts w:ascii="Cambria Math" w:hAnsi="Cambria Math" w:cs="Cambria Math"/>
            <w:lang w:val="en-US"/>
          </w:rPr>
          <m:t>}</m:t>
        </m:r>
      </m:oMath>
      <w:r>
        <w:rPr>
          <w:lang w:val="en-US"/>
        </w:rPr>
        <w:t xml:space="preserve"> denote the point where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m:t>
            </m:r>
          </m:sub>
          <m:sup>
            <m:r>
              <w:rPr>
                <w:rFonts w:ascii="Cambria Math" w:hAnsi="Cambria Math" w:cs="Cambria Math"/>
                <w:lang w:val="en-US"/>
              </w:rPr>
              <m:t>τ</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m:t>
            </m:r>
          </m:sub>
          <m:sup>
            <m:r>
              <w:rPr>
                <w:rFonts w:ascii="Cambria Math" w:hAnsi="Cambria Math" w:cs="Cambria Math"/>
                <w:lang w:val="en-US"/>
              </w:rPr>
              <m:t>τ</m:t>
            </m:r>
          </m:sup>
        </m:sSubSup>
        <m:r>
          <w:rPr>
            <w:rFonts w:ascii="Cambria Math" w:hAnsi="Cambria Math" w:cs="Cambria Math"/>
            <w:lang w:val="en-US"/>
          </w:rPr>
          <m:t>=0</m:t>
        </m:r>
      </m:oMath>
      <w:r>
        <w:rPr>
          <w:lang w:val="en-US"/>
        </w:rPr>
        <w:t xml:space="preserve"> (point C in Figure </w:t>
      </w:r>
      <w:r w:rsidR="007F00FD">
        <w:rPr>
          <w:lang w:val="en-US"/>
        </w:rPr>
        <w:t>1b</w:t>
      </w:r>
      <w:r>
        <w:rPr>
          <w:lang w:val="en-US"/>
        </w:rPr>
        <w:t xml:space="preserve">). </w:t>
      </w:r>
    </w:p>
    <w:p w14:paraId="107F5559" w14:textId="268C5F2E" w:rsidR="00071C30" w:rsidRDefault="00071C30" w:rsidP="007F00FD">
      <w:pPr>
        <w:spacing w:after="240" w:line="480" w:lineRule="auto"/>
        <w:jc w:val="both"/>
        <w:rPr>
          <w:lang w:val="en-US"/>
        </w:rPr>
      </w:pPr>
      <w:r>
        <w:rPr>
          <w:lang w:val="en-US"/>
        </w:rPr>
        <w:t xml:space="preserve">Finally, using </w:t>
      </w:r>
      <w:proofErr w:type="spellStart"/>
      <w:r>
        <w:rPr>
          <w:lang w:val="en-US"/>
        </w:rPr>
        <w:t>Eqs</w:t>
      </w:r>
      <w:proofErr w:type="spellEnd"/>
      <w:r>
        <w:rPr>
          <w:lang w:val="en-US"/>
        </w:rPr>
        <w:t>. (</w:t>
      </w:r>
      <w:r w:rsidR="007F00FD">
        <w:rPr>
          <w:lang w:val="en-US"/>
        </w:rPr>
        <w:t>2b</w:t>
      </w:r>
      <w:r>
        <w:rPr>
          <w:lang w:val="en-US"/>
        </w:rPr>
        <w:t>) and (</w:t>
      </w:r>
      <w:r w:rsidR="007F00FD">
        <w:rPr>
          <w:lang w:val="en-US"/>
        </w:rPr>
        <w:t>3b</w:t>
      </w:r>
      <w:r>
        <w:rPr>
          <w:lang w:val="en-US"/>
        </w:rPr>
        <w:t xml:space="preserve">), we derived the relationship between input-output and the pollution-output coefficients of </w:t>
      </w:r>
      <w:r w:rsidR="00627BA6">
        <w:rPr>
          <w:lang w:val="en-US"/>
        </w:rPr>
        <w:t>firm</w:t>
      </w:r>
      <w:r>
        <w:rPr>
          <w:lang w:val="en-US"/>
        </w:rPr>
        <w:t xml:space="preserve">s that are indifferent between adopting the modified technology only in period 2 or not adopting the modification (i.e., the line at which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m:t>
            </m:r>
          </m:sub>
          <m:sup>
            <m:r>
              <w:rPr>
                <w:rFonts w:ascii="Cambria Math" w:hAnsi="Cambria Math" w:cs="Cambria Math"/>
                <w:lang w:val="en-US"/>
              </w:rPr>
              <m:t>τ</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0</m:t>
            </m:r>
          </m:sub>
          <m:sup>
            <m:r>
              <w:rPr>
                <w:rFonts w:ascii="Cambria Math" w:hAnsi="Cambria Math" w:cs="Cambria Math"/>
                <w:lang w:val="en-US"/>
              </w:rPr>
              <m:t>τ</m:t>
            </m:r>
          </m:sup>
        </m:sSubSup>
      </m:oMath>
      <w:r>
        <w:rPr>
          <w:iCs/>
          <w:lang w:val="en-US"/>
        </w:rPr>
        <w:t>)</w:t>
      </w:r>
      <w:r>
        <w:rPr>
          <w:lang w:val="en-US"/>
        </w:rPr>
        <w:t>. This relationship is summarized by Eq. (</w:t>
      </w:r>
      <w:r w:rsidR="007F00FD">
        <w:rPr>
          <w:lang w:val="en-US"/>
        </w:rPr>
        <w:t>6b</w:t>
      </w:r>
      <w:r>
        <w:rPr>
          <w:lang w:val="en-US"/>
        </w:rPr>
        <w:t xml:space="preserve">): </w:t>
      </w:r>
    </w:p>
    <w:tbl>
      <w:tblPr>
        <w:tblW w:w="5000" w:type="pct"/>
        <w:tblLook w:val="04A0" w:firstRow="1" w:lastRow="0" w:firstColumn="1" w:lastColumn="0" w:noHBand="0" w:noVBand="1"/>
      </w:tblPr>
      <w:tblGrid>
        <w:gridCol w:w="1404"/>
        <w:gridCol w:w="6552"/>
        <w:gridCol w:w="1404"/>
      </w:tblGrid>
      <w:tr w:rsidR="00071C30" w14:paraId="66FCA203" w14:textId="77777777" w:rsidTr="00702951">
        <w:tc>
          <w:tcPr>
            <w:tcW w:w="750" w:type="pct"/>
            <w:vAlign w:val="center"/>
          </w:tcPr>
          <w:p w14:paraId="7FF9FFA2" w14:textId="77777777" w:rsidR="00071C30" w:rsidRDefault="00071C30" w:rsidP="00702951">
            <w:pPr>
              <w:spacing w:after="240" w:line="480" w:lineRule="auto"/>
            </w:pPr>
          </w:p>
        </w:tc>
        <w:tc>
          <w:tcPr>
            <w:tcW w:w="3500" w:type="pct"/>
          </w:tcPr>
          <w:p w14:paraId="34D0F4EB" w14:textId="77777777" w:rsidR="00071C30" w:rsidRDefault="00071C30" w:rsidP="00702951">
            <w:pPr>
              <w:spacing w:after="240" w:line="480" w:lineRule="auto"/>
              <w:rPr>
                <w:lang w:val="en-US"/>
              </w:rPr>
            </w:pPr>
            <m:oMathPara>
              <m:oMathParaPr>
                <m:jc m:val="centerGroup"/>
              </m:oMathParaPr>
              <m:oMath>
                <m:r>
                  <w:rPr>
                    <w:rFonts w:ascii="Cambria Math" w:hAnsi="Cambria Math" w:cs="Cambria Math"/>
                    <w:lang w:val="en-US"/>
                  </w:rPr>
                  <m:t>β=</m:t>
                </m:r>
                <m:f>
                  <m:fPr>
                    <m:ctrlPr>
                      <w:rPr>
                        <w:rFonts w:ascii="Cambria Math" w:hAnsi="Cambria Math"/>
                      </w:rPr>
                    </m:ctrlPr>
                  </m:fPr>
                  <m:num>
                    <m:sSubSup>
                      <m:sSubSupPr>
                        <m:ctrlPr>
                          <w:rPr>
                            <w:rFonts w:ascii="Cambria Math" w:hAnsi="Cambria Math" w:cs="Cambria Math"/>
                            <w:i/>
                            <w:iCs/>
                            <w:lang w:val="en-US"/>
                          </w:rPr>
                        </m:ctrlPr>
                      </m:sSubSupPr>
                      <m:e>
                        <m:r>
                          <w:rPr>
                            <w:rFonts w:ascii="Cambria Math" w:hAnsi="Cambria Math" w:cs="Cambria Math"/>
                            <w:lang w:val="en-US"/>
                          </w:rPr>
                          <m:t>I</m:t>
                        </m:r>
                      </m:e>
                      <m:sub>
                        <m:r>
                          <w:rPr>
                            <w:rFonts w:ascii="Cambria Math" w:hAnsi="Cambria Math" w:cs="Cambria Math"/>
                            <w:lang w:val="en-US"/>
                          </w:rPr>
                          <m:t>2</m:t>
                        </m:r>
                      </m:sub>
                      <m:sup>
                        <m:r>
                          <w:rPr>
                            <w:rFonts w:ascii="Cambria Math" w:hAnsi="Cambria Math" w:cs="Cambria Math"/>
                            <w:lang w:val="en-US"/>
                          </w:rPr>
                          <m:t>m</m:t>
                        </m:r>
                      </m:sup>
                    </m:sSubSup>
                  </m:num>
                  <m:den>
                    <m:sSub>
                      <m:sSubPr>
                        <m:ctrlPr>
                          <w:rPr>
                            <w:rFonts w:ascii="Cambria Math" w:hAnsi="Cambria Math" w:cs="Cambria Math"/>
                            <w:i/>
                            <w:iCs/>
                            <w:lang w:val="en-US"/>
                          </w:rPr>
                        </m:ctrlPr>
                      </m:sSubPr>
                      <m:e>
                        <m:r>
                          <w:rPr>
                            <w:rFonts w:ascii="Cambria Math" w:hAnsi="Cambria Math" w:cs="Cambria Math"/>
                            <w:lang w:val="en-US"/>
                          </w:rPr>
                          <m:t>τ</m:t>
                        </m:r>
                      </m:e>
                      <m:sub>
                        <m:r>
                          <w:rPr>
                            <w:rFonts w:ascii="Cambria Math" w:hAnsi="Cambria Math" w:cs="Cambria Math"/>
                            <w:lang w:val="en-US"/>
                          </w:rPr>
                          <m:t>A,2</m:t>
                        </m:r>
                      </m:sub>
                    </m:sSub>
                    <m:r>
                      <w:rPr>
                        <w:rFonts w:ascii="Cambria Math" w:hAnsi="Cambria Math" w:cs="Cambria Math"/>
                        <w:lang w:val="en-US"/>
                      </w:rPr>
                      <m:t>⋅γ</m:t>
                    </m:r>
                  </m:den>
                </m:f>
              </m:oMath>
            </m:oMathPara>
          </w:p>
        </w:tc>
        <w:tc>
          <w:tcPr>
            <w:tcW w:w="750" w:type="pct"/>
            <w:vAlign w:val="center"/>
          </w:tcPr>
          <w:p w14:paraId="4F50BA01" w14:textId="2499C9E4" w:rsidR="00071C30" w:rsidRDefault="00071C30" w:rsidP="007F00FD">
            <w:pPr>
              <w:widowControl/>
              <w:spacing w:after="240" w:line="480" w:lineRule="auto"/>
              <w:jc w:val="right"/>
            </w:pPr>
            <w:r>
              <w:t>(</w:t>
            </w:r>
            <w:r w:rsidR="007F00FD">
              <w:t>6b</w:t>
            </w:r>
            <w:r>
              <w:t>)</w:t>
            </w:r>
          </w:p>
        </w:tc>
      </w:tr>
    </w:tbl>
    <w:p w14:paraId="04E02B47" w14:textId="164FF88D" w:rsidR="00071C30" w:rsidRDefault="00071C30" w:rsidP="007F00FD">
      <w:pPr>
        <w:spacing w:after="240" w:line="480" w:lineRule="auto"/>
        <w:jc w:val="both"/>
        <w:rPr>
          <w:lang w:val="en-US"/>
        </w:rPr>
      </w:pPr>
      <w:r>
        <w:rPr>
          <w:lang w:val="en-US"/>
        </w:rPr>
        <w:t xml:space="preserve">Let </w:t>
      </w:r>
      <m:oMath>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x</m:t>
                </m:r>
              </m:e>
              <m:sub>
                <m:r>
                  <w:rPr>
                    <w:rFonts w:ascii="Cambria Math" w:hAnsi="Cambria Math" w:cs="Cambria Math"/>
                    <w:lang w:val="en-US"/>
                  </w:rPr>
                  <m:t>0</m:t>
                </m:r>
              </m:sub>
            </m:sSub>
          </m:e>
        </m:acc>
        <m: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
                    <w:iCs/>
                    <w:lang w:val="en-US"/>
                  </w:rPr>
                </m:ctrlPr>
              </m:sSubPr>
              <m:e>
                <m:r>
                  <w:rPr>
                    <w:rFonts w:ascii="Cambria Math" w:hAnsi="Cambria Math" w:cs="Cambria Math"/>
                    <w:lang w:val="en-US"/>
                  </w:rPr>
                  <m:t>β</m:t>
                </m:r>
              </m:e>
              <m:sub>
                <m:r>
                  <w:rPr>
                    <w:rFonts w:ascii="Cambria Math" w:hAnsi="Cambria Math" w:cs="Cambria Math"/>
                    <w:lang w:val="en-US"/>
                  </w:rPr>
                  <m:t>0</m:t>
                </m:r>
              </m:sub>
            </m:sSub>
          </m:e>
        </m:acc>
        <m:r>
          <w:rPr>
            <w:rFonts w:ascii="Cambria Math" w:hAnsi="Cambria Math" w:cs="Cambria Math"/>
            <w:lang w:val="en-US"/>
          </w:rPr>
          <m:t>}</m:t>
        </m:r>
      </m:oMath>
      <w:r>
        <w:rPr>
          <w:lang w:val="en-US"/>
        </w:rPr>
        <w:t xml:space="preserve"> denote the point where </w: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2</m:t>
            </m:r>
          </m:sub>
          <m:sup>
            <m:r>
              <w:rPr>
                <w:rFonts w:ascii="Cambria Math" w:hAnsi="Cambria Math" w:cs="Cambria Math"/>
                <w:lang w:val="en-US"/>
              </w:rPr>
              <m:t>τ</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0</m:t>
            </m:r>
          </m:sub>
          <m:sup>
            <m:r>
              <w:rPr>
                <w:rFonts w:ascii="Cambria Math" w:hAnsi="Cambria Math" w:cs="Cambria Math"/>
                <w:lang w:val="en-US"/>
              </w:rPr>
              <m:t>τ</m:t>
            </m:r>
          </m:sup>
        </m:sSubSup>
        <m:r>
          <w:rPr>
            <w:rFonts w:ascii="Cambria Math" w:hAnsi="Cambria Math" w:cs="Cambria Math"/>
            <w:lang w:val="en-US"/>
          </w:rPr>
          <m:t>=0</m:t>
        </m:r>
      </m:oMath>
      <w:r>
        <w:rPr>
          <w:lang w:val="en-US"/>
        </w:rPr>
        <w:t xml:space="preserve"> (point B in Figure </w:t>
      </w:r>
      <w:r w:rsidR="007F00FD">
        <w:rPr>
          <w:lang w:val="en-US"/>
        </w:rPr>
        <w:t>1b</w:t>
      </w:r>
      <w:r>
        <w:rPr>
          <w:lang w:val="en-US"/>
        </w:rPr>
        <w:t xml:space="preserve">). Note that the indifference between adopting the modified technology only in period 2 and not adopting the modification at all is independent of </w:t>
      </w:r>
      <m:oMath>
        <m:r>
          <w:rPr>
            <w:rFonts w:ascii="Cambria Math" w:hAnsi="Cambria Math" w:cs="Cambria Math"/>
            <w:lang w:val="en-US"/>
          </w:rPr>
          <m:t>x</m:t>
        </m:r>
      </m:oMath>
      <w:r>
        <w:rPr>
          <w:lang w:val="en-US"/>
        </w:rPr>
        <w:t xml:space="preserve"> (Eq. (</w:t>
      </w:r>
      <w:r w:rsidR="007F00FD">
        <w:rPr>
          <w:lang w:val="en-US"/>
        </w:rPr>
        <w:t>6b</w:t>
      </w:r>
      <w:r>
        <w:rPr>
          <w:lang w:val="en-US"/>
        </w:rPr>
        <w:t xml:space="preserve">)). This result is the outcome of our assumption that adopting the modified technology in the second period does not affect production costs. </w:t>
      </w:r>
    </w:p>
    <w:p w14:paraId="26E902A2" w14:textId="37F12FE4" w:rsidR="00071C30" w:rsidRDefault="00071C30" w:rsidP="007F00FD">
      <w:pPr>
        <w:spacing w:after="240" w:line="480" w:lineRule="auto"/>
        <w:jc w:val="both"/>
        <w:rPr>
          <w:lang w:val="en-US"/>
        </w:rPr>
      </w:pPr>
      <w:r>
        <w:rPr>
          <w:lang w:val="en-US"/>
        </w:rPr>
        <w:t xml:space="preserve">Using </w:t>
      </w:r>
      <w:proofErr w:type="spellStart"/>
      <w:r>
        <w:rPr>
          <w:lang w:val="en-US"/>
        </w:rPr>
        <w:t>Eqs</w:t>
      </w:r>
      <w:proofErr w:type="spellEnd"/>
      <w:r>
        <w:rPr>
          <w:lang w:val="en-US"/>
        </w:rPr>
        <w:t>. (</w:t>
      </w:r>
      <w:r w:rsidR="007F00FD">
        <w:rPr>
          <w:lang w:val="en-US"/>
        </w:rPr>
        <w:t>4b</w:t>
      </w:r>
      <w:r>
        <w:rPr>
          <w:lang w:val="en-US"/>
        </w:rPr>
        <w:t>) and (</w:t>
      </w:r>
      <w:r w:rsidR="007F00FD">
        <w:rPr>
          <w:lang w:val="en-US"/>
        </w:rPr>
        <w:t>5b</w:t>
      </w:r>
      <w:r>
        <w:rPr>
          <w:lang w:val="en-US"/>
        </w:rPr>
        <w:t xml:space="preserve">), we can also show the following: </w:t>
      </w:r>
    </w:p>
    <w:p w14:paraId="5416D166" w14:textId="0093A770" w:rsidR="00071C30" w:rsidRPr="00CF4ADA" w:rsidRDefault="00071C30" w:rsidP="007F00FD">
      <w:pPr>
        <w:pStyle w:val="Theorem"/>
        <w:spacing w:after="240" w:line="480" w:lineRule="auto"/>
        <w:rPr>
          <w:lang w:val="en-US"/>
        </w:rPr>
      </w:pPr>
      <w:r w:rsidRPr="00CF4ADA">
        <w:rPr>
          <w:b/>
          <w:bCs/>
          <w:lang w:val="en-US"/>
        </w:rPr>
        <w:t xml:space="preserve">Lemma </w:t>
      </w:r>
      <w:r w:rsidR="007F00FD" w:rsidRPr="00CF4ADA">
        <w:rPr>
          <w:b/>
          <w:bCs/>
          <w:lang w:val="en-US"/>
        </w:rPr>
        <w:t>2</w:t>
      </w:r>
      <w:r w:rsidR="007F00FD">
        <w:rPr>
          <w:b/>
          <w:bCs/>
          <w:lang w:val="en-US"/>
        </w:rPr>
        <w:t>b</w:t>
      </w:r>
      <w:r w:rsidRPr="00CF4ADA">
        <w:rPr>
          <w:b/>
          <w:bCs/>
          <w:lang w:val="en-US"/>
        </w:rPr>
        <w:t>.</w:t>
      </w:r>
      <w:r w:rsidRPr="00CF4ADA">
        <w:rPr>
          <w:lang w:val="en-US"/>
        </w:rPr>
        <w:t xml:space="preserve">  If </w:t>
      </w:r>
      <m:oMath>
        <m:acc>
          <m:accPr>
            <m:ctrlPr>
              <w:rPr>
                <w:rFonts w:ascii="Cambria Math" w:hAnsi="Cambria Math"/>
              </w:rPr>
            </m:ctrlPr>
          </m:accPr>
          <m:e>
            <m:sSub>
              <m:sSubPr>
                <m:ctrlPr>
                  <w:rPr>
                    <w:rFonts w:ascii="Cambria Math" w:hAnsi="Cambria Math" w:cs="Cambria Math"/>
                    <w:iCs/>
                    <w:lang w:val="en-US"/>
                  </w:rPr>
                </m:ctrlPr>
              </m:sSubPr>
              <m:e>
                <m:r>
                  <m:rPr>
                    <m:sty m:val="p"/>
                  </m:rPr>
                  <w:rPr>
                    <w:rFonts w:ascii="Cambria Math" w:hAnsi="Cambria Math" w:cs="Cambria Math" w:hint="eastAsia"/>
                    <w:lang w:val="en-US"/>
                  </w:rPr>
                  <m:t>x</m:t>
                </m:r>
              </m:e>
              <m:sub>
                <m:r>
                  <m:rPr>
                    <m:sty m:val="p"/>
                  </m:rPr>
                  <w:rPr>
                    <w:rFonts w:ascii="Cambria Math" w:hAnsi="Cambria Math" w:cs="Cambria Math" w:hint="eastAsia"/>
                    <w:lang w:val="en-US"/>
                  </w:rPr>
                  <m:t>1</m:t>
                </m:r>
              </m:sub>
            </m:sSub>
          </m:e>
        </m:acc>
        <m:r>
          <m:rPr>
            <m:sty m:val="p"/>
          </m:rPr>
          <w:rPr>
            <w:rFonts w:ascii="Cambria Math" w:hAnsi="Cambria Math" w:cs="Cambria Math"/>
            <w:lang w:val="en-US"/>
          </w:rPr>
          <m:t>=</m:t>
        </m:r>
        <m:acc>
          <m:accPr>
            <m:ctrlPr>
              <w:rPr>
                <w:rFonts w:ascii="Cambria Math" w:hAnsi="Cambria Math"/>
              </w:rPr>
            </m:ctrlPr>
          </m:accPr>
          <m:e>
            <m:sSub>
              <m:sSubPr>
                <m:ctrlPr>
                  <w:rPr>
                    <w:rFonts w:ascii="Cambria Math" w:hAnsi="Cambria Math" w:cs="Cambria Math"/>
                    <w:iCs/>
                    <w:lang w:val="en-US"/>
                  </w:rPr>
                </m:ctrlPr>
              </m:sSubPr>
              <m:e>
                <m:r>
                  <m:rPr>
                    <m:sty m:val="p"/>
                  </m:rPr>
                  <w:rPr>
                    <w:rFonts w:ascii="Cambria Math" w:hAnsi="Cambria Math" w:cs="Cambria Math" w:hint="eastAsia"/>
                    <w:lang w:val="en-US"/>
                  </w:rPr>
                  <m:t>x</m:t>
                </m:r>
              </m:e>
              <m:sub>
                <m:r>
                  <m:rPr>
                    <m:sty m:val="p"/>
                  </m:rPr>
                  <w:rPr>
                    <w:rFonts w:ascii="Cambria Math" w:hAnsi="Cambria Math" w:cs="Cambria Math" w:hint="eastAsia"/>
                    <w:lang w:val="en-US"/>
                  </w:rPr>
                  <m:t>2</m:t>
                </m:r>
              </m:sub>
            </m:sSub>
          </m:e>
        </m:acc>
      </m:oMath>
      <w:r w:rsidRPr="00CF4ADA">
        <w:rPr>
          <w:lang w:val="en-US"/>
        </w:rPr>
        <w:t xml:space="preserve"> then </w:t>
      </w:r>
      <m:oMath>
        <m:r>
          <m:rPr>
            <m:sty m:val="p"/>
          </m:rPr>
          <w:rPr>
            <w:rFonts w:ascii="Cambria Math" w:hAnsi="Cambria Math" w:cs="Cambria Math"/>
            <w:lang w:val="en-US"/>
          </w:rPr>
          <m:t>β=</m:t>
        </m:r>
        <m:sSubSup>
          <m:sSubSupPr>
            <m:ctrlPr>
              <w:rPr>
                <w:rFonts w:ascii="Cambria Math" w:hAnsi="Cambria Math" w:cs="Cambria Math"/>
                <w:iCs/>
                <w:lang w:val="en-US"/>
              </w:rPr>
            </m:ctrlPr>
          </m:sSubSupPr>
          <m:e>
            <m:r>
              <m:rPr>
                <m:sty m:val="p"/>
              </m:rPr>
              <w:rPr>
                <w:rFonts w:ascii="Cambria Math" w:hAnsi="Cambria Math" w:cs="Cambria Math" w:hint="eastAsia"/>
                <w:lang w:val="en-US"/>
              </w:rPr>
              <m:t>I</m:t>
            </m:r>
          </m:e>
          <m:sub>
            <m:r>
              <m:rPr>
                <m:sty m:val="p"/>
              </m:rPr>
              <w:rPr>
                <w:rFonts w:ascii="Cambria Math" w:hAnsi="Cambria Math" w:cs="Cambria Math" w:hint="eastAsia"/>
                <w:lang w:val="en-US"/>
              </w:rPr>
              <m:t>2</m:t>
            </m:r>
          </m:sub>
          <m:sup>
            <m:r>
              <m:rPr>
                <m:sty m:val="p"/>
              </m:rPr>
              <w:rPr>
                <w:rFonts w:ascii="Cambria Math" w:hAnsi="Cambria Math" w:cs="Cambria Math" w:hint="eastAsia"/>
                <w:lang w:val="en-US"/>
              </w:rPr>
              <m:t>m</m:t>
            </m:r>
          </m:sup>
        </m:sSubSup>
        <m:sSub>
          <m:sSubPr>
            <m:ctrlPr>
              <w:rPr>
                <w:rFonts w:ascii="Cambria Math" w:hAnsi="Cambria Math" w:cs="Cambria Math"/>
                <w:iCs/>
                <w:lang w:val="en-US"/>
              </w:rPr>
            </m:ctrlPr>
          </m:sSubPr>
          <m:e>
            <m:r>
              <m:rPr>
                <m:sty m:val="p"/>
              </m:rPr>
              <w:rPr>
                <w:rFonts w:ascii="Cambria Math" w:hAnsi="Cambria Math" w:cs="Cambria Math" w:hint="eastAsia"/>
                <w:lang w:val="en-US"/>
              </w:rPr>
              <m:t>τ</m:t>
            </m:r>
          </m:e>
          <m:sub>
            <m:r>
              <m:rPr>
                <m:sty m:val="p"/>
              </m:rPr>
              <w:rPr>
                <w:rFonts w:ascii="Cambria Math" w:hAnsi="Cambria Math" w:cs="Cambria Math" w:hint="eastAsia"/>
                <w:lang w:val="en-US"/>
              </w:rPr>
              <m:t>A,2</m:t>
            </m:r>
          </m:sub>
        </m:sSub>
        <m:r>
          <m:rPr>
            <m:sty m:val="p"/>
          </m:rPr>
          <w:rPr>
            <w:rFonts w:ascii="Cambria Math" w:hAnsi="Cambria Math" w:cs="Cambria Math"/>
            <w:lang w:val="en-US"/>
          </w:rPr>
          <m:t>⋅γ</m:t>
        </m:r>
        <m:d>
          <m:dPr>
            <m:ctrlPr>
              <w:rPr>
                <w:rFonts w:ascii="Cambria Math" w:hAnsi="Cambria Math" w:cs="Cambria Math"/>
                <w:iCs/>
                <w:lang w:val="en-US"/>
              </w:rPr>
            </m:ctrlPr>
          </m:dPr>
          <m:e>
            <m:r>
              <m:rPr>
                <m:sty m:val="p"/>
              </m:rPr>
              <w:rPr>
                <w:rFonts w:ascii="Cambria Math" w:hAnsi="Cambria Math" w:cs="Cambria Math" w:hint="eastAsia"/>
                <w:lang w:val="en-US"/>
              </w:rPr>
              <m:t>=</m:t>
            </m:r>
            <m:acc>
              <m:accPr>
                <m:ctrlPr>
                  <w:rPr>
                    <w:rFonts w:ascii="Cambria Math" w:hAnsi="Cambria Math"/>
                  </w:rPr>
                </m:ctrlPr>
              </m:accPr>
              <m:e>
                <m:sSub>
                  <m:sSubPr>
                    <m:ctrlPr>
                      <w:rPr>
                        <w:rFonts w:ascii="Cambria Math" w:hAnsi="Cambria Math" w:cs="Cambria Math"/>
                        <w:iCs/>
                        <w:lang w:val="en-US"/>
                      </w:rPr>
                    </m:ctrlPr>
                  </m:sSubPr>
                  <m:e>
                    <m:r>
                      <m:rPr>
                        <m:sty m:val="p"/>
                      </m:rPr>
                      <w:rPr>
                        <w:rFonts w:ascii="Cambria Math" w:hAnsi="Cambria Math" w:cs="Cambria Math" w:hint="eastAsia"/>
                        <w:lang w:val="en-US"/>
                      </w:rPr>
                      <m:t>β</m:t>
                    </m:r>
                  </m:e>
                  <m:sub>
                    <m:r>
                      <m:rPr>
                        <m:sty m:val="p"/>
                      </m:rPr>
                      <w:rPr>
                        <w:rFonts w:ascii="Cambria Math" w:hAnsi="Cambria Math" w:cs="Cambria Math" w:hint="eastAsia"/>
                        <w:lang w:val="en-US"/>
                      </w:rPr>
                      <m:t>0</m:t>
                    </m:r>
                  </m:sub>
                </m:sSub>
              </m:e>
            </m:acc>
          </m:e>
        </m:d>
      </m:oMath>
      <w:r w:rsidRPr="00CF4ADA">
        <w:rPr>
          <w:lang w:val="en-US"/>
        </w:rPr>
        <w:t xml:space="preserve">. </w:t>
      </w:r>
    </w:p>
    <w:p w14:paraId="0A6C1A03" w14:textId="65616C7F" w:rsidR="00071C30" w:rsidRDefault="00071C30" w:rsidP="007F00FD">
      <w:pPr>
        <w:spacing w:after="240" w:line="480" w:lineRule="auto"/>
        <w:jc w:val="both"/>
        <w:rPr>
          <w:lang w:val="en-US"/>
        </w:rPr>
      </w:pPr>
      <w:r>
        <w:rPr>
          <w:lang w:val="en-US"/>
        </w:rPr>
        <w:t xml:space="preserve">Lemma </w:t>
      </w:r>
      <w:r w:rsidR="007F00FD">
        <w:rPr>
          <w:lang w:val="en-US"/>
        </w:rPr>
        <w:t xml:space="preserve">2b </w:t>
      </w:r>
      <w:r>
        <w:rPr>
          <w:lang w:val="en-US"/>
        </w:rPr>
        <w:t xml:space="preserve">tells us that when </w:t>
      </w:r>
      <w:proofErr w:type="spellStart"/>
      <w:r>
        <w:rPr>
          <w:lang w:val="en-US"/>
        </w:rPr>
        <w:t>Eqs</w:t>
      </w:r>
      <w:proofErr w:type="spellEnd"/>
      <w:r>
        <w:rPr>
          <w:lang w:val="en-US"/>
        </w:rPr>
        <w:t>. (</w:t>
      </w:r>
      <w:r w:rsidR="007F00FD">
        <w:rPr>
          <w:lang w:val="en-US"/>
        </w:rPr>
        <w:t>4b</w:t>
      </w:r>
      <w:r>
        <w:rPr>
          <w:lang w:val="en-US"/>
        </w:rPr>
        <w:t>), (</w:t>
      </w:r>
      <w:r w:rsidR="007F00FD">
        <w:rPr>
          <w:lang w:val="en-US"/>
        </w:rPr>
        <w:t>5b</w:t>
      </w:r>
      <w:r>
        <w:rPr>
          <w:lang w:val="en-US"/>
        </w:rPr>
        <w:t>), and (</w:t>
      </w:r>
      <w:r w:rsidR="007F00FD">
        <w:rPr>
          <w:lang w:val="en-US"/>
        </w:rPr>
        <w:t>6b</w:t>
      </w:r>
      <w:r>
        <w:rPr>
          <w:lang w:val="en-US"/>
        </w:rPr>
        <w:t xml:space="preserve">) intersect, </w:t>
      </w:r>
      <w:proofErr w:type="gramStart"/>
      <m:oMath>
        <m:r>
          <w:rPr>
            <w:rFonts w:ascii="Cambria Math" w:hAnsi="Cambria Math" w:cs="Cambria Math"/>
            <w:lang w:val="en-US"/>
          </w:rPr>
          <m:t>β,x</m:t>
        </m:r>
        <w:proofErr w:type="gramEnd"/>
        <m:r>
          <w:rPr>
            <w:rFonts w:ascii="Cambria Math" w:hAnsi="Cambria Math" w:cs="Cambria Math"/>
            <w:lang w:val="en-US"/>
          </w:rPr>
          <m:t>&gt;0</m:t>
        </m:r>
      </m:oMath>
      <w:r>
        <w:rPr>
          <w:lang w:val="en-US"/>
        </w:rPr>
        <w:t xml:space="preserve"> (Figure </w:t>
      </w:r>
      <w:r w:rsidR="007F00FD">
        <w:rPr>
          <w:lang w:val="en-US"/>
        </w:rPr>
        <w:t>1b</w:t>
      </w:r>
      <w:r>
        <w:rPr>
          <w:lang w:val="en-US"/>
        </w:rPr>
        <w:t>, point K).</w:t>
      </w:r>
    </w:p>
    <w:p w14:paraId="702EA467" w14:textId="36321E9E" w:rsidR="00071C30" w:rsidRDefault="00071C30" w:rsidP="007F00FD">
      <w:pPr>
        <w:spacing w:after="240" w:line="480" w:lineRule="auto"/>
        <w:jc w:val="both"/>
        <w:rPr>
          <w:lang w:val="en-US"/>
        </w:rPr>
      </w:pPr>
      <w:r>
        <w:rPr>
          <w:lang w:val="en-US"/>
        </w:rPr>
        <w:t xml:space="preserve">Let </w:t>
      </w:r>
      <m:oMath>
        <m:sSup>
          <m:sSupPr>
            <m:ctrlPr>
              <w:rPr>
                <w:rFonts w:ascii="Cambria Math" w:hAnsi="Cambria Math" w:cs="Cambria Math"/>
                <w:i/>
                <w:iCs/>
                <w:lang w:val="en-US"/>
              </w:rPr>
            </m:ctrlPr>
          </m:sSupPr>
          <m:e>
            <m:r>
              <w:rPr>
                <w:rFonts w:ascii="Cambria Math" w:hAnsi="Cambria Math" w:cs="Cambria Math"/>
                <w:lang w:val="en-US"/>
              </w:rPr>
              <m:t>R</m:t>
            </m:r>
          </m:e>
          <m:sup>
            <m:r>
              <w:rPr>
                <w:rFonts w:ascii="Cambria Math" w:hAnsi="Cambria Math" w:cs="Cambria Math"/>
                <w:lang w:val="en-US"/>
              </w:rPr>
              <m:t>m,1</m:t>
            </m:r>
          </m:sup>
        </m:sSup>
      </m:oMath>
      <w:r>
        <w:rPr>
          <w:lang w:val="en-US"/>
        </w:rPr>
        <w:t xml:space="preserve"> denote the modification region whereby units located in this region modified their technology in the first period. We depicted this region in Figure </w:t>
      </w:r>
      <w:r w:rsidR="007F00FD">
        <w:rPr>
          <w:lang w:val="en-US"/>
        </w:rPr>
        <w:t>2b</w:t>
      </w:r>
      <w:r>
        <w:rPr>
          <w:lang w:val="en-US"/>
        </w:rPr>
        <w:t xml:space="preserve">. </w:t>
      </w:r>
      <w:r w:rsidR="00627BA6">
        <w:rPr>
          <w:lang w:val="en-US"/>
        </w:rPr>
        <w:t>Firm</w:t>
      </w:r>
      <w:r>
        <w:rPr>
          <w:lang w:val="en-US"/>
        </w:rPr>
        <w:t xml:space="preserve">s located in region </w:t>
      </w:r>
      <m:oMath>
        <m:sSup>
          <m:sSupPr>
            <m:ctrlPr>
              <w:rPr>
                <w:rFonts w:ascii="Cambria Math" w:hAnsi="Cambria Math" w:cs="Cambria Math"/>
                <w:i/>
                <w:iCs/>
                <w:lang w:val="en-US"/>
              </w:rPr>
            </m:ctrlPr>
          </m:sSupPr>
          <m:e>
            <m:r>
              <w:rPr>
                <w:rFonts w:ascii="Cambria Math" w:hAnsi="Cambria Math" w:cs="Cambria Math"/>
                <w:lang w:val="en-US"/>
              </w:rPr>
              <m:t>R</m:t>
            </m:r>
          </m:e>
          <m:sup>
            <m:r>
              <w:rPr>
                <w:rFonts w:ascii="Cambria Math" w:hAnsi="Cambria Math" w:cs="Cambria Math"/>
                <w:lang w:val="en-US"/>
              </w:rPr>
              <m:t>m,1</m:t>
            </m:r>
          </m:sup>
        </m:sSup>
      </m:oMath>
      <w:r>
        <w:rPr>
          <w:lang w:val="en-US"/>
        </w:rPr>
        <w:t xml:space="preserve"> – the region in green in Figure </w:t>
      </w:r>
      <w:r w:rsidR="007F00FD">
        <w:rPr>
          <w:lang w:val="en-US"/>
        </w:rPr>
        <w:t xml:space="preserve">2b </w:t>
      </w:r>
      <w:r>
        <w:rPr>
          <w:lang w:val="en-US"/>
        </w:rPr>
        <w:t xml:space="preserve">– earn highest quasi-rents when adopting the pollution abatement technology in the first period. The units that modify the technology in the first period are the </w:t>
      </w:r>
      <w:r>
        <w:rPr>
          <w:lang w:val="en-US"/>
        </w:rPr>
        <w:lastRenderedPageBreak/>
        <w:t>relative dirty but efficient units. The model predicts that if the proposed U.S. Environmental Protection Agency’s proposal for regulating co</w:t>
      </w:r>
      <w:r w:rsidR="00702951">
        <w:rPr>
          <w:lang w:val="en-US"/>
        </w:rPr>
        <w:t>a</w:t>
      </w:r>
      <w:r>
        <w:rPr>
          <w:lang w:val="en-US"/>
        </w:rPr>
        <w:t xml:space="preserve">l-fired power plants is enacted, it will lead to inefficient coal plants shutting down, but the relatively efficient plants will shift to more environmentally benign technologies. </w:t>
      </w:r>
    </w:p>
    <w:p w14:paraId="4865EFEA" w14:textId="77777777" w:rsidR="00071C30" w:rsidRDefault="00071C30" w:rsidP="00071C30">
      <w:pPr>
        <w:spacing w:after="240" w:line="480" w:lineRule="auto"/>
        <w:jc w:val="center"/>
        <w:rPr>
          <w:lang w:val="en-US"/>
        </w:rPr>
      </w:pPr>
      <w:r>
        <w:rPr>
          <w:noProof/>
          <w:lang w:val="en-US" w:bidi="he-IL"/>
        </w:rPr>
        <w:drawing>
          <wp:inline distT="0" distB="0" distL="0" distR="0" wp14:anchorId="2334FA77" wp14:editId="42796DE3">
            <wp:extent cx="3626221" cy="2133531"/>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lyAdopt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6221" cy="2133531"/>
                    </a:xfrm>
                    <a:prstGeom prst="rect">
                      <a:avLst/>
                    </a:prstGeom>
                  </pic:spPr>
                </pic:pic>
              </a:graphicData>
            </a:graphic>
          </wp:inline>
        </w:drawing>
      </w:r>
    </w:p>
    <w:p w14:paraId="09B1BE73" w14:textId="5326ABDB" w:rsidR="00071C30" w:rsidRPr="00CF4ADA" w:rsidRDefault="00071C30" w:rsidP="007F00FD">
      <w:pPr>
        <w:spacing w:after="240" w:line="480" w:lineRule="auto"/>
        <w:jc w:val="center"/>
        <w:rPr>
          <w:lang w:val="en-US"/>
        </w:rPr>
      </w:pPr>
      <w:r w:rsidRPr="00CF4ADA">
        <w:rPr>
          <w:i/>
          <w:lang w:val="en-US"/>
        </w:rPr>
        <w:t xml:space="preserve">Figure </w:t>
      </w:r>
      <w:r w:rsidR="007F00FD">
        <w:rPr>
          <w:i/>
          <w:lang w:val="en-US"/>
        </w:rPr>
        <w:t>2b</w:t>
      </w:r>
      <w:r w:rsidRPr="00CF4ADA">
        <w:rPr>
          <w:lang w:val="en-US"/>
        </w:rPr>
        <w:t>. Survival region and the early adopters under a tax</w:t>
      </w:r>
    </w:p>
    <w:p w14:paraId="07E3A873" w14:textId="071D9CFA" w:rsidR="001512D9" w:rsidRPr="005A7C5A" w:rsidDel="00424757" w:rsidRDefault="007F00FD" w:rsidP="005A7C5A">
      <w:pPr>
        <w:pStyle w:val="Heading2"/>
        <w:numPr>
          <w:ilvl w:val="0"/>
          <w:numId w:val="0"/>
        </w:numPr>
        <w:rPr>
          <w:del w:id="2" w:author="Microsoft Office User" w:date="2017-06-24T12:17:00Z"/>
          <w:sz w:val="28"/>
          <w:szCs w:val="28"/>
          <w:lang w:val="en-US"/>
        </w:rPr>
      </w:pPr>
      <w:del w:id="3" w:author="Microsoft Office User" w:date="2017-06-24T12:17:00Z">
        <w:r w:rsidDel="00424757">
          <w:rPr>
            <w:sz w:val="28"/>
            <w:szCs w:val="28"/>
            <w:lang w:val="en-US"/>
          </w:rPr>
          <w:delText>B</w:delText>
        </w:r>
        <w:r w:rsidRPr="005A7C5A" w:rsidDel="00424757">
          <w:rPr>
            <w:sz w:val="28"/>
            <w:szCs w:val="28"/>
            <w:lang w:val="en-US"/>
          </w:rPr>
          <w:delText>2</w:delText>
        </w:r>
        <w:r w:rsidR="00E021D1" w:rsidRPr="005A7C5A" w:rsidDel="00424757">
          <w:rPr>
            <w:sz w:val="28"/>
            <w:szCs w:val="28"/>
            <w:lang w:val="en-US"/>
          </w:rPr>
          <w:delText>. The intensity upper bound</w:delText>
        </w:r>
      </w:del>
    </w:p>
    <w:p w14:paraId="3CD02AAF" w14:textId="66968566" w:rsidR="00E021D1" w:rsidDel="00424757" w:rsidRDefault="00E021D1" w:rsidP="00E021D1">
      <w:pPr>
        <w:spacing w:after="240" w:line="480" w:lineRule="auto"/>
        <w:jc w:val="both"/>
        <w:rPr>
          <w:del w:id="4" w:author="Microsoft Office User" w:date="2017-06-24T12:17:00Z"/>
          <w:lang w:val="en-US"/>
        </w:rPr>
      </w:pPr>
      <w:del w:id="5" w:author="Microsoft Office User" w:date="2017-06-24T12:17:00Z">
        <w:r w:rsidDel="00424757">
          <w:rPr>
            <w:lang w:val="en-US"/>
          </w:rPr>
          <w:delText xml:space="preserve">Using this alternative specification, we assessed the efficacy of a pollution restriction to contain aggregate pollution below a predetermined target. The restriction considered is an upper bound on pollution per unit of output, that is, the pollution per unit of output cannot surpass </w:delText>
        </w:r>
        <m:oMath>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j,i</m:t>
              </m:r>
            </m:sub>
          </m:sSub>
        </m:oMath>
        <w:r w:rsidDel="00424757">
          <w:rPr>
            <w:lang w:val="en-US"/>
          </w:rPr>
          <w:delText xml:space="preserve"> where subscript </w:delText>
        </w:r>
        <m:oMath>
          <m:r>
            <w:rPr>
              <w:rFonts w:ascii="Cambria Math" w:hAnsi="Cambria Math" w:cs="Cambria Math"/>
              <w:lang w:val="en-US"/>
            </w:rPr>
            <m:t>i</m:t>
          </m:r>
        </m:oMath>
        <w:r w:rsidDel="00424757">
          <w:rPr>
            <w:lang w:val="en-US"/>
          </w:rPr>
          <w:delText xml:space="preserve"> denotes period </w:delText>
        </w:r>
        <m:oMath>
          <m:r>
            <w:rPr>
              <w:rFonts w:ascii="Cambria Math" w:hAnsi="Cambria Math" w:cs="Cambria Math"/>
              <w:lang w:val="en-US"/>
            </w:rPr>
            <m:t>i∈{1,2}</m:t>
          </m:r>
        </m:oMath>
        <w:r w:rsidDel="00424757">
          <w:rPr>
            <w:lang w:val="en-US"/>
          </w:rPr>
          <w:delText xml:space="preserve"> and subscript </w:delText>
        </w:r>
        <m:oMath>
          <m:r>
            <w:rPr>
              <w:rFonts w:ascii="Cambria Math" w:hAnsi="Cambria Math" w:cs="Cambria Math"/>
              <w:lang w:val="en-US"/>
            </w:rPr>
            <m:t>j</m:t>
          </m:r>
        </m:oMath>
        <w:r w:rsidDel="00424757">
          <w:rPr>
            <w:lang w:val="en-US"/>
          </w:rPr>
          <w:delText xml:space="preserve"> denotes party </w:delText>
        </w:r>
        <m:oMath>
          <m:r>
            <w:rPr>
              <w:rFonts w:ascii="Cambria Math" w:hAnsi="Cambria Math" w:cs="Cambria Math"/>
              <w:lang w:val="en-US"/>
            </w:rPr>
            <m:t>j∈{A,B}</m:t>
          </m:r>
        </m:oMath>
        <w:r w:rsidR="005A7C5A" w:rsidDel="00424757">
          <w:rPr>
            <w:lang w:val="en-US"/>
          </w:rPr>
          <w:delText xml:space="preserve">. We assumed that the </w:delText>
        </w:r>
        <w:r w:rsidDel="00424757">
          <w:rPr>
            <w:lang w:val="en-US"/>
          </w:rPr>
          <w:delText xml:space="preserve">upper bound can be enforced without cost. </w:delText>
        </w:r>
      </w:del>
    </w:p>
    <w:p w14:paraId="190240BC" w14:textId="72245174" w:rsidR="00E021D1" w:rsidDel="00424757" w:rsidRDefault="00E021D1" w:rsidP="00E021D1">
      <w:pPr>
        <w:spacing w:after="240" w:line="480" w:lineRule="auto"/>
        <w:jc w:val="both"/>
        <w:rPr>
          <w:del w:id="6" w:author="Microsoft Office User" w:date="2017-06-24T12:17:00Z"/>
          <w:lang w:val="en-US"/>
        </w:rPr>
      </w:pPr>
      <w:del w:id="7" w:author="Microsoft Office User" w:date="2017-06-24T12:17:00Z">
        <w:r w:rsidDel="00424757">
          <w:rPr>
            <w:lang w:val="en-US"/>
          </w:rPr>
          <w:delText xml:space="preserve">We modified Eq. (1) to include an upper bound on pollution per unit of output and identified early adopters (i.e., characterized </w:delText>
        </w:r>
        <w:r w:rsidR="00627BA6" w:rsidDel="00424757">
          <w:rPr>
            <w:lang w:val="en-US"/>
          </w:rPr>
          <w:delText>firm</w:delText>
        </w:r>
        <w:r w:rsidDel="00424757">
          <w:rPr>
            <w:lang w:val="en-US"/>
          </w:rPr>
          <w:delText>s that adopted the clean technology in period 1). To this end, we first depicted units’ quasi-rents, as below.</w:delText>
        </w:r>
      </w:del>
    </w:p>
    <w:p w14:paraId="067A38E1" w14:textId="47AA32A1" w:rsidR="00E021D1" w:rsidRPr="00D82B27" w:rsidDel="00424757" w:rsidRDefault="00E021D1" w:rsidP="00DB6D5E">
      <w:pPr>
        <w:numPr>
          <w:ilvl w:val="0"/>
          <w:numId w:val="2"/>
        </w:numPr>
        <w:spacing w:after="240" w:line="480" w:lineRule="auto"/>
        <w:jc w:val="both"/>
        <w:rPr>
          <w:del w:id="8" w:author="Microsoft Office User" w:date="2017-06-24T12:17:00Z"/>
          <w:lang w:val="en-US"/>
        </w:rPr>
      </w:pPr>
      <w:del w:id="9" w:author="Microsoft Office User" w:date="2017-06-24T12:17:00Z">
        <w:r w:rsidDel="00424757">
          <w:rPr>
            <w:lang w:val="en-US"/>
          </w:rPr>
          <w:delText xml:space="preserve">Quasi-rents of units that adopted the clean technology in the first period and remained active in the second period: </w:delText>
        </w:r>
      </w:del>
    </w:p>
    <w:tbl>
      <w:tblPr>
        <w:tblW w:w="5000" w:type="pct"/>
        <w:tblLook w:val="04A0" w:firstRow="1" w:lastRow="0" w:firstColumn="1" w:lastColumn="0" w:noHBand="0" w:noVBand="1"/>
      </w:tblPr>
      <w:tblGrid>
        <w:gridCol w:w="1404"/>
        <w:gridCol w:w="6552"/>
        <w:gridCol w:w="1404"/>
      </w:tblGrid>
      <w:tr w:rsidR="00E021D1" w:rsidDel="00424757" w14:paraId="250ABE09" w14:textId="34939761" w:rsidTr="00702951">
        <w:trPr>
          <w:del w:id="10" w:author="Microsoft Office User" w:date="2017-06-24T12:17:00Z"/>
        </w:trPr>
        <w:tc>
          <w:tcPr>
            <w:tcW w:w="750" w:type="pct"/>
            <w:vAlign w:val="center"/>
          </w:tcPr>
          <w:p w14:paraId="19E4B548" w14:textId="67651AA9" w:rsidR="00E021D1" w:rsidDel="00424757" w:rsidRDefault="00E021D1" w:rsidP="00702951">
            <w:pPr>
              <w:spacing w:after="240" w:line="480" w:lineRule="auto"/>
              <w:rPr>
                <w:del w:id="11" w:author="Microsoft Office User" w:date="2017-06-24T12:17:00Z"/>
              </w:rPr>
            </w:pPr>
          </w:p>
        </w:tc>
        <w:tc>
          <w:tcPr>
            <w:tcW w:w="3500" w:type="pct"/>
          </w:tcPr>
          <w:p w14:paraId="760B3EB4" w14:textId="0EE31B5C" w:rsidR="00E021D1" w:rsidRPr="00D82B27" w:rsidDel="00424757" w:rsidRDefault="005A52CF" w:rsidP="00702951">
            <w:pPr>
              <w:spacing w:after="240" w:line="480" w:lineRule="auto"/>
              <w:rPr>
                <w:del w:id="12" w:author="Microsoft Office User" w:date="2017-06-24T12:17:00Z"/>
                <w:lang w:val="en-US"/>
              </w:rPr>
            </w:pPr>
            <m:oMathPara>
              <m:oMath>
                <m:sSubSup>
                  <m:sSubSupPr>
                    <m:ctrlPr>
                      <w:del w:id="13" w:author="Microsoft Office User" w:date="2017-06-24T12:17:00Z">
                        <w:rPr>
                          <w:rFonts w:ascii="Cambria Math" w:hAnsi="Cambria Math" w:cs="Cambria Math"/>
                          <w:i/>
                          <w:iCs/>
                          <w:lang w:val="en-US"/>
                        </w:rPr>
                      </w:del>
                    </m:ctrlPr>
                  </m:sSubSupPr>
                  <m:e>
                    <w:del w:id="14" w:author="Microsoft Office User" w:date="2017-06-24T12:17:00Z">
                      <m:r>
                        <w:rPr>
                          <w:rFonts w:ascii="Cambria Math" w:hAnsi="Cambria Math" w:cs="Cambria Math"/>
                          <w:lang w:val="en-US"/>
                        </w:rPr>
                        <m:t>π</m:t>
                      </m:r>
                    </w:del>
                  </m:e>
                  <m:sub>
                    <w:del w:id="15" w:author="Microsoft Office User" w:date="2017-06-24T12:17:00Z">
                      <m:r>
                        <w:rPr>
                          <w:rFonts w:ascii="Cambria Math" w:hAnsi="Cambria Math" w:cs="Cambria Math"/>
                          <w:lang w:val="en-US"/>
                        </w:rPr>
                        <m:t>1</m:t>
                      </m:r>
                    </w:del>
                  </m:sub>
                  <m:sup>
                    <w:del w:id="16" w:author="Microsoft Office User" w:date="2017-06-24T12:17:00Z">
                      <m:r>
                        <w:rPr>
                          <w:rFonts w:ascii="Cambria Math" w:hAnsi="Cambria Math" w:cs="Cambria Math"/>
                          <w:lang w:val="en-US"/>
                        </w:rPr>
                        <m:t>θ</m:t>
                      </m:r>
                    </w:del>
                  </m:sup>
                </m:sSubSup>
                <w:del w:id="17" w:author="Microsoft Office User" w:date="2017-06-24T12:17:00Z">
                  <m:r>
                    <w:rPr>
                      <w:rFonts w:ascii="Cambria Math" w:hAnsi="Cambria Math" w:cs="Cambria Math"/>
                      <w:lang w:val="en-US"/>
                    </w:rPr>
                    <m:t>≡</m:t>
                  </m:r>
                </w:del>
                <m:sSub>
                  <m:sSubPr>
                    <m:ctrlPr>
                      <w:del w:id="18" w:author="Microsoft Office User" w:date="2017-06-24T12:17:00Z">
                        <w:rPr>
                          <w:rFonts w:ascii="Cambria Math" w:hAnsi="Cambria Math" w:cs="Cambria Math"/>
                          <w:i/>
                          <w:iCs/>
                          <w:lang w:val="en-US"/>
                        </w:rPr>
                      </w:del>
                    </m:ctrlPr>
                  </m:sSubPr>
                  <m:e>
                    <w:del w:id="19" w:author="Microsoft Office User" w:date="2017-06-24T12:17:00Z">
                      <m:r>
                        <w:rPr>
                          <w:rFonts w:ascii="Cambria Math" w:hAnsi="Cambria Math" w:cs="Cambria Math"/>
                          <w:lang w:val="en-US"/>
                        </w:rPr>
                        <m:t>p</m:t>
                      </m:r>
                    </w:del>
                  </m:e>
                  <m:sub>
                    <w:del w:id="20" w:author="Microsoft Office User" w:date="2017-06-24T12:17:00Z">
                      <m:r>
                        <w:rPr>
                          <w:rFonts w:ascii="Cambria Math" w:hAnsi="Cambria Math" w:cs="Cambria Math"/>
                          <w:lang w:val="en-US"/>
                        </w:rPr>
                        <m:t>A,1</m:t>
                      </m:r>
                    </w:del>
                  </m:sub>
                </m:sSub>
                <w:del w:id="21" w:author="Microsoft Office User" w:date="2017-06-24T12:17:00Z">
                  <m:r>
                    <w:rPr>
                      <w:rFonts w:ascii="Cambria Math" w:hAnsi="Cambria Math" w:cs="Cambria Math"/>
                      <w:lang w:val="en-US"/>
                    </w:rPr>
                    <m:t>-</m:t>
                  </m:r>
                </w:del>
                <m:d>
                  <m:dPr>
                    <m:ctrlPr>
                      <w:del w:id="22" w:author="Microsoft Office User" w:date="2017-06-24T12:17:00Z">
                        <w:rPr>
                          <w:rFonts w:ascii="Cambria Math" w:hAnsi="Cambria Math" w:cs="Cambria Math"/>
                          <w:i/>
                          <w:iCs/>
                          <w:lang w:val="en-US"/>
                        </w:rPr>
                      </w:del>
                    </m:ctrlPr>
                  </m:dPr>
                  <m:e>
                    <w:del w:id="23" w:author="Microsoft Office User" w:date="2017-06-24T12:17:00Z">
                      <m:r>
                        <w:rPr>
                          <w:rFonts w:ascii="Cambria Math" w:hAnsi="Cambria Math" w:cs="Cambria Math"/>
                          <w:lang w:val="en-US"/>
                        </w:rPr>
                        <m:t>1+ρ</m:t>
                      </m:r>
                    </w:del>
                  </m:e>
                </m:d>
                <w:del w:id="24" w:author="Microsoft Office User" w:date="2017-06-24T12:17:00Z">
                  <m:r>
                    <w:rPr>
                      <w:rFonts w:ascii="Cambria Math" w:hAnsi="Cambria Math" w:cs="Cambria Math"/>
                      <w:lang w:val="en-US"/>
                    </w:rPr>
                    <m:t>⋅x-</m:t>
                  </m:r>
                </w:del>
                <m:sSubSup>
                  <m:sSubSupPr>
                    <m:ctrlPr>
                      <w:del w:id="25" w:author="Microsoft Office User" w:date="2017-06-24T12:17:00Z">
                        <w:rPr>
                          <w:rFonts w:ascii="Cambria Math" w:hAnsi="Cambria Math" w:cs="Cambria Math"/>
                          <w:i/>
                          <w:iCs/>
                          <w:lang w:val="en-US"/>
                        </w:rPr>
                      </w:del>
                    </m:ctrlPr>
                  </m:sSubSupPr>
                  <m:e>
                    <w:del w:id="26" w:author="Microsoft Office User" w:date="2017-06-24T12:17:00Z">
                      <m:r>
                        <w:rPr>
                          <w:rFonts w:ascii="Cambria Math" w:hAnsi="Cambria Math" w:cs="Cambria Math"/>
                          <w:lang w:val="en-US"/>
                        </w:rPr>
                        <m:t>I</m:t>
                      </m:r>
                    </w:del>
                  </m:e>
                  <m:sub>
                    <w:del w:id="27" w:author="Microsoft Office User" w:date="2017-06-24T12:17:00Z">
                      <m:r>
                        <w:rPr>
                          <w:rFonts w:ascii="Cambria Math" w:hAnsi="Cambria Math" w:cs="Cambria Math"/>
                          <w:lang w:val="en-US"/>
                        </w:rPr>
                        <m:t>1</m:t>
                      </m:r>
                    </w:del>
                  </m:sub>
                  <m:sup>
                    <w:del w:id="28" w:author="Microsoft Office User" w:date="2017-06-24T12:17:00Z">
                      <m:r>
                        <w:rPr>
                          <w:rFonts w:ascii="Cambria Math" w:hAnsi="Cambria Math" w:cs="Cambria Math"/>
                          <w:lang w:val="en-US"/>
                        </w:rPr>
                        <m:t>m</m:t>
                      </m:r>
                    </w:del>
                  </m:sup>
                </m:sSubSup>
                <w:del w:id="29" w:author="Microsoft Office User" w:date="2017-06-24T12:17:00Z">
                  <m:r>
                    <w:rPr>
                      <w:rFonts w:ascii="Cambria Math" w:hAnsi="Cambria Math" w:cs="Cambria Math"/>
                      <w:lang w:val="en-US"/>
                    </w:rPr>
                    <m:t>+δ{α</m:t>
                  </m:r>
                </w:del>
                <m:d>
                  <m:dPr>
                    <m:begChr m:val="["/>
                    <m:endChr m:val="]"/>
                    <m:ctrlPr>
                      <w:del w:id="30" w:author="Microsoft Office User" w:date="2017-06-24T12:17:00Z">
                        <w:rPr>
                          <w:rFonts w:ascii="Cambria Math" w:hAnsi="Cambria Math" w:cs="Cambria Math"/>
                          <w:i/>
                          <w:iCs/>
                          <w:lang w:val="en-US"/>
                        </w:rPr>
                      </w:del>
                    </m:ctrlPr>
                  </m:dPr>
                  <m:e>
                    <m:sSub>
                      <m:sSubPr>
                        <m:ctrlPr>
                          <w:del w:id="31" w:author="Microsoft Office User" w:date="2017-06-24T12:17:00Z">
                            <w:rPr>
                              <w:rFonts w:ascii="Cambria Math" w:hAnsi="Cambria Math" w:cs="Cambria Math"/>
                              <w:i/>
                              <w:iCs/>
                              <w:lang w:val="en-US"/>
                            </w:rPr>
                          </w:del>
                        </m:ctrlPr>
                      </m:sSubPr>
                      <m:e>
                        <w:del w:id="32" w:author="Microsoft Office User" w:date="2017-06-24T12:17:00Z">
                          <m:r>
                            <w:rPr>
                              <w:rFonts w:ascii="Cambria Math" w:hAnsi="Cambria Math" w:cs="Cambria Math"/>
                              <w:lang w:val="en-US"/>
                            </w:rPr>
                            <m:t>p</m:t>
                          </m:r>
                        </w:del>
                      </m:e>
                      <m:sub>
                        <w:del w:id="33" w:author="Microsoft Office User" w:date="2017-06-24T12:17:00Z">
                          <m:r>
                            <w:rPr>
                              <w:rFonts w:ascii="Cambria Math" w:hAnsi="Cambria Math" w:cs="Cambria Math"/>
                              <w:lang w:val="en-US"/>
                            </w:rPr>
                            <m:t>A,2</m:t>
                          </m:r>
                        </w:del>
                      </m:sub>
                    </m:sSub>
                    <w:del w:id="34" w:author="Microsoft Office User" w:date="2017-06-24T12:17:00Z">
                      <m:r>
                        <w:rPr>
                          <w:rFonts w:ascii="Cambria Math" w:hAnsi="Cambria Math" w:cs="Cambria Math"/>
                          <w:lang w:val="en-US"/>
                        </w:rPr>
                        <m:t>-</m:t>
                      </m:r>
                    </w:del>
                    <m:d>
                      <m:dPr>
                        <m:ctrlPr>
                          <w:del w:id="35" w:author="Microsoft Office User" w:date="2017-06-24T12:17:00Z">
                            <w:rPr>
                              <w:rFonts w:ascii="Cambria Math" w:hAnsi="Cambria Math" w:cs="Cambria Math"/>
                              <w:i/>
                              <w:iCs/>
                              <w:lang w:val="en-US"/>
                            </w:rPr>
                          </w:del>
                        </m:ctrlPr>
                      </m:dPr>
                      <m:e>
                        <w:del w:id="36" w:author="Microsoft Office User" w:date="2017-06-24T12:17:00Z">
                          <m:r>
                            <w:rPr>
                              <w:rFonts w:ascii="Cambria Math" w:hAnsi="Cambria Math" w:cs="Cambria Math"/>
                              <w:lang w:val="en-US"/>
                            </w:rPr>
                            <m:t>1+ρ</m:t>
                          </m:r>
                        </w:del>
                      </m:e>
                    </m:d>
                    <w:del w:id="37" w:author="Microsoft Office User" w:date="2017-06-24T12:17:00Z">
                      <m:r>
                        <w:rPr>
                          <w:rFonts w:ascii="Cambria Math" w:hAnsi="Cambria Math" w:cs="Cambria Math"/>
                          <w:lang w:val="en-US"/>
                        </w:rPr>
                        <m:t>⋅x</m:t>
                      </m:r>
                    </w:del>
                  </m:e>
                </m:d>
                <w:del w:id="38" w:author="Microsoft Office User" w:date="2017-06-24T12:17:00Z">
                  <m:r>
                    <w:rPr>
                      <w:rFonts w:ascii="Cambria Math" w:hAnsi="Cambria Math" w:cs="Cambria Math"/>
                      <w:lang w:val="en-US"/>
                    </w:rPr>
                    <m:t>+</m:t>
                  </m:r>
                </w:del>
                <m:d>
                  <m:dPr>
                    <m:ctrlPr>
                      <w:del w:id="39" w:author="Microsoft Office User" w:date="2017-06-24T12:17:00Z">
                        <w:rPr>
                          <w:rFonts w:ascii="Cambria Math" w:hAnsi="Cambria Math" w:cs="Cambria Math"/>
                          <w:i/>
                          <w:iCs/>
                          <w:lang w:val="en-US"/>
                        </w:rPr>
                      </w:del>
                    </m:ctrlPr>
                  </m:dPr>
                  <m:e>
                    <w:del w:id="40" w:author="Microsoft Office User" w:date="2017-06-24T12:17:00Z">
                      <m:r>
                        <w:rPr>
                          <w:rFonts w:ascii="Cambria Math" w:hAnsi="Cambria Math" w:cs="Cambria Math"/>
                          <w:lang w:val="en-US"/>
                        </w:rPr>
                        <m:t>1-α</m:t>
                      </m:r>
                    </w:del>
                  </m:e>
                </m:d>
                <w:del w:id="41" w:author="Microsoft Office User" w:date="2017-06-24T12:17:00Z">
                  <m:r>
                    <w:rPr>
                      <w:rFonts w:ascii="Cambria Math" w:hAnsi="Cambria Math" w:cs="Cambria Math"/>
                      <w:lang w:val="en-US"/>
                    </w:rPr>
                    <m:t>⋅</m:t>
                  </m:r>
                </w:del>
                <m:d>
                  <m:dPr>
                    <m:begChr m:val="["/>
                    <m:endChr m:val="]"/>
                    <m:ctrlPr>
                      <w:del w:id="42" w:author="Microsoft Office User" w:date="2017-06-24T12:17:00Z">
                        <w:rPr>
                          <w:rFonts w:ascii="Cambria Math" w:hAnsi="Cambria Math" w:cs="Cambria Math"/>
                          <w:i/>
                          <w:iCs/>
                          <w:lang w:val="en-US"/>
                        </w:rPr>
                      </w:del>
                    </m:ctrlPr>
                  </m:dPr>
                  <m:e>
                    <m:sSub>
                      <m:sSubPr>
                        <m:ctrlPr>
                          <w:del w:id="43" w:author="Microsoft Office User" w:date="2017-06-24T12:17:00Z">
                            <w:rPr>
                              <w:rFonts w:ascii="Cambria Math" w:hAnsi="Cambria Math" w:cs="Cambria Math"/>
                              <w:i/>
                              <w:iCs/>
                              <w:lang w:val="en-US"/>
                            </w:rPr>
                          </w:del>
                        </m:ctrlPr>
                      </m:sSubPr>
                      <m:e>
                        <w:del w:id="44" w:author="Microsoft Office User" w:date="2017-06-24T12:17:00Z">
                          <m:r>
                            <w:rPr>
                              <w:rFonts w:ascii="Cambria Math" w:hAnsi="Cambria Math" w:cs="Cambria Math"/>
                              <w:lang w:val="en-US"/>
                            </w:rPr>
                            <m:t>p</m:t>
                          </m:r>
                        </w:del>
                      </m:e>
                      <m:sub>
                        <w:del w:id="45" w:author="Microsoft Office User" w:date="2017-06-24T12:17:00Z">
                          <m:r>
                            <w:rPr>
                              <w:rFonts w:ascii="Cambria Math" w:hAnsi="Cambria Math" w:cs="Cambria Math"/>
                              <w:lang w:val="en-US"/>
                            </w:rPr>
                            <m:t>B,2</m:t>
                          </m:r>
                        </w:del>
                      </m:sub>
                    </m:sSub>
                    <w:del w:id="46" w:author="Microsoft Office User" w:date="2017-06-24T12:17:00Z">
                      <m:r>
                        <w:rPr>
                          <w:rFonts w:ascii="Cambria Math" w:hAnsi="Cambria Math" w:cs="Cambria Math"/>
                          <w:lang w:val="en-US"/>
                        </w:rPr>
                        <m:t>-</m:t>
                      </m:r>
                    </w:del>
                    <m:d>
                      <m:dPr>
                        <m:ctrlPr>
                          <w:del w:id="47" w:author="Microsoft Office User" w:date="2017-06-24T12:17:00Z">
                            <w:rPr>
                              <w:rFonts w:ascii="Cambria Math" w:hAnsi="Cambria Math" w:cs="Cambria Math"/>
                              <w:i/>
                              <w:iCs/>
                              <w:lang w:val="en-US"/>
                            </w:rPr>
                          </w:del>
                        </m:ctrlPr>
                      </m:dPr>
                      <m:e>
                        <w:del w:id="48" w:author="Microsoft Office User" w:date="2017-06-24T12:17:00Z">
                          <m:r>
                            <w:rPr>
                              <w:rFonts w:ascii="Cambria Math" w:hAnsi="Cambria Math" w:cs="Cambria Math"/>
                              <w:lang w:val="en-US"/>
                            </w:rPr>
                            <m:t>1+ρ</m:t>
                          </m:r>
                        </w:del>
                      </m:e>
                    </m:d>
                    <w:del w:id="49" w:author="Microsoft Office User" w:date="2017-06-24T12:17:00Z">
                      <m:r>
                        <w:rPr>
                          <w:rFonts w:ascii="Cambria Math" w:hAnsi="Cambria Math" w:cs="Cambria Math"/>
                          <w:lang w:val="en-US"/>
                        </w:rPr>
                        <m:t>⋅x</m:t>
                      </m:r>
                    </w:del>
                  </m:e>
                </m:d>
                <w:del w:id="50" w:author="Microsoft Office User" w:date="2017-06-24T12:17:00Z">
                  <m:r>
                    <w:rPr>
                      <w:rFonts w:ascii="Cambria Math" w:hAnsi="Cambria Math" w:cs="Cambria Math"/>
                      <w:lang w:val="en-US"/>
                    </w:rPr>
                    <m:t>}.</m:t>
                  </m:r>
                </w:del>
              </m:oMath>
            </m:oMathPara>
          </w:p>
        </w:tc>
        <w:tc>
          <w:tcPr>
            <w:tcW w:w="750" w:type="pct"/>
            <w:vAlign w:val="center"/>
          </w:tcPr>
          <w:p w14:paraId="28717E65" w14:textId="4DA10041" w:rsidR="00E021D1" w:rsidDel="00424757" w:rsidRDefault="00E021D1" w:rsidP="007F00FD">
            <w:pPr>
              <w:widowControl/>
              <w:spacing w:after="240" w:line="480" w:lineRule="auto"/>
              <w:jc w:val="right"/>
              <w:rPr>
                <w:del w:id="51" w:author="Microsoft Office User" w:date="2017-06-24T12:17:00Z"/>
              </w:rPr>
            </w:pPr>
            <w:del w:id="52" w:author="Microsoft Office User" w:date="2017-06-24T12:17:00Z">
              <w:r w:rsidDel="00424757">
                <w:delText>(</w:delText>
              </w:r>
              <w:r w:rsidR="007F00FD" w:rsidDel="00424757">
                <w:delText>7b</w:delText>
              </w:r>
              <w:r w:rsidDel="00424757">
                <w:delText>)</w:delText>
              </w:r>
            </w:del>
          </w:p>
        </w:tc>
      </w:tr>
    </w:tbl>
    <w:p w14:paraId="282934D7" w14:textId="70A1C908" w:rsidR="00E021D1" w:rsidRPr="00D82B27" w:rsidDel="00424757" w:rsidRDefault="00E021D1" w:rsidP="00DB6D5E">
      <w:pPr>
        <w:numPr>
          <w:ilvl w:val="0"/>
          <w:numId w:val="2"/>
        </w:numPr>
        <w:spacing w:after="240" w:line="480" w:lineRule="auto"/>
        <w:jc w:val="both"/>
        <w:rPr>
          <w:del w:id="53" w:author="Microsoft Office User" w:date="2017-06-24T12:17:00Z"/>
          <w:lang w:val="en-US"/>
        </w:rPr>
      </w:pPr>
      <w:del w:id="54" w:author="Microsoft Office User" w:date="2017-06-24T12:17:00Z">
        <w:r w:rsidDel="00424757">
          <w:rPr>
            <w:lang w:val="en-US"/>
          </w:rPr>
          <w:delText xml:space="preserve">Quasi-rents of </w:delText>
        </w:r>
        <w:r w:rsidR="00627BA6" w:rsidDel="00424757">
          <w:rPr>
            <w:lang w:val="en-US"/>
          </w:rPr>
          <w:delText>firm</w:delText>
        </w:r>
        <w:r w:rsidDel="00424757">
          <w:rPr>
            <w:lang w:val="en-US"/>
          </w:rPr>
          <w:delText xml:space="preserve">s that adopted the clean technology only in the second period: </w:delText>
        </w:r>
      </w:del>
    </w:p>
    <w:tbl>
      <w:tblPr>
        <w:tblW w:w="5000" w:type="pct"/>
        <w:tblLook w:val="04A0" w:firstRow="1" w:lastRow="0" w:firstColumn="1" w:lastColumn="0" w:noHBand="0" w:noVBand="1"/>
      </w:tblPr>
      <w:tblGrid>
        <w:gridCol w:w="1404"/>
        <w:gridCol w:w="6552"/>
        <w:gridCol w:w="1404"/>
      </w:tblGrid>
      <w:tr w:rsidR="00E021D1" w:rsidDel="00424757" w14:paraId="57A63E86" w14:textId="55C389CD" w:rsidTr="00702951">
        <w:trPr>
          <w:del w:id="55" w:author="Microsoft Office User" w:date="2017-06-24T12:17:00Z"/>
        </w:trPr>
        <w:tc>
          <w:tcPr>
            <w:tcW w:w="750" w:type="pct"/>
            <w:vAlign w:val="center"/>
          </w:tcPr>
          <w:p w14:paraId="4FDCE037" w14:textId="09AA18A4" w:rsidR="00E021D1" w:rsidDel="00424757" w:rsidRDefault="00E021D1" w:rsidP="00702951">
            <w:pPr>
              <w:spacing w:after="240" w:line="480" w:lineRule="auto"/>
              <w:rPr>
                <w:del w:id="56" w:author="Microsoft Office User" w:date="2017-06-24T12:17:00Z"/>
              </w:rPr>
            </w:pPr>
          </w:p>
        </w:tc>
        <w:tc>
          <w:tcPr>
            <w:tcW w:w="3500" w:type="pct"/>
          </w:tcPr>
          <w:p w14:paraId="67927C17" w14:textId="2247D1F3" w:rsidR="00E021D1" w:rsidRPr="00D82B27" w:rsidDel="00424757" w:rsidRDefault="005A52CF" w:rsidP="00702951">
            <w:pPr>
              <w:spacing w:after="240" w:line="480" w:lineRule="auto"/>
              <w:rPr>
                <w:del w:id="57" w:author="Microsoft Office User" w:date="2017-06-24T12:17:00Z"/>
                <w:lang w:val="en-US"/>
              </w:rPr>
            </w:pPr>
            <m:oMathPara>
              <m:oMath>
                <m:sSubSup>
                  <m:sSubSupPr>
                    <m:ctrlPr>
                      <w:del w:id="58" w:author="Microsoft Office User" w:date="2017-06-24T12:17:00Z">
                        <w:rPr>
                          <w:rFonts w:ascii="Cambria Math" w:hAnsi="Cambria Math" w:cs="Cambria Math"/>
                          <w:i/>
                          <w:iCs/>
                          <w:lang w:val="en-US"/>
                        </w:rPr>
                      </w:del>
                    </m:ctrlPr>
                  </m:sSubSupPr>
                  <m:e>
                    <w:del w:id="59" w:author="Microsoft Office User" w:date="2017-06-24T12:17:00Z">
                      <m:r>
                        <w:rPr>
                          <w:rFonts w:ascii="Cambria Math" w:hAnsi="Cambria Math" w:cs="Cambria Math"/>
                          <w:lang w:val="en-US"/>
                        </w:rPr>
                        <m:t>π</m:t>
                      </m:r>
                    </w:del>
                  </m:e>
                  <m:sub>
                    <w:del w:id="60" w:author="Microsoft Office User" w:date="2017-06-24T12:17:00Z">
                      <m:r>
                        <w:rPr>
                          <w:rFonts w:ascii="Cambria Math" w:hAnsi="Cambria Math" w:cs="Cambria Math"/>
                          <w:lang w:val="en-US"/>
                        </w:rPr>
                        <m:t>2</m:t>
                      </m:r>
                    </w:del>
                  </m:sub>
                  <m:sup>
                    <w:del w:id="61" w:author="Microsoft Office User" w:date="2017-06-24T12:17:00Z">
                      <m:r>
                        <w:rPr>
                          <w:rFonts w:ascii="Cambria Math" w:hAnsi="Cambria Math" w:cs="Cambria Math"/>
                          <w:lang w:val="en-US"/>
                        </w:rPr>
                        <m:t>θ</m:t>
                      </m:r>
                    </w:del>
                  </m:sup>
                </m:sSubSup>
                <w:del w:id="62" w:author="Microsoft Office User" w:date="2017-06-24T12:17:00Z">
                  <m:r>
                    <w:rPr>
                      <w:rFonts w:ascii="Cambria Math" w:hAnsi="Cambria Math" w:cs="Cambria Math"/>
                      <w:lang w:val="en-US"/>
                    </w:rPr>
                    <m:t>≡</m:t>
                  </m:r>
                </w:del>
                <m:sSub>
                  <m:sSubPr>
                    <m:ctrlPr>
                      <w:del w:id="63" w:author="Microsoft Office User" w:date="2017-06-24T12:17:00Z">
                        <w:rPr>
                          <w:rFonts w:ascii="Cambria Math" w:hAnsi="Cambria Math" w:cs="Cambria Math"/>
                          <w:i/>
                          <w:iCs/>
                          <w:lang w:val="en-US"/>
                        </w:rPr>
                      </w:del>
                    </m:ctrlPr>
                  </m:sSubPr>
                  <m:e>
                    <w:del w:id="64" w:author="Microsoft Office User" w:date="2017-06-24T12:17:00Z">
                      <m:r>
                        <w:rPr>
                          <w:rFonts w:ascii="Cambria Math" w:hAnsi="Cambria Math" w:cs="Cambria Math"/>
                          <w:lang w:val="en-US"/>
                        </w:rPr>
                        <m:t>p</m:t>
                      </m:r>
                    </w:del>
                  </m:e>
                  <m:sub>
                    <w:del w:id="65" w:author="Microsoft Office User" w:date="2017-06-24T12:17:00Z">
                      <m:r>
                        <w:rPr>
                          <w:rFonts w:ascii="Cambria Math" w:hAnsi="Cambria Math" w:cs="Cambria Math"/>
                          <w:lang w:val="en-US"/>
                        </w:rPr>
                        <m:t>A,1</m:t>
                      </m:r>
                    </w:del>
                  </m:sub>
                </m:sSub>
                <w:del w:id="66" w:author="Microsoft Office User" w:date="2017-06-24T12:17:00Z">
                  <m:r>
                    <w:rPr>
                      <w:rFonts w:ascii="Cambria Math" w:hAnsi="Cambria Math" w:cs="Cambria Math"/>
                      <w:lang w:val="en-US"/>
                    </w:rPr>
                    <m:t>-x+δ{α</m:t>
                  </m:r>
                </w:del>
                <m:d>
                  <m:dPr>
                    <m:begChr m:val="["/>
                    <m:endChr m:val="]"/>
                    <m:ctrlPr>
                      <w:del w:id="67" w:author="Microsoft Office User" w:date="2017-06-24T12:17:00Z">
                        <w:rPr>
                          <w:rFonts w:ascii="Cambria Math" w:hAnsi="Cambria Math" w:cs="Cambria Math"/>
                          <w:i/>
                          <w:iCs/>
                          <w:lang w:val="en-US"/>
                        </w:rPr>
                      </w:del>
                    </m:ctrlPr>
                  </m:dPr>
                  <m:e>
                    <m:sSub>
                      <m:sSubPr>
                        <m:ctrlPr>
                          <w:del w:id="68" w:author="Microsoft Office User" w:date="2017-06-24T12:17:00Z">
                            <w:rPr>
                              <w:rFonts w:ascii="Cambria Math" w:hAnsi="Cambria Math" w:cs="Cambria Math"/>
                              <w:i/>
                              <w:iCs/>
                              <w:lang w:val="en-US"/>
                            </w:rPr>
                          </w:del>
                        </m:ctrlPr>
                      </m:sSubPr>
                      <m:e>
                        <w:del w:id="69" w:author="Microsoft Office User" w:date="2017-06-24T12:17:00Z">
                          <m:r>
                            <w:rPr>
                              <w:rFonts w:ascii="Cambria Math" w:hAnsi="Cambria Math" w:cs="Cambria Math"/>
                              <w:lang w:val="en-US"/>
                            </w:rPr>
                            <m:t>p</m:t>
                          </m:r>
                        </w:del>
                      </m:e>
                      <m:sub>
                        <w:del w:id="70" w:author="Microsoft Office User" w:date="2017-06-24T12:17:00Z">
                          <m:r>
                            <w:rPr>
                              <w:rFonts w:ascii="Cambria Math" w:hAnsi="Cambria Math" w:cs="Cambria Math"/>
                              <w:lang w:val="en-US"/>
                            </w:rPr>
                            <m:t>A,2</m:t>
                          </m:r>
                        </w:del>
                      </m:sub>
                    </m:sSub>
                    <w:del w:id="71" w:author="Microsoft Office User" w:date="2017-06-24T12:17:00Z">
                      <m:r>
                        <w:rPr>
                          <w:rFonts w:ascii="Cambria Math" w:hAnsi="Cambria Math" w:cs="Cambria Math"/>
                          <w:lang w:val="en-US"/>
                        </w:rPr>
                        <m:t>-x-</m:t>
                      </m:r>
                    </w:del>
                    <m:sSubSup>
                      <m:sSubSupPr>
                        <m:ctrlPr>
                          <w:del w:id="72" w:author="Microsoft Office User" w:date="2017-06-24T12:17:00Z">
                            <w:rPr>
                              <w:rFonts w:ascii="Cambria Math" w:hAnsi="Cambria Math" w:cs="Cambria Math"/>
                              <w:i/>
                              <w:iCs/>
                              <w:lang w:val="en-US"/>
                            </w:rPr>
                          </w:del>
                        </m:ctrlPr>
                      </m:sSubSupPr>
                      <m:e>
                        <w:del w:id="73" w:author="Microsoft Office User" w:date="2017-06-24T12:17:00Z">
                          <m:r>
                            <w:rPr>
                              <w:rFonts w:ascii="Cambria Math" w:hAnsi="Cambria Math" w:cs="Cambria Math"/>
                              <w:lang w:val="en-US"/>
                            </w:rPr>
                            <m:t>I</m:t>
                          </m:r>
                        </w:del>
                      </m:e>
                      <m:sub>
                        <w:del w:id="74" w:author="Microsoft Office User" w:date="2017-06-24T12:17:00Z">
                          <m:r>
                            <w:rPr>
                              <w:rFonts w:ascii="Cambria Math" w:hAnsi="Cambria Math" w:cs="Cambria Math"/>
                              <w:lang w:val="en-US"/>
                            </w:rPr>
                            <m:t>2</m:t>
                          </m:r>
                        </w:del>
                      </m:sub>
                      <m:sup>
                        <w:del w:id="75" w:author="Microsoft Office User" w:date="2017-06-24T12:17:00Z">
                          <m:r>
                            <w:rPr>
                              <w:rFonts w:ascii="Cambria Math" w:hAnsi="Cambria Math" w:cs="Cambria Math"/>
                              <w:lang w:val="en-US"/>
                            </w:rPr>
                            <m:t>m</m:t>
                          </m:r>
                        </w:del>
                      </m:sup>
                    </m:sSubSup>
                  </m:e>
                </m:d>
                <w:del w:id="76" w:author="Microsoft Office User" w:date="2017-06-24T12:17:00Z">
                  <m:r>
                    <w:rPr>
                      <w:rFonts w:ascii="Cambria Math" w:hAnsi="Cambria Math" w:cs="Cambria Math"/>
                      <w:lang w:val="en-US"/>
                    </w:rPr>
                    <m:t>+</m:t>
                  </m:r>
                </w:del>
                <m:d>
                  <m:dPr>
                    <m:ctrlPr>
                      <w:del w:id="77" w:author="Microsoft Office User" w:date="2017-06-24T12:17:00Z">
                        <w:rPr>
                          <w:rFonts w:ascii="Cambria Math" w:hAnsi="Cambria Math" w:cs="Cambria Math"/>
                          <w:i/>
                          <w:iCs/>
                          <w:lang w:val="en-US"/>
                        </w:rPr>
                      </w:del>
                    </m:ctrlPr>
                  </m:dPr>
                  <m:e>
                    <w:del w:id="78" w:author="Microsoft Office User" w:date="2017-06-24T12:17:00Z">
                      <m:r>
                        <w:rPr>
                          <w:rFonts w:ascii="Cambria Math" w:hAnsi="Cambria Math" w:cs="Cambria Math"/>
                          <w:lang w:val="en-US"/>
                        </w:rPr>
                        <m:t>1-α</m:t>
                      </m:r>
                    </w:del>
                  </m:e>
                </m:d>
                <w:del w:id="79" w:author="Microsoft Office User" w:date="2017-06-24T12:17:00Z">
                  <m:r>
                    <w:rPr>
                      <w:rFonts w:ascii="Cambria Math" w:hAnsi="Cambria Math" w:cs="Cambria Math"/>
                      <w:lang w:val="en-US"/>
                    </w:rPr>
                    <m:t>⋅</m:t>
                  </m:r>
                </w:del>
                <m:d>
                  <m:dPr>
                    <m:begChr m:val="["/>
                    <m:endChr m:val="]"/>
                    <m:ctrlPr>
                      <w:del w:id="80" w:author="Microsoft Office User" w:date="2017-06-24T12:17:00Z">
                        <w:rPr>
                          <w:rFonts w:ascii="Cambria Math" w:hAnsi="Cambria Math" w:cs="Cambria Math"/>
                          <w:i/>
                          <w:iCs/>
                          <w:lang w:val="en-US"/>
                        </w:rPr>
                      </w:del>
                    </m:ctrlPr>
                  </m:dPr>
                  <m:e>
                    <m:sSub>
                      <m:sSubPr>
                        <m:ctrlPr>
                          <w:del w:id="81" w:author="Microsoft Office User" w:date="2017-06-24T12:17:00Z">
                            <w:rPr>
                              <w:rFonts w:ascii="Cambria Math" w:hAnsi="Cambria Math" w:cs="Cambria Math"/>
                              <w:i/>
                              <w:iCs/>
                              <w:lang w:val="en-US"/>
                            </w:rPr>
                          </w:del>
                        </m:ctrlPr>
                      </m:sSubPr>
                      <m:e>
                        <w:del w:id="82" w:author="Microsoft Office User" w:date="2017-06-24T12:17:00Z">
                          <m:r>
                            <w:rPr>
                              <w:rFonts w:ascii="Cambria Math" w:hAnsi="Cambria Math" w:cs="Cambria Math"/>
                              <w:lang w:val="en-US"/>
                            </w:rPr>
                            <m:t>p</m:t>
                          </m:r>
                        </w:del>
                      </m:e>
                      <m:sub>
                        <w:del w:id="83" w:author="Microsoft Office User" w:date="2017-06-24T12:17:00Z">
                          <m:r>
                            <w:rPr>
                              <w:rFonts w:ascii="Cambria Math" w:hAnsi="Cambria Math" w:cs="Cambria Math"/>
                              <w:lang w:val="en-US"/>
                            </w:rPr>
                            <m:t>B,2</m:t>
                          </m:r>
                        </w:del>
                      </m:sub>
                    </m:sSub>
                    <w:del w:id="84" w:author="Microsoft Office User" w:date="2017-06-24T12:17:00Z">
                      <m:r>
                        <w:rPr>
                          <w:rFonts w:ascii="Cambria Math" w:hAnsi="Cambria Math" w:cs="Cambria Math"/>
                          <w:lang w:val="en-US"/>
                        </w:rPr>
                        <m:t>-x</m:t>
                      </m:r>
                    </w:del>
                  </m:e>
                </m:d>
                <w:del w:id="85" w:author="Microsoft Office User" w:date="2017-06-24T12:17:00Z">
                  <m:r>
                    <w:rPr>
                      <w:rFonts w:ascii="Cambria Math" w:hAnsi="Cambria Math" w:cs="Cambria Math"/>
                      <w:lang w:val="en-US"/>
                    </w:rPr>
                    <m:t>}.</m:t>
                  </m:r>
                </w:del>
              </m:oMath>
            </m:oMathPara>
          </w:p>
        </w:tc>
        <w:tc>
          <w:tcPr>
            <w:tcW w:w="750" w:type="pct"/>
            <w:vAlign w:val="center"/>
          </w:tcPr>
          <w:p w14:paraId="79AF5D96" w14:textId="4F96583A" w:rsidR="00E021D1" w:rsidDel="00424757" w:rsidRDefault="00E021D1" w:rsidP="007F00FD">
            <w:pPr>
              <w:widowControl/>
              <w:spacing w:after="240" w:line="480" w:lineRule="auto"/>
              <w:jc w:val="right"/>
              <w:rPr>
                <w:del w:id="86" w:author="Microsoft Office User" w:date="2017-06-24T12:17:00Z"/>
              </w:rPr>
            </w:pPr>
            <w:del w:id="87" w:author="Microsoft Office User" w:date="2017-06-24T12:17:00Z">
              <w:r w:rsidDel="00424757">
                <w:delText>(</w:delText>
              </w:r>
              <w:r w:rsidR="007F00FD" w:rsidDel="00424757">
                <w:delText>8b</w:delText>
              </w:r>
              <w:r w:rsidDel="00424757">
                <w:delText>)</w:delText>
              </w:r>
            </w:del>
          </w:p>
        </w:tc>
      </w:tr>
    </w:tbl>
    <w:p w14:paraId="1FB97E69" w14:textId="5E2168C1" w:rsidR="00E021D1" w:rsidRPr="00AA062F" w:rsidDel="00424757" w:rsidRDefault="00E021D1" w:rsidP="00DB6D5E">
      <w:pPr>
        <w:numPr>
          <w:ilvl w:val="0"/>
          <w:numId w:val="2"/>
        </w:numPr>
        <w:spacing w:after="240" w:line="480" w:lineRule="auto"/>
        <w:jc w:val="both"/>
        <w:rPr>
          <w:del w:id="88" w:author="Microsoft Office User" w:date="2017-06-24T12:17:00Z"/>
          <w:lang w:val="en-US"/>
        </w:rPr>
      </w:pPr>
      <w:del w:id="89" w:author="Microsoft Office User" w:date="2017-06-24T12:17:00Z">
        <w:r w:rsidDel="00424757">
          <w:rPr>
            <w:lang w:val="en-US"/>
          </w:rPr>
          <w:delText xml:space="preserve">Quasi-rents of active units that never adopted the technology: </w:delText>
        </w:r>
      </w:del>
    </w:p>
    <w:tbl>
      <w:tblPr>
        <w:tblW w:w="5000" w:type="pct"/>
        <w:tblLook w:val="04A0" w:firstRow="1" w:lastRow="0" w:firstColumn="1" w:lastColumn="0" w:noHBand="0" w:noVBand="1"/>
      </w:tblPr>
      <w:tblGrid>
        <w:gridCol w:w="1404"/>
        <w:gridCol w:w="6552"/>
        <w:gridCol w:w="1404"/>
      </w:tblGrid>
      <w:tr w:rsidR="00E021D1" w:rsidDel="00424757" w14:paraId="5AACFEFC" w14:textId="0E0F9FEF" w:rsidTr="00702951">
        <w:trPr>
          <w:del w:id="90" w:author="Microsoft Office User" w:date="2017-06-24T12:17:00Z"/>
        </w:trPr>
        <w:tc>
          <w:tcPr>
            <w:tcW w:w="750" w:type="pct"/>
            <w:vAlign w:val="center"/>
          </w:tcPr>
          <w:p w14:paraId="2A3352EB" w14:textId="42BCA4CE" w:rsidR="00E021D1" w:rsidDel="00424757" w:rsidRDefault="00E021D1" w:rsidP="00702951">
            <w:pPr>
              <w:spacing w:after="240" w:line="480" w:lineRule="auto"/>
              <w:rPr>
                <w:del w:id="91" w:author="Microsoft Office User" w:date="2017-06-24T12:17:00Z"/>
              </w:rPr>
            </w:pPr>
          </w:p>
        </w:tc>
        <w:tc>
          <w:tcPr>
            <w:tcW w:w="3500" w:type="pct"/>
          </w:tcPr>
          <w:p w14:paraId="0E00D3DF" w14:textId="43F98B1C" w:rsidR="00E021D1" w:rsidRPr="00AA062F" w:rsidDel="00424757" w:rsidRDefault="005A52CF" w:rsidP="00702951">
            <w:pPr>
              <w:spacing w:after="240" w:line="480" w:lineRule="auto"/>
              <w:rPr>
                <w:del w:id="92" w:author="Microsoft Office User" w:date="2017-06-24T12:17:00Z"/>
                <w:lang w:val="en-US"/>
              </w:rPr>
            </w:pPr>
            <m:oMathPara>
              <m:oMath>
                <m:sSubSup>
                  <m:sSubSupPr>
                    <m:ctrlPr>
                      <w:del w:id="93" w:author="Microsoft Office User" w:date="2017-06-24T12:17:00Z">
                        <w:rPr>
                          <w:rFonts w:ascii="Cambria Math" w:hAnsi="Cambria Math" w:cs="Cambria Math"/>
                          <w:i/>
                          <w:iCs/>
                          <w:lang w:val="en-US"/>
                        </w:rPr>
                      </w:del>
                    </m:ctrlPr>
                  </m:sSubSupPr>
                  <m:e>
                    <w:del w:id="94" w:author="Microsoft Office User" w:date="2017-06-24T12:17:00Z">
                      <m:r>
                        <w:rPr>
                          <w:rFonts w:ascii="Cambria Math" w:hAnsi="Cambria Math" w:cs="Cambria Math"/>
                          <w:lang w:val="en-US"/>
                        </w:rPr>
                        <m:t>π</m:t>
                      </m:r>
                    </w:del>
                  </m:e>
                  <m:sub>
                    <w:del w:id="95" w:author="Microsoft Office User" w:date="2017-06-24T12:17:00Z">
                      <m:r>
                        <w:rPr>
                          <w:rFonts w:ascii="Cambria Math" w:hAnsi="Cambria Math" w:cs="Cambria Math"/>
                          <w:lang w:val="en-US"/>
                        </w:rPr>
                        <m:t>0</m:t>
                      </m:r>
                    </w:del>
                  </m:sub>
                  <m:sup>
                    <w:del w:id="96" w:author="Microsoft Office User" w:date="2017-06-24T12:17:00Z">
                      <m:r>
                        <w:rPr>
                          <w:rFonts w:ascii="Cambria Math" w:hAnsi="Cambria Math" w:cs="Cambria Math"/>
                          <w:lang w:val="en-US"/>
                        </w:rPr>
                        <m:t>θ</m:t>
                      </m:r>
                    </w:del>
                  </m:sup>
                </m:sSubSup>
                <w:del w:id="97" w:author="Microsoft Office User" w:date="2017-06-24T12:17:00Z">
                  <m:r>
                    <w:rPr>
                      <w:rFonts w:ascii="Cambria Math" w:hAnsi="Cambria Math" w:cs="Cambria Math"/>
                      <w:lang w:val="en-US"/>
                    </w:rPr>
                    <m:t>≡</m:t>
                  </m:r>
                </w:del>
                <m:sSub>
                  <m:sSubPr>
                    <m:ctrlPr>
                      <w:del w:id="98" w:author="Microsoft Office User" w:date="2017-06-24T12:17:00Z">
                        <w:rPr>
                          <w:rFonts w:ascii="Cambria Math" w:hAnsi="Cambria Math" w:cs="Cambria Math"/>
                          <w:i/>
                          <w:iCs/>
                          <w:lang w:val="en-US"/>
                        </w:rPr>
                      </w:del>
                    </m:ctrlPr>
                  </m:sSubPr>
                  <m:e>
                    <w:del w:id="99" w:author="Microsoft Office User" w:date="2017-06-24T12:17:00Z">
                      <m:r>
                        <w:rPr>
                          <w:rFonts w:ascii="Cambria Math" w:hAnsi="Cambria Math" w:cs="Cambria Math"/>
                          <w:lang w:val="en-US"/>
                        </w:rPr>
                        <m:t>p</m:t>
                      </m:r>
                    </w:del>
                  </m:e>
                  <m:sub>
                    <w:del w:id="100" w:author="Microsoft Office User" w:date="2017-06-24T12:17:00Z">
                      <m:r>
                        <w:rPr>
                          <w:rFonts w:ascii="Cambria Math" w:hAnsi="Cambria Math" w:cs="Cambria Math"/>
                          <w:lang w:val="en-US"/>
                        </w:rPr>
                        <m:t>A,1</m:t>
                      </m:r>
                    </w:del>
                  </m:sub>
                </m:sSub>
                <w:del w:id="101" w:author="Microsoft Office User" w:date="2017-06-24T12:17:00Z">
                  <m:r>
                    <w:rPr>
                      <w:rFonts w:ascii="Cambria Math" w:hAnsi="Cambria Math" w:cs="Cambria Math"/>
                      <w:lang w:val="en-US"/>
                    </w:rPr>
                    <m:t>-x+δ{α</m:t>
                  </m:r>
                </w:del>
                <m:d>
                  <m:dPr>
                    <m:begChr m:val="["/>
                    <m:endChr m:val="]"/>
                    <m:ctrlPr>
                      <w:del w:id="102" w:author="Microsoft Office User" w:date="2017-06-24T12:17:00Z">
                        <w:rPr>
                          <w:rFonts w:ascii="Cambria Math" w:hAnsi="Cambria Math" w:cs="Cambria Math"/>
                          <w:i/>
                          <w:iCs/>
                          <w:lang w:val="en-US"/>
                        </w:rPr>
                      </w:del>
                    </m:ctrlPr>
                  </m:dPr>
                  <m:e>
                    <m:sSub>
                      <m:sSubPr>
                        <m:ctrlPr>
                          <w:del w:id="103" w:author="Microsoft Office User" w:date="2017-06-24T12:17:00Z">
                            <w:rPr>
                              <w:rFonts w:ascii="Cambria Math" w:hAnsi="Cambria Math" w:cs="Cambria Math"/>
                              <w:i/>
                              <w:iCs/>
                              <w:lang w:val="en-US"/>
                            </w:rPr>
                          </w:del>
                        </m:ctrlPr>
                      </m:sSubPr>
                      <m:e>
                        <w:del w:id="104" w:author="Microsoft Office User" w:date="2017-06-24T12:17:00Z">
                          <m:r>
                            <w:rPr>
                              <w:rFonts w:ascii="Cambria Math" w:hAnsi="Cambria Math" w:cs="Cambria Math"/>
                              <w:lang w:val="en-US"/>
                            </w:rPr>
                            <m:t>p</m:t>
                          </m:r>
                        </w:del>
                      </m:e>
                      <m:sub>
                        <w:del w:id="105" w:author="Microsoft Office User" w:date="2017-06-24T12:17:00Z">
                          <m:r>
                            <w:rPr>
                              <w:rFonts w:ascii="Cambria Math" w:hAnsi="Cambria Math" w:cs="Cambria Math"/>
                              <w:lang w:val="en-US"/>
                            </w:rPr>
                            <m:t>A,2</m:t>
                          </m:r>
                        </w:del>
                      </m:sub>
                    </m:sSub>
                    <w:del w:id="106" w:author="Microsoft Office User" w:date="2017-06-24T12:17:00Z">
                      <m:r>
                        <w:rPr>
                          <w:rFonts w:ascii="Cambria Math" w:hAnsi="Cambria Math" w:cs="Cambria Math"/>
                          <w:lang w:val="en-US"/>
                        </w:rPr>
                        <m:t>-x</m:t>
                      </m:r>
                    </w:del>
                  </m:e>
                </m:d>
                <w:del w:id="107" w:author="Microsoft Office User" w:date="2017-06-24T12:17:00Z">
                  <m:r>
                    <w:rPr>
                      <w:rFonts w:ascii="Cambria Math" w:hAnsi="Cambria Math" w:cs="Cambria Math"/>
                      <w:lang w:val="en-US"/>
                    </w:rPr>
                    <m:t>+</m:t>
                  </m:r>
                </w:del>
                <m:d>
                  <m:dPr>
                    <m:ctrlPr>
                      <w:del w:id="108" w:author="Microsoft Office User" w:date="2017-06-24T12:17:00Z">
                        <w:rPr>
                          <w:rFonts w:ascii="Cambria Math" w:hAnsi="Cambria Math" w:cs="Cambria Math"/>
                          <w:i/>
                          <w:iCs/>
                          <w:lang w:val="en-US"/>
                        </w:rPr>
                      </w:del>
                    </m:ctrlPr>
                  </m:dPr>
                  <m:e>
                    <w:del w:id="109" w:author="Microsoft Office User" w:date="2017-06-24T12:17:00Z">
                      <m:r>
                        <w:rPr>
                          <w:rFonts w:ascii="Cambria Math" w:hAnsi="Cambria Math" w:cs="Cambria Math"/>
                          <w:lang w:val="en-US"/>
                        </w:rPr>
                        <m:t>1-α</m:t>
                      </m:r>
                    </w:del>
                  </m:e>
                </m:d>
                <w:del w:id="110" w:author="Microsoft Office User" w:date="2017-06-24T12:17:00Z">
                  <m:r>
                    <w:rPr>
                      <w:rFonts w:ascii="Cambria Math" w:hAnsi="Cambria Math" w:cs="Cambria Math"/>
                      <w:lang w:val="en-US"/>
                    </w:rPr>
                    <m:t>⋅</m:t>
                  </m:r>
                </w:del>
                <m:d>
                  <m:dPr>
                    <m:begChr m:val="["/>
                    <m:endChr m:val="]"/>
                    <m:ctrlPr>
                      <w:del w:id="111" w:author="Microsoft Office User" w:date="2017-06-24T12:17:00Z">
                        <w:rPr>
                          <w:rFonts w:ascii="Cambria Math" w:hAnsi="Cambria Math" w:cs="Cambria Math"/>
                          <w:i/>
                          <w:iCs/>
                          <w:lang w:val="en-US"/>
                        </w:rPr>
                      </w:del>
                    </m:ctrlPr>
                  </m:dPr>
                  <m:e>
                    <m:sSub>
                      <m:sSubPr>
                        <m:ctrlPr>
                          <w:del w:id="112" w:author="Microsoft Office User" w:date="2017-06-24T12:17:00Z">
                            <w:rPr>
                              <w:rFonts w:ascii="Cambria Math" w:hAnsi="Cambria Math" w:cs="Cambria Math"/>
                              <w:i/>
                              <w:iCs/>
                              <w:lang w:val="en-US"/>
                            </w:rPr>
                          </w:del>
                        </m:ctrlPr>
                      </m:sSubPr>
                      <m:e>
                        <w:del w:id="113" w:author="Microsoft Office User" w:date="2017-06-24T12:17:00Z">
                          <m:r>
                            <w:rPr>
                              <w:rFonts w:ascii="Cambria Math" w:hAnsi="Cambria Math" w:cs="Cambria Math"/>
                              <w:lang w:val="en-US"/>
                            </w:rPr>
                            <m:t>p</m:t>
                          </m:r>
                        </w:del>
                      </m:e>
                      <m:sub>
                        <w:del w:id="114" w:author="Microsoft Office User" w:date="2017-06-24T12:17:00Z">
                          <m:r>
                            <w:rPr>
                              <w:rFonts w:ascii="Cambria Math" w:hAnsi="Cambria Math" w:cs="Cambria Math"/>
                              <w:lang w:val="en-US"/>
                            </w:rPr>
                            <m:t>B,2</m:t>
                          </m:r>
                        </w:del>
                      </m:sub>
                    </m:sSub>
                    <w:del w:id="115" w:author="Microsoft Office User" w:date="2017-06-24T12:17:00Z">
                      <m:r>
                        <w:rPr>
                          <w:rFonts w:ascii="Cambria Math" w:hAnsi="Cambria Math" w:cs="Cambria Math"/>
                          <w:lang w:val="en-US"/>
                        </w:rPr>
                        <m:t>-x</m:t>
                      </m:r>
                    </w:del>
                  </m:e>
                </m:d>
                <w:del w:id="116" w:author="Microsoft Office User" w:date="2017-06-24T12:17:00Z">
                  <m:r>
                    <w:rPr>
                      <w:rFonts w:ascii="Cambria Math" w:hAnsi="Cambria Math" w:cs="Cambria Math"/>
                      <w:lang w:val="en-US"/>
                    </w:rPr>
                    <m:t>}.</m:t>
                  </m:r>
                </w:del>
              </m:oMath>
            </m:oMathPara>
          </w:p>
        </w:tc>
        <w:tc>
          <w:tcPr>
            <w:tcW w:w="750" w:type="pct"/>
            <w:vAlign w:val="center"/>
          </w:tcPr>
          <w:p w14:paraId="50CCC4F6" w14:textId="0045BA7B" w:rsidR="00E021D1" w:rsidDel="00424757" w:rsidRDefault="00E021D1" w:rsidP="007F00FD">
            <w:pPr>
              <w:widowControl/>
              <w:spacing w:after="240" w:line="480" w:lineRule="auto"/>
              <w:jc w:val="right"/>
              <w:rPr>
                <w:del w:id="117" w:author="Microsoft Office User" w:date="2017-06-24T12:17:00Z"/>
              </w:rPr>
            </w:pPr>
            <w:del w:id="118" w:author="Microsoft Office User" w:date="2017-06-24T12:17:00Z">
              <w:r w:rsidDel="00424757">
                <w:delText>(</w:delText>
              </w:r>
              <w:r w:rsidR="007F00FD" w:rsidDel="00424757">
                <w:delText>9b</w:delText>
              </w:r>
              <w:r w:rsidDel="00424757">
                <w:delText>)</w:delText>
              </w:r>
            </w:del>
          </w:p>
        </w:tc>
      </w:tr>
    </w:tbl>
    <w:p w14:paraId="39BEFFC9" w14:textId="131F0D3D" w:rsidR="00E021D1" w:rsidDel="00424757" w:rsidRDefault="00E021D1" w:rsidP="007F00FD">
      <w:pPr>
        <w:spacing w:after="240" w:line="480" w:lineRule="auto"/>
        <w:jc w:val="both"/>
        <w:rPr>
          <w:del w:id="119" w:author="Microsoft Office User" w:date="2017-06-24T12:17:00Z"/>
          <w:lang w:val="en-US"/>
        </w:rPr>
      </w:pPr>
      <w:del w:id="120" w:author="Microsoft Office User" w:date="2017-06-24T12:17:00Z">
        <w:r w:rsidDel="00424757">
          <w:rPr>
            <w:lang w:val="en-US"/>
          </w:rPr>
          <w:delText>We used Eqs. (</w:delText>
        </w:r>
        <w:r w:rsidR="007F00FD" w:rsidDel="00424757">
          <w:rPr>
            <w:lang w:val="en-US"/>
          </w:rPr>
          <w:delText>7b</w:delText>
        </w:r>
        <w:r w:rsidDel="00424757">
          <w:rPr>
            <w:lang w:val="en-US"/>
          </w:rPr>
          <w:delText>), (</w:delText>
        </w:r>
        <w:r w:rsidR="007F00FD" w:rsidDel="00424757">
          <w:rPr>
            <w:lang w:val="en-US"/>
          </w:rPr>
          <w:delText>8b</w:delText>
        </w:r>
        <w:r w:rsidDel="00424757">
          <w:rPr>
            <w:lang w:val="en-US"/>
          </w:rPr>
          <w:delText>), and (</w:delText>
        </w:r>
        <w:r w:rsidR="007F00FD" w:rsidDel="00424757">
          <w:rPr>
            <w:lang w:val="en-US"/>
          </w:rPr>
          <w:delText>9b</w:delText>
        </w:r>
        <w:r w:rsidDel="00424757">
          <w:rPr>
            <w:lang w:val="en-US"/>
          </w:rPr>
          <w:delText xml:space="preserve">) to transition from the micro to the macro level and depicted the first-period survival region under a standard (Figure </w:delText>
        </w:r>
        <w:r w:rsidR="007F00FD" w:rsidDel="00424757">
          <w:rPr>
            <w:lang w:val="en-US"/>
          </w:rPr>
          <w:delText>3b</w:delText>
        </w:r>
        <w:r w:rsidDel="00424757">
          <w:rPr>
            <w:lang w:val="en-US"/>
          </w:rPr>
          <w:delText xml:space="preserve">). Technically, a unit adopts clean technology in the first period if </w:delText>
        </w:r>
        <m:oMath>
          <m:r>
            <w:rPr>
              <w:rFonts w:ascii="Cambria Math" w:hAnsi="Cambria Math" w:cs="Cambria Math"/>
              <w:lang w:val="en-US"/>
            </w:rPr>
            <m:t>β∈</m:t>
          </m:r>
          <m:d>
            <m:dPr>
              <m:endChr m:val="]"/>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1-γ</m:t>
                  </m:r>
                </m:e>
              </m:d>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e>
          </m:d>
        </m:oMath>
        <w:r w:rsidDel="00424757">
          <w:rPr>
            <w:iCs/>
            <w:lang w:val="en-US"/>
          </w:rPr>
          <w:delText xml:space="preserve"> and expected quasi-rents are not negative</w:delText>
        </w:r>
        <w:r w:rsidDel="00424757">
          <w:rPr>
            <w:lang w:val="en-US"/>
          </w:rPr>
          <w:delText xml:space="preserve">; that is, a unit modifies its technology because otherwise it cannot produce (i.e., </w:delText>
        </w:r>
        <m:oMath>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r>
            <w:rPr>
              <w:rFonts w:ascii="Cambria Math" w:hAnsi="Cambria Math" w:cs="Cambria Math"/>
              <w:lang w:val="en-US"/>
            </w:rPr>
            <m:t>&lt;β)</m:t>
          </m:r>
        </m:oMath>
        <w:r w:rsidDel="00424757">
          <w:rPr>
            <w:lang w:val="en-US"/>
          </w:rPr>
          <w:delText xml:space="preserve"> and adoption does not result in negative quasi-rents (i.e.,</w:delText>
        </w:r>
        <w:r w:rsidR="00627BA6" w:rsidDel="00424757">
          <w:rPr>
            <w:lang w:val="en-US"/>
          </w:rPr>
          <w:delText xml:space="preserve"> a unit adopts as long as</w:delText>
        </w:r>
        <w:r w:rsidDel="00424757">
          <w:rPr>
            <w:lang w:val="en-US"/>
          </w:rPr>
          <w:delText xml:space="preserve"> </w:delTex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lang w:val="en-US"/>
                </w:rPr>
                <m:t>1</m:t>
              </m:r>
            </m:sub>
            <m:sup>
              <m:r>
                <w:rPr>
                  <w:rFonts w:ascii="Cambria Math" w:hAnsi="Cambria Math" w:cs="Cambria Math"/>
                  <w:lang w:val="en-US"/>
                </w:rPr>
                <m:t>θ</m:t>
              </m:r>
            </m:sup>
          </m:sSubSup>
          <m:r>
            <w:rPr>
              <w:rFonts w:ascii="Cambria Math" w:hAnsi="Cambria Math" w:cs="Cambria Math"/>
              <w:lang w:val="en-US"/>
            </w:rPr>
            <m:t>≥0)</m:t>
          </m:r>
        </m:oMath>
        <w:r w:rsidDel="00424757">
          <w:rPr>
            <w:lang w:val="en-US"/>
          </w:rPr>
          <w:delText xml:space="preserve">. </w:delText>
        </w:r>
      </w:del>
    </w:p>
    <w:p w14:paraId="6F678D9F" w14:textId="40C36DA3" w:rsidR="00E021D1" w:rsidDel="00424757" w:rsidRDefault="00E021D1" w:rsidP="007F00FD">
      <w:pPr>
        <w:spacing w:after="240" w:line="480" w:lineRule="auto"/>
        <w:jc w:val="both"/>
        <w:rPr>
          <w:del w:id="121" w:author="Microsoft Office User" w:date="2017-06-24T12:17:00Z"/>
          <w:lang w:val="en-US"/>
        </w:rPr>
      </w:pPr>
      <w:del w:id="122" w:author="Microsoft Office User" w:date="2017-06-24T12:17:00Z">
        <w:r w:rsidDel="00424757">
          <w:rPr>
            <w:lang w:val="en-US"/>
          </w:rPr>
          <w:delText xml:space="preserve">Let </w:delText>
        </w:r>
        <m:oMath>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M</m:t>
              </m:r>
            </m:sub>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bSup>
        </m:oMath>
        <w:r w:rsidDel="00424757">
          <w:rPr>
            <w:lang w:val="en-US"/>
          </w:rPr>
          <w:delText xml:space="preserve"> denote the adoption region (i.e., the green rectangle in Figure </w:delText>
        </w:r>
        <w:r w:rsidR="007F00FD" w:rsidDel="00424757">
          <w:rPr>
            <w:lang w:val="en-US"/>
          </w:rPr>
          <w:delText>3b</w:delText>
        </w:r>
        <w:r w:rsidDel="00424757">
          <w:rPr>
            <w:lang w:val="en-US"/>
          </w:rPr>
          <w:delText xml:space="preserve">), and let </w:delText>
        </w:r>
        <m:oMath>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A</m:t>
              </m:r>
            </m:sub>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bSup>
        </m:oMath>
        <w:r w:rsidDel="00424757">
          <w:rPr>
            <w:lang w:val="en-US"/>
          </w:rPr>
          <w:delText xml:space="preserve"> denote the region where active units do not adopt the clean technology in period 1. The union of these two regions is the survival region under a standard, namely, </w:delText>
        </w:r>
        <m:oMath>
          <m:sSup>
            <m:sSupPr>
              <m:ctrlPr>
                <w:rPr>
                  <w:rFonts w:ascii="Cambria Math" w:hAnsi="Cambria Math" w:cs="Cambria Math"/>
                  <w:i/>
                  <w:iCs/>
                  <w:lang w:val="en-US"/>
                </w:rPr>
              </m:ctrlPr>
            </m:sSupPr>
            <m:e>
              <m:r>
                <w:rPr>
                  <w:rFonts w:ascii="Cambria Math" w:hAnsi="Cambria Math" w:cs="Cambria Math"/>
                  <w:lang w:val="en-US"/>
                </w:rPr>
                <m:t>R</m:t>
              </m:r>
            </m:e>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M</m:t>
              </m:r>
            </m:sub>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A</m:t>
              </m:r>
            </m:sub>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bSup>
        </m:oMath>
        <w:r w:rsidDel="00424757">
          <w:rPr>
            <w:iCs/>
            <w:lang w:val="en-US"/>
          </w:rPr>
          <w:delText xml:space="preserve"> (Figure </w:delText>
        </w:r>
        <w:r w:rsidR="007F00FD" w:rsidDel="00424757">
          <w:rPr>
            <w:iCs/>
            <w:lang w:val="en-US"/>
          </w:rPr>
          <w:delText>3b</w:delText>
        </w:r>
        <w:r w:rsidDel="00424757">
          <w:rPr>
            <w:iCs/>
            <w:lang w:val="en-US"/>
          </w:rPr>
          <w:delText>)</w:delText>
        </w:r>
        <w:r w:rsidDel="00424757">
          <w:rPr>
            <w:lang w:val="en-US"/>
          </w:rPr>
          <w:delText xml:space="preserve">. </w:delText>
        </w:r>
      </w:del>
    </w:p>
    <w:p w14:paraId="72B0F12A" w14:textId="4C63CD1C" w:rsidR="00E021D1" w:rsidDel="00424757" w:rsidRDefault="00E021D1" w:rsidP="00E021D1">
      <w:pPr>
        <w:spacing w:after="240" w:line="480" w:lineRule="auto"/>
        <w:jc w:val="both"/>
        <w:rPr>
          <w:del w:id="123" w:author="Microsoft Office User" w:date="2017-06-24T12:17:00Z"/>
          <w:lang w:val="en-US"/>
        </w:rPr>
      </w:pPr>
      <w:del w:id="124" w:author="Microsoft Office User" w:date="2017-06-24T12:17:00Z">
        <w:r w:rsidDel="00424757">
          <w:rPr>
            <w:lang w:val="en-US"/>
          </w:rPr>
          <w:delText xml:space="preserve">While a standard does not affect operation costs, it does affect fixed costs, leading inefficient units with large pollution-output coefficients (i.e., </w:delText>
        </w:r>
        <m:oMath>
          <m:r>
            <w:rPr>
              <w:rFonts w:ascii="Cambria Math" w:hAnsi="Cambria Math" w:cs="Cambria Math"/>
              <w:lang w:val="en-US"/>
            </w:rPr>
            <m:t>β∈</m:t>
          </m:r>
          <m:d>
            <m:dPr>
              <m:endChr m:val=""/>
              <m:ctrlPr>
                <w:rPr>
                  <w:rFonts w:ascii="Cambria Math" w:hAnsi="Cambria Math" w:cs="Cambria Math"/>
                  <w:i/>
                  <w:iCs/>
                  <w:lang w:val="en-US"/>
                </w:rPr>
              </m:ctrlPr>
            </m:dPr>
            <m:e>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e>
          </m:d>
          <m:r>
            <w:rPr>
              <w:rFonts w:ascii="Cambria Math" w:hAnsi="Cambria Math" w:cs="Cambria Math"/>
              <w:lang w:val="en-US"/>
            </w:rPr>
            <m:t>,</m:t>
          </m:r>
          <m:d>
            <m:dPr>
              <m:begChr m:val=""/>
              <m:endChr m:val="]"/>
              <m:ctrlPr>
                <w:rPr>
                  <w:rFonts w:ascii="Cambria Math" w:hAnsi="Cambria Math" w:cs="Cambria Math"/>
                  <w:i/>
                  <w:iCs/>
                  <w:lang w:val="en-US"/>
                </w:rPr>
              </m:ctrlPr>
            </m:dPr>
            <m:e>
              <m:f>
                <m:fPr>
                  <m:type m:val="lin"/>
                  <m:ctrlPr>
                    <w:rPr>
                      <w:rFonts w:ascii="Cambria Math" w:hAnsi="Cambria Math" w:cs="Cambria Math"/>
                      <w:i/>
                      <w:iCs/>
                      <w:lang w:val="en-US"/>
                    </w:rPr>
                  </m:ctrlPr>
                </m:fPr>
                <m:num>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num>
                <m:den>
                  <m:d>
                    <m:dPr>
                      <m:ctrlPr>
                        <w:rPr>
                          <w:rFonts w:ascii="Cambria Math" w:hAnsi="Cambria Math" w:cs="Cambria Math"/>
                          <w:i/>
                          <w:iCs/>
                          <w:lang w:val="en-US"/>
                        </w:rPr>
                      </m:ctrlPr>
                    </m:dPr>
                    <m:e>
                      <m:r>
                        <w:rPr>
                          <w:rFonts w:ascii="Cambria Math" w:hAnsi="Cambria Math" w:cs="Cambria Math"/>
                          <w:lang w:val="en-US"/>
                        </w:rPr>
                        <m:t>1-γ</m:t>
                      </m:r>
                    </m:e>
                  </m:d>
                </m:den>
              </m:f>
            </m:e>
          </m:d>
          <m:r>
            <w:rPr>
              <w:rFonts w:ascii="Cambria Math" w:hAnsi="Cambria Math" w:cs="Cambria Math"/>
              <w:lang w:val="en-US"/>
            </w:rPr>
            <m:t xml:space="preserve"> and x∈</m:t>
          </m:r>
          <m:d>
            <m:dPr>
              <m:endChr m:val=""/>
              <m:ctrlPr>
                <w:rPr>
                  <w:rFonts w:ascii="Cambria Math" w:hAnsi="Cambria Math" w:cs="Cambria Math"/>
                  <w:i/>
                  <w:lang w:val="en-US"/>
                </w:rPr>
              </m:ctrlPr>
            </m:dPr>
            <m:e>
              <m:acc>
                <m:accPr>
                  <m:chr m:val="̌"/>
                  <m:ctrlPr>
                    <w:rPr>
                      <w:rFonts w:ascii="Cambria Math" w:hAnsi="Cambria Math" w:cs="Cambria Math"/>
                      <w:i/>
                      <w:iCs/>
                      <w:lang w:val="en-US"/>
                    </w:rPr>
                  </m:ctrlPr>
                </m:accPr>
                <m:e>
                  <m:r>
                    <w:rPr>
                      <w:rFonts w:ascii="Cambria Math" w:hAnsi="Cambria Math" w:cs="Cambria Math"/>
                      <w:lang w:val="en-US"/>
                    </w:rPr>
                    <m:t>x</m:t>
                  </m:r>
                </m:e>
              </m:acc>
            </m:e>
          </m:d>
          <m:r>
            <w:rPr>
              <w:rFonts w:ascii="Cambria Math" w:hAnsi="Cambria Math" w:cs="Cambria Math"/>
              <w:lang w:val="en-US"/>
            </w:rPr>
            <m:t>,</m:t>
          </m:r>
          <m:d>
            <m:dPr>
              <m:begChr m:val=""/>
              <m:endChr m:val="]"/>
              <m:ctrlPr>
                <w:rPr>
                  <w:rFonts w:ascii="Cambria Math" w:hAnsi="Cambria Math" w:cs="Cambria Math"/>
                  <w:i/>
                  <w:iCs/>
                  <w:lang w:val="en-US"/>
                </w:rPr>
              </m:ctrlPr>
            </m:dPr>
            <m:e>
              <m:acc>
                <m:accPr>
                  <m:chr m:val="̅"/>
                  <m:ctrlPr>
                    <w:rPr>
                      <w:rFonts w:ascii="Cambria Math" w:hAnsi="Cambria Math" w:cs="Cambria Math"/>
                      <w:i/>
                      <w:iCs/>
                      <w:lang w:val="en-US"/>
                    </w:rPr>
                  </m:ctrlPr>
                </m:accPr>
                <m:e>
                  <m:r>
                    <w:rPr>
                      <w:rFonts w:ascii="Cambria Math" w:hAnsi="Cambria Math" w:cs="Cambria Math"/>
                      <w:lang w:val="en-US"/>
                    </w:rPr>
                    <m:t>x</m:t>
                  </m:r>
                </m:e>
              </m:acc>
            </m:e>
          </m:d>
        </m:oMath>
        <w:r w:rsidDel="00424757">
          <w:rPr>
            <w:iCs/>
            <w:lang w:val="en-US"/>
          </w:rPr>
          <w:delText xml:space="preserve"> </w:delText>
        </w:r>
        <w:r w:rsidDel="00424757">
          <w:rPr>
            <w:lang w:val="en-US"/>
          </w:rPr>
          <w:delText xml:space="preserve">where </w:delText>
        </w:r>
        <m:oMath>
          <m:acc>
            <m:accPr>
              <m:chr m:val="̌"/>
              <m:ctrlPr>
                <w:rPr>
                  <w:rFonts w:ascii="Cambria Math" w:hAnsi="Cambria Math" w:cs="Cambria Math"/>
                  <w:i/>
                  <w:iCs/>
                  <w:lang w:val="en-US"/>
                </w:rPr>
              </m:ctrlPr>
            </m:accPr>
            <m:e>
              <m:r>
                <w:rPr>
                  <w:rFonts w:ascii="Cambria Math" w:hAnsi="Cambria Math" w:cs="Cambria Math"/>
                  <w:lang w:val="en-US"/>
                </w:rPr>
                <m:t>x</m:t>
              </m:r>
            </m:e>
          </m:acc>
          <m:r>
            <w:rPr>
              <w:rFonts w:ascii="Cambria Math" w:hAnsi="Cambria Math" w:cs="Cambria Math"/>
              <w:lang w:val="en-US"/>
            </w:rPr>
            <m:t>≡</m:t>
          </m:r>
          <m:d>
            <m:dPr>
              <m:ctrlPr>
                <w:rPr>
                  <w:rFonts w:ascii="Cambria Math" w:hAnsi="Cambria Math"/>
                  <w:i/>
                  <w:lang w:val="en-US"/>
                </w:rPr>
              </m:ctrlPr>
            </m:dPr>
            <m:e>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A,1</m:t>
                  </m:r>
                </m:sub>
              </m:sSub>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I</m:t>
                  </m:r>
                </m:e>
                <m:sub>
                  <m:r>
                    <w:rPr>
                      <w:rFonts w:ascii="Cambria Math" w:hAnsi="Cambria Math" w:cs="Cambria Math"/>
                      <w:lang w:val="en-US"/>
                    </w:rPr>
                    <m:t>1</m:t>
                  </m:r>
                </m:sub>
                <m:sup>
                  <m:r>
                    <w:rPr>
                      <w:rFonts w:ascii="Cambria Math" w:hAnsi="Cambria Math" w:cs="Cambria Math"/>
                      <w:lang w:val="en-US"/>
                    </w:rPr>
                    <m:t>m</m:t>
                  </m:r>
                </m:sup>
              </m:sSubSup>
              <m:r>
                <w:rPr>
                  <w:rFonts w:ascii="Cambria Math" w:hAnsi="Cambria Math" w:cs="Cambria Math"/>
                  <w:lang w:val="en-US"/>
                </w:rPr>
                <m:t>+δ</m:t>
              </m:r>
              <m:d>
                <m:dPr>
                  <m:begChr m:val="["/>
                  <m:endChr m:val="]"/>
                  <m:ctrlPr>
                    <w:rPr>
                      <w:rFonts w:ascii="Cambria Math" w:hAnsi="Cambria Math" w:cs="Cambria Math"/>
                      <w:i/>
                      <w:iCs/>
                      <w:lang w:val="en-US"/>
                    </w:rPr>
                  </m:ctrlPr>
                </m:dPr>
                <m:e>
                  <m:r>
                    <w:rPr>
                      <w:rFonts w:ascii="Cambria Math" w:hAnsi="Cambria Math" w:cs="Cambria Math"/>
                      <w:lang w:val="en-US"/>
                    </w:rPr>
                    <m:t>α</m:t>
                  </m:r>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A,2</m:t>
                      </m:r>
                    </m:sub>
                  </m:sSub>
                  <m:r>
                    <w:rPr>
                      <w:rFonts w:ascii="Cambria Math" w:hAnsi="Cambria Math" w:cs="Cambria Math"/>
                      <w:lang w:val="en-US"/>
                    </w:rPr>
                    <m:t>+</m:t>
                  </m:r>
                  <m:d>
                    <m:dPr>
                      <m:ctrlPr>
                        <w:rPr>
                          <w:rFonts w:ascii="Cambria Math" w:hAnsi="Cambria Math" w:cs="Cambria Math"/>
                          <w:i/>
                          <w:iCs/>
                          <w:lang w:val="en-US"/>
                        </w:rPr>
                      </m:ctrlPr>
                    </m:dPr>
                    <m:e>
                      <m:r>
                        <w:rPr>
                          <w:rFonts w:ascii="Cambria Math" w:hAnsi="Cambria Math" w:cs="Cambria Math"/>
                          <w:lang w:val="en-US"/>
                        </w:rPr>
                        <m:t>1-α</m:t>
                      </m:r>
                    </m:e>
                  </m:d>
                  <m:sSub>
                    <m:sSubPr>
                      <m:ctrlPr>
                        <w:rPr>
                          <w:rFonts w:ascii="Cambria Math" w:hAnsi="Cambria Math" w:cs="Cambria Math"/>
                          <w:i/>
                          <w:iCs/>
                          <w:lang w:val="en-US"/>
                        </w:rPr>
                      </m:ctrlPr>
                    </m:sSubPr>
                    <m:e>
                      <m:r>
                        <w:rPr>
                          <w:rFonts w:ascii="Cambria Math" w:hAnsi="Cambria Math" w:cs="Cambria Math"/>
                          <w:lang w:val="en-US"/>
                        </w:rPr>
                        <m:t>p</m:t>
                      </m:r>
                    </m:e>
                    <m:sub>
                      <m:r>
                        <w:rPr>
                          <w:rFonts w:ascii="Cambria Math" w:hAnsi="Cambria Math" w:cs="Cambria Math"/>
                          <w:lang w:val="en-US"/>
                        </w:rPr>
                        <m:t>B,2</m:t>
                      </m:r>
                    </m:sub>
                  </m:sSub>
                </m:e>
              </m:d>
            </m:e>
          </m:d>
          <m:r>
            <w:rPr>
              <w:rFonts w:ascii="Cambria Math" w:hAnsi="Cambria Math" w:cs="Cambria Math"/>
              <w:lang w:val="en-US"/>
            </w:rPr>
            <m:t>/</m:t>
          </m:r>
          <m:d>
            <m:dPr>
              <m:begChr m:val="["/>
              <m:endChr m:val="]"/>
              <m:ctrlPr>
                <w:rPr>
                  <w:rFonts w:ascii="Cambria Math" w:hAnsi="Cambria Math" w:cs="Cambria Math"/>
                  <w:i/>
                  <w:iCs/>
                  <w:lang w:val="en-US"/>
                </w:rPr>
              </m:ctrlPr>
            </m:dPr>
            <m:e>
              <m:d>
                <m:dPr>
                  <m:ctrlPr>
                    <w:rPr>
                      <w:rFonts w:ascii="Cambria Math" w:hAnsi="Cambria Math" w:cs="Cambria Math"/>
                      <w:i/>
                      <w:iCs/>
                      <w:lang w:val="en-US"/>
                    </w:rPr>
                  </m:ctrlPr>
                </m:dPr>
                <m:e>
                  <m:r>
                    <w:rPr>
                      <w:rFonts w:ascii="Cambria Math" w:hAnsi="Cambria Math" w:cs="Cambria Math"/>
                      <w:lang w:val="en-US"/>
                    </w:rPr>
                    <m:t>1+ρ</m:t>
                  </m:r>
                </m:e>
              </m:d>
              <m:d>
                <m:dPr>
                  <m:ctrlPr>
                    <w:rPr>
                      <w:rFonts w:ascii="Cambria Math" w:hAnsi="Cambria Math" w:cs="Cambria Math"/>
                      <w:i/>
                      <w:iCs/>
                      <w:lang w:val="en-US"/>
                    </w:rPr>
                  </m:ctrlPr>
                </m:dPr>
                <m:e>
                  <m:r>
                    <w:rPr>
                      <w:rFonts w:ascii="Cambria Math" w:hAnsi="Cambria Math" w:cs="Cambria Math"/>
                      <w:lang w:val="en-US"/>
                    </w:rPr>
                    <m:t>1+δ</m:t>
                  </m:r>
                </m:e>
              </m:d>
            </m:e>
          </m:d>
        </m:oMath>
        <w:r w:rsidDel="00424757">
          <w:rPr>
            <w:iCs/>
            <w:lang w:val="en-US"/>
          </w:rPr>
          <w:delText>)</w:delText>
        </w:r>
        <w:r w:rsidDel="00424757">
          <w:rPr>
            <w:lang w:val="en-US"/>
          </w:rPr>
          <w:delText xml:space="preserve"> to exit the industry and become idle. Furthermore, regulation leads units with pollution-output coefficients </w:delText>
        </w:r>
        <m:oMath>
          <m:r>
            <w:rPr>
              <w:rFonts w:ascii="Cambria Math" w:hAnsi="Cambria Math" w:cs="Cambria Math"/>
              <w:lang w:val="en-US"/>
            </w:rPr>
            <m:t>β∈</m:t>
          </m:r>
          <m:d>
            <m:dPr>
              <m:endChr m:val=""/>
              <m:ctrlPr>
                <w:rPr>
                  <w:rFonts w:ascii="Cambria Math" w:hAnsi="Cambria Math" w:cs="Cambria Math"/>
                  <w:i/>
                  <w:iCs/>
                  <w:lang w:val="en-US"/>
                </w:rPr>
              </m:ctrlPr>
            </m:dPr>
            <m:e>
              <m:f>
                <m:fPr>
                  <m:type m:val="lin"/>
                  <m:ctrlPr>
                    <w:rPr>
                      <w:rFonts w:ascii="Cambria Math" w:hAnsi="Cambria Math" w:cs="Cambria Math"/>
                      <w:i/>
                      <w:iCs/>
                      <w:lang w:val="en-US"/>
                    </w:rPr>
                  </m:ctrlPr>
                </m:fPr>
                <m:num>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num>
                <m:den>
                  <m:d>
                    <m:dPr>
                      <m:ctrlPr>
                        <w:rPr>
                          <w:rFonts w:ascii="Cambria Math" w:hAnsi="Cambria Math" w:cs="Cambria Math"/>
                          <w:i/>
                          <w:iCs/>
                          <w:lang w:val="en-US"/>
                        </w:rPr>
                      </m:ctrlPr>
                    </m:dPr>
                    <m:e>
                      <m:r>
                        <w:rPr>
                          <w:rFonts w:ascii="Cambria Math" w:hAnsi="Cambria Math" w:cs="Cambria Math"/>
                          <w:lang w:val="en-US"/>
                        </w:rPr>
                        <m:t>1-γ</m:t>
                      </m:r>
                    </m:e>
                  </m:d>
                </m:den>
              </m:f>
            </m:e>
          </m:d>
          <m:r>
            <w:rPr>
              <w:rFonts w:ascii="Cambria Math" w:hAnsi="Cambria Math" w:cs="Cambria Math"/>
              <w:lang w:val="en-US"/>
            </w:rPr>
            <m:t>,</m:t>
          </m:r>
          <m:d>
            <m:dPr>
              <m:begChr m:val=""/>
              <m:endChr m:val="]"/>
              <m:ctrlPr>
                <w:rPr>
                  <w:rFonts w:ascii="Cambria Math" w:hAnsi="Cambria Math" w:cs="Cambria Math"/>
                  <w:i/>
                  <w:iCs/>
                  <w:lang w:val="en-US"/>
                </w:rPr>
              </m:ctrlPr>
            </m:dPr>
            <m:e>
              <m:acc>
                <m:accPr>
                  <m:chr m:val="̅"/>
                  <m:ctrlPr>
                    <w:rPr>
                      <w:rFonts w:ascii="Cambria Math" w:hAnsi="Cambria Math" w:cs="Cambria Math"/>
                      <w:i/>
                      <w:iCs/>
                      <w:lang w:val="en-US"/>
                    </w:rPr>
                  </m:ctrlPr>
                </m:accPr>
                <m:e>
                  <m:r>
                    <w:rPr>
                      <w:rFonts w:ascii="Cambria Math" w:hAnsi="Cambria Math" w:cs="Cambria Math"/>
                      <w:lang w:val="en-US"/>
                    </w:rPr>
                    <m:t>β</m:t>
                  </m:r>
                </m:e>
              </m:acc>
            </m:e>
          </m:d>
        </m:oMath>
        <w:r w:rsidDel="00424757">
          <w:rPr>
            <w:lang w:val="en-US"/>
          </w:rPr>
          <w:delText xml:space="preserve"> to exit the industry and become idle because </w:delText>
        </w:r>
        <m:oMath>
          <m:f>
            <m:fPr>
              <m:type m:val="lin"/>
              <m:ctrlPr>
                <w:rPr>
                  <w:rFonts w:ascii="Cambria Math" w:hAnsi="Cambria Math" w:cs="Cambria Math"/>
                  <w:i/>
                  <w:iCs/>
                  <w:lang w:val="en-US"/>
                </w:rPr>
              </m:ctrlPr>
            </m:fPr>
            <m:num>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num>
            <m:den>
              <m:d>
                <m:dPr>
                  <m:ctrlPr>
                    <w:rPr>
                      <w:rFonts w:ascii="Cambria Math" w:hAnsi="Cambria Math" w:cs="Cambria Math"/>
                      <w:i/>
                      <w:iCs/>
                      <w:lang w:val="en-US"/>
                    </w:rPr>
                  </m:ctrlPr>
                </m:dPr>
                <m:e>
                  <m:r>
                    <w:rPr>
                      <w:rFonts w:ascii="Cambria Math" w:hAnsi="Cambria Math" w:cs="Cambria Math"/>
                      <w:lang w:val="en-US"/>
                    </w:rPr>
                    <m:t>1-γ</m:t>
                  </m:r>
                </m:e>
              </m:d>
            </m:den>
          </m:f>
          <m:r>
            <w:rPr>
              <w:rFonts w:ascii="Cambria Math" w:hAnsi="Cambria Math" w:cs="Cambria Math"/>
              <w:lang w:val="en-US"/>
            </w:rPr>
            <m:t>&lt;β</m:t>
          </m:r>
        </m:oMath>
        <w:r w:rsidDel="00424757">
          <w:rPr>
            <w:iCs/>
            <w:lang w:val="en-US"/>
          </w:rPr>
          <w:delText xml:space="preserve"> for </w:delText>
        </w:r>
        <m:oMath>
          <m:r>
            <w:rPr>
              <w:rFonts w:ascii="Cambria Math" w:hAnsi="Cambria Math" w:cs="Cambria Math"/>
              <w:lang w:val="en-US"/>
            </w:rPr>
            <m:t>β∈</m:t>
          </m:r>
          <m:d>
            <m:dPr>
              <m:endChr m:val=""/>
              <m:ctrlPr>
                <w:rPr>
                  <w:rFonts w:ascii="Cambria Math" w:hAnsi="Cambria Math" w:cs="Cambria Math"/>
                  <w:i/>
                  <w:iCs/>
                  <w:lang w:val="en-US"/>
                </w:rPr>
              </m:ctrlPr>
            </m:dPr>
            <m:e>
              <m:f>
                <m:fPr>
                  <m:type m:val="lin"/>
                  <m:ctrlPr>
                    <w:rPr>
                      <w:rFonts w:ascii="Cambria Math" w:hAnsi="Cambria Math" w:cs="Cambria Math"/>
                      <w:i/>
                      <w:iCs/>
                      <w:lang w:val="en-US"/>
                    </w:rPr>
                  </m:ctrlPr>
                </m:fPr>
                <m:num>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num>
                <m:den>
                  <m:d>
                    <m:dPr>
                      <m:ctrlPr>
                        <w:rPr>
                          <w:rFonts w:ascii="Cambria Math" w:hAnsi="Cambria Math" w:cs="Cambria Math"/>
                          <w:i/>
                          <w:iCs/>
                          <w:lang w:val="en-US"/>
                        </w:rPr>
                      </m:ctrlPr>
                    </m:dPr>
                    <m:e>
                      <m:r>
                        <w:rPr>
                          <w:rFonts w:ascii="Cambria Math" w:hAnsi="Cambria Math" w:cs="Cambria Math"/>
                          <w:lang w:val="en-US"/>
                        </w:rPr>
                        <m:t>1-γ</m:t>
                      </m:r>
                    </m:e>
                  </m:d>
                </m:den>
              </m:f>
            </m:e>
          </m:d>
          <m:r>
            <w:rPr>
              <w:rFonts w:ascii="Cambria Math" w:hAnsi="Cambria Math" w:cs="Cambria Math"/>
              <w:lang w:val="en-US"/>
            </w:rPr>
            <m:t>,</m:t>
          </m:r>
          <m:d>
            <m:dPr>
              <m:begChr m:val=""/>
              <m:endChr m:val="]"/>
              <m:ctrlPr>
                <w:rPr>
                  <w:rFonts w:ascii="Cambria Math" w:hAnsi="Cambria Math" w:cs="Cambria Math"/>
                  <w:i/>
                  <w:iCs/>
                  <w:lang w:val="en-US"/>
                </w:rPr>
              </m:ctrlPr>
            </m:dPr>
            <m:e>
              <m:acc>
                <m:accPr>
                  <m:chr m:val="̅"/>
                  <m:ctrlPr>
                    <w:rPr>
                      <w:rFonts w:ascii="Cambria Math" w:hAnsi="Cambria Math" w:cs="Cambria Math"/>
                      <w:i/>
                      <w:iCs/>
                      <w:lang w:val="en-US"/>
                    </w:rPr>
                  </m:ctrlPr>
                </m:accPr>
                <m:e>
                  <m:r>
                    <w:rPr>
                      <w:rFonts w:ascii="Cambria Math" w:hAnsi="Cambria Math" w:cs="Cambria Math"/>
                      <w:lang w:val="en-US"/>
                    </w:rPr>
                    <m:t>β</m:t>
                  </m:r>
                </m:e>
              </m:acc>
            </m:e>
          </m:d>
        </m:oMath>
        <w:r w:rsidDel="00424757">
          <w:rPr>
            <w:lang w:val="en-US"/>
          </w:rPr>
          <w:delText xml:space="preserve">. </w:delText>
        </w:r>
      </w:del>
    </w:p>
    <w:p w14:paraId="0920C163" w14:textId="13E3D3F4" w:rsidR="00E021D1" w:rsidDel="00424757" w:rsidRDefault="00E021D1" w:rsidP="00E021D1">
      <w:pPr>
        <w:spacing w:after="240" w:line="480" w:lineRule="auto"/>
        <w:jc w:val="center"/>
        <w:rPr>
          <w:del w:id="125" w:author="Microsoft Office User" w:date="2017-06-24T12:17:00Z"/>
          <w:lang w:val="en-US"/>
        </w:rPr>
      </w:pPr>
      <w:del w:id="126" w:author="Microsoft Office User" w:date="2017-06-24T12:17:00Z">
        <w:r w:rsidDel="00424757">
          <w:rPr>
            <w:noProof/>
            <w:lang w:val="en-US" w:bidi="he-IL"/>
          </w:rPr>
          <w:drawing>
            <wp:inline distT="0" distB="0" distL="0" distR="0" wp14:anchorId="61C31911" wp14:editId="14A59159">
              <wp:extent cx="3563066" cy="212993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3066" cy="2129938"/>
                      </a:xfrm>
                      <a:prstGeom prst="rect">
                        <a:avLst/>
                      </a:prstGeom>
                    </pic:spPr>
                  </pic:pic>
                </a:graphicData>
              </a:graphic>
            </wp:inline>
          </w:drawing>
        </w:r>
      </w:del>
    </w:p>
    <w:p w14:paraId="48A7A072" w14:textId="747F3DDE" w:rsidR="00E021D1" w:rsidRPr="00CF4ADA" w:rsidDel="00424757" w:rsidRDefault="00E021D1" w:rsidP="007F00FD">
      <w:pPr>
        <w:spacing w:after="240" w:line="480" w:lineRule="auto"/>
        <w:jc w:val="center"/>
        <w:rPr>
          <w:del w:id="127" w:author="Microsoft Office User" w:date="2017-06-24T12:17:00Z"/>
          <w:lang w:val="en-US"/>
        </w:rPr>
      </w:pPr>
      <w:del w:id="128" w:author="Microsoft Office User" w:date="2017-06-24T12:17:00Z">
        <w:r w:rsidRPr="00CF4ADA" w:rsidDel="00424757">
          <w:rPr>
            <w:i/>
            <w:lang w:val="en-US"/>
          </w:rPr>
          <w:delText xml:space="preserve">Figure </w:delText>
        </w:r>
        <w:r w:rsidR="007F00FD" w:rsidDel="00424757">
          <w:rPr>
            <w:i/>
            <w:lang w:val="en-US"/>
          </w:rPr>
          <w:delText>3b</w:delText>
        </w:r>
        <w:r w:rsidRPr="00CF4ADA" w:rsidDel="00424757">
          <w:rPr>
            <w:lang w:val="en-US"/>
          </w:rPr>
          <w:delText>. First-period survival region under a standard</w:delText>
        </w:r>
      </w:del>
    </w:p>
    <w:p w14:paraId="64D81EA9" w14:textId="489DC6BD" w:rsidR="00E021D1" w:rsidRPr="00627BA6" w:rsidDel="00424757" w:rsidRDefault="007F00FD" w:rsidP="00627BA6">
      <w:pPr>
        <w:pStyle w:val="Heading2"/>
        <w:numPr>
          <w:ilvl w:val="0"/>
          <w:numId w:val="0"/>
        </w:numPr>
        <w:rPr>
          <w:del w:id="129" w:author="Microsoft Office User" w:date="2017-06-24T12:17:00Z"/>
          <w:sz w:val="28"/>
          <w:szCs w:val="28"/>
          <w:lang w:val="en-US"/>
        </w:rPr>
      </w:pPr>
      <w:del w:id="130" w:author="Microsoft Office User" w:date="2017-06-24T12:17:00Z">
        <w:r w:rsidDel="00424757">
          <w:rPr>
            <w:sz w:val="28"/>
            <w:szCs w:val="28"/>
            <w:lang w:val="en-US"/>
          </w:rPr>
          <w:delText>B</w:delText>
        </w:r>
        <w:r w:rsidRPr="00627BA6" w:rsidDel="00424757">
          <w:rPr>
            <w:sz w:val="28"/>
            <w:szCs w:val="28"/>
            <w:lang w:val="en-US"/>
          </w:rPr>
          <w:delText>3</w:delText>
        </w:r>
        <w:r w:rsidR="00E021D1" w:rsidRPr="00627BA6" w:rsidDel="00424757">
          <w:rPr>
            <w:sz w:val="28"/>
            <w:szCs w:val="28"/>
            <w:lang w:val="en-US"/>
          </w:rPr>
          <w:delText>. Taxes versus standards</w:delText>
        </w:r>
      </w:del>
    </w:p>
    <w:p w14:paraId="0E9CB430" w14:textId="486C64FB" w:rsidR="00B15E1F" w:rsidRPr="00B15E1F" w:rsidDel="00424757" w:rsidRDefault="00B15E1F" w:rsidP="007F00FD">
      <w:pPr>
        <w:spacing w:line="480" w:lineRule="auto"/>
        <w:rPr>
          <w:del w:id="131" w:author="Microsoft Office User" w:date="2017-06-24T12:17:00Z"/>
        </w:rPr>
      </w:pPr>
      <w:del w:id="132" w:author="Microsoft Office User" w:date="2017-06-24T12:17:00Z">
        <w:r w:rsidDel="00424757">
          <w:rPr>
            <w:lang w:val="en-US"/>
          </w:rPr>
          <w:delText xml:space="preserve">We focus below on the optimal policy of period 1, and depict Figs. </w:delText>
        </w:r>
        <w:r w:rsidR="007F00FD" w:rsidDel="00424757">
          <w:rPr>
            <w:lang w:val="en-US"/>
          </w:rPr>
          <w:delText xml:space="preserve">1b </w:delText>
        </w:r>
        <w:r w:rsidDel="00424757">
          <w:rPr>
            <w:lang w:val="en-US"/>
          </w:rPr>
          <w:delText xml:space="preserve">and </w:delText>
        </w:r>
        <w:r w:rsidR="007F00FD" w:rsidDel="00424757">
          <w:rPr>
            <w:lang w:val="en-US"/>
          </w:rPr>
          <w:delText xml:space="preserve">3b </w:delText>
        </w:r>
        <w:r w:rsidR="00627BA6" w:rsidDel="00424757">
          <w:rPr>
            <w:lang w:val="en-US"/>
          </w:rPr>
          <w:delText xml:space="preserve">together, </w:delText>
        </w:r>
        <w:r w:rsidDel="00424757">
          <w:rPr>
            <w:lang w:val="en-US"/>
          </w:rPr>
          <w:delText>on</w:delText>
        </w:r>
        <w:r w:rsidR="00E41321" w:rsidDel="00424757">
          <w:rPr>
            <w:lang w:val="en-US"/>
          </w:rPr>
          <w:delText>e</w:delText>
        </w:r>
        <w:r w:rsidDel="00424757">
          <w:rPr>
            <w:lang w:val="en-US"/>
          </w:rPr>
          <w:delText xml:space="preserve"> over the other </w:delText>
        </w:r>
        <w:r w:rsidR="00627BA6" w:rsidDel="00424757">
          <w:rPr>
            <w:lang w:val="en-US"/>
          </w:rPr>
          <w:delText>result</w:delText>
        </w:r>
        <w:r w:rsidDel="00424757">
          <w:rPr>
            <w:lang w:val="en-US"/>
          </w:rPr>
          <w:delText>ing</w:delText>
        </w:r>
        <w:r w:rsidR="00627BA6" w:rsidDel="00424757">
          <w:rPr>
            <w:lang w:val="en-US"/>
          </w:rPr>
          <w:delText xml:space="preserve"> in</w:delText>
        </w:r>
        <w:r w:rsidDel="00424757">
          <w:rPr>
            <w:lang w:val="en-US"/>
          </w:rPr>
          <w:delText xml:space="preserve"> Fig. </w:delText>
        </w:r>
        <w:r w:rsidR="007F00FD" w:rsidDel="00424757">
          <w:rPr>
            <w:lang w:val="en-US"/>
          </w:rPr>
          <w:delText>4b</w:delText>
        </w:r>
        <w:r w:rsidDel="00424757">
          <w:rPr>
            <w:lang w:val="en-US"/>
          </w:rPr>
          <w:delText xml:space="preserve">. The </w:delText>
        </w:r>
        <w:r w:rsidDel="00424757">
          <w:delText xml:space="preserve">regions A, B, C, D, and F in Fig. </w:delText>
        </w:r>
        <w:r w:rsidR="007F00FD" w:rsidDel="00424757">
          <w:delText xml:space="preserve">4b </w:delText>
        </w:r>
        <w:r w:rsidDel="00424757">
          <w:delText>depict regions whereby a tax and a standard result in different response</w:delText>
        </w:r>
        <w:r w:rsidR="00627BA6" w:rsidDel="00424757">
          <w:delText>s</w:delText>
        </w:r>
        <w:r w:rsidDel="00424757">
          <w:delText xml:space="preserve"> from the firms located in </w:delText>
        </w:r>
        <w:r w:rsidR="00E41321" w:rsidDel="00424757">
          <w:delText>those</w:delText>
        </w:r>
        <w:r w:rsidDel="00424757">
          <w:delText xml:space="preserve"> region</w:delText>
        </w:r>
        <w:r w:rsidR="00E41321" w:rsidDel="00424757">
          <w:delText>s</w:delText>
        </w:r>
        <w:r w:rsidDel="00424757">
          <w:delText>. We use the definitions of these regions in the proof below.</w:delText>
        </w:r>
      </w:del>
    </w:p>
    <w:p w14:paraId="618BF79A" w14:textId="7008D39B" w:rsidR="004A79A7" w:rsidRPr="004A79A7" w:rsidDel="00424757" w:rsidRDefault="00C31104" w:rsidP="004A79A7">
      <w:pPr>
        <w:pStyle w:val="Heading1"/>
        <w:spacing w:after="240" w:line="360" w:lineRule="auto"/>
        <w:rPr>
          <w:del w:id="133" w:author="Microsoft Office User" w:date="2017-06-24T12:17:00Z"/>
          <w:lang w:val="en-US"/>
        </w:rPr>
      </w:pPr>
      <w:del w:id="134" w:author="Microsoft Office User" w:date="2017-06-24T12:17:00Z">
        <w:r w:rsidDel="00424757">
          <w:rPr>
            <w:noProof/>
            <w:lang w:val="en-US" w:bidi="he-IL"/>
          </w:rPr>
          <mc:AlternateContent>
            <mc:Choice Requires="wpg">
              <w:drawing>
                <wp:anchor distT="0" distB="0" distL="114300" distR="114300" simplePos="0" relativeHeight="251666432" behindDoc="0" locked="0" layoutInCell="1" allowOverlap="1" wp14:anchorId="22BADF29" wp14:editId="0D38F240">
                  <wp:simplePos x="0" y="0"/>
                  <wp:positionH relativeFrom="column">
                    <wp:posOffset>203200</wp:posOffset>
                  </wp:positionH>
                  <wp:positionV relativeFrom="paragraph">
                    <wp:posOffset>632460</wp:posOffset>
                  </wp:positionV>
                  <wp:extent cx="4768850" cy="2927350"/>
                  <wp:effectExtent l="0" t="0" r="6350" b="0"/>
                  <wp:wrapTopAndBottom/>
                  <wp:docPr id="18" name="Group 18"/>
                  <wp:cNvGraphicFramePr/>
                  <a:graphic xmlns:a="http://schemas.openxmlformats.org/drawingml/2006/main">
                    <a:graphicData uri="http://schemas.microsoft.com/office/word/2010/wordprocessingGroup">
                      <wpg:wgp>
                        <wpg:cNvGrpSpPr/>
                        <wpg:grpSpPr>
                          <a:xfrm>
                            <a:off x="0" y="0"/>
                            <a:ext cx="4768850" cy="2927350"/>
                            <a:chOff x="0" y="0"/>
                            <a:chExt cx="4768850" cy="2927350"/>
                          </a:xfrm>
                        </wpg:grpSpPr>
                        <wps:wsp>
                          <wps:cNvPr id="15" name="Text Box 15"/>
                          <wps:cNvSpPr txBox="1">
                            <a:spLocks/>
                          </wps:cNvSpPr>
                          <wps:spPr>
                            <a:xfrm>
                              <a:off x="4311650" y="2622550"/>
                              <a:ext cx="457200" cy="304800"/>
                            </a:xfrm>
                            <a:prstGeom prst="rect">
                              <a:avLst/>
                            </a:prstGeom>
                            <a:noFill/>
                            <a:ln>
                              <a:noFill/>
                            </a:ln>
                            <a:effectLst/>
                          </wps:spPr>
                          <wps:txbx>
                            <w:txbxContent>
                              <w:p w14:paraId="3659F71B" w14:textId="77777777" w:rsidR="005A7C5A" w:rsidRPr="00670152" w:rsidRDefault="005A7C5A" w:rsidP="00061F12">
                                <w:pPr>
                                  <w:rPr>
                                    <w:b/>
                                  </w:rPr>
                                </w:pPr>
                                <w:r w:rsidRPr="00670152">
                                  <w:rPr>
                                    <w:b/>
                                  </w:rPr>
                                  <w:sym w:font="Symbol" w:char="F062"/>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a:spLocks/>
                          </wps:cNvSpPr>
                          <wps:spPr>
                            <a:xfrm>
                              <a:off x="254000" y="0"/>
                              <a:ext cx="4114800" cy="2667000"/>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a:spLocks/>
                          </wps:cNvSpPr>
                          <wps:spPr>
                            <a:xfrm>
                              <a:off x="0" y="336550"/>
                              <a:ext cx="304800" cy="457200"/>
                            </a:xfrm>
                            <a:prstGeom prst="rect">
                              <a:avLst/>
                            </a:prstGeom>
                            <a:noFill/>
                            <a:ln>
                              <a:noFill/>
                            </a:ln>
                            <a:effectLst/>
                          </wps:spPr>
                          <wps:txbx>
                            <w:txbxContent>
                              <w:p w14:paraId="39DF89CB" w14:textId="10E3402E" w:rsidR="005A7C5A" w:rsidRDefault="005A7C5A" w:rsidP="004F4CEB">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BADF29" id="Group 18" o:spid="_x0000_s1026" style="position:absolute;margin-left:16pt;margin-top:49.8pt;width:375.5pt;height:230.5pt;z-index:251666432" coordsize="4768850,2927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">
                  <v:shapetype id="_x0000_t202" coordsize="21600,21600" o:spt="202" path="m0,0l0,21600,21600,21600,21600,0xe">
                    <v:stroke joinstyle="miter"/>
                    <v:path gradientshapeok="t" o:connecttype="rect"/>
                  </v:shapetype>
                  <v:shape id="Text Box 15" o:spid="_x0000_s1027" type="#_x0000_t202" style="position:absolute;left:4311650;top:2622550;width:45720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ihNPwAAA&#10;ANsAAAAPAAAAZHJzL2Rvd25yZXYueG1sRE/bagIxEH0v+A9hhL7VrIKlrEYRQRTxpVs/YNiMm2U3&#10;k7DJXtqvb4RC3+ZwrrPdT7YVA3WhdqxguchAEJdO11wpuH+d3j5AhIissXVMCr4pwH43e9lirt3I&#10;nzQUsRIphEOOCkyMPpcylIYshoXzxIl7uM5iTLCrpO5wTOG2lasse5cWa04NBj0dDZVN0VsFp/58&#10;scOP7P21KEc2vunvt0ap1/l02ICINMV/8Z/7otP8NTx/SQfI3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ihNPwAAAANsAAAAPAAAAAAAAAAAAAAAAAJcCAABkcnMvZG93bnJl&#10;di54bWxQSwUGAAAAAAQABAD1AAAAhAMAAAAA&#10;" filled="f" stroked="f">
                    <v:path arrowok="t"/>
                    <v:textbox>
                      <w:txbxContent>
                        <w:p w14:paraId="3659F71B" w14:textId="77777777" w:rsidR="005A7C5A" w:rsidRPr="00670152" w:rsidRDefault="005A7C5A" w:rsidP="00061F12">
                          <w:pPr>
                            <w:rPr>
                              <w:b/>
                            </w:rPr>
                          </w:pPr>
                          <w:r w:rsidRPr="00670152">
                            <w:rPr>
                              <w:b/>
                            </w:rPr>
                            <w:sym w:font="Symbol" w:char="F062"/>
                          </w:r>
                        </w:p>
                      </w:txbxContent>
                    </v:textbox>
                  </v:shape>
                  <v:rect id="Rectangle 3" o:spid="_x0000_s1028" style="position:absolute;left:254000;width:4114800;height:266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s81xQAA&#10;ANoAAAAPAAAAZHJzL2Rvd25yZXYueG1sRI9Ba8JAFITvhf6H5RW86cYKtURX0YKYtoI06qG3Z/Y1&#10;G8y+DdlV03/fFYQeh5n5hpnOO1uLC7W+cqxgOEhAEBdOV1wq2O9W/VcQPiBrrB2Tgl/yMJ89Pkwx&#10;1e7KX3TJQykihH2KCkwITSqlLwxZ9APXEEfvx7UWQ5RtKXWL1wi3tXxOkhdpseK4YLChN0PFKT9b&#10;BZvV+/HTZMfse1xvDsvxx3qrPSvVe+oWExCBuvAfvrczrWAEtyvxBsj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4ezzXFAAAA2gAAAA8AAAAAAAAAAAAAAAAAlwIAAGRycy9k&#10;b3ducmV2LnhtbFBLBQYAAAAABAAEAPUAAACJAwAAAAA=&#10;" filled="f" strokecolor="windowText" strokeweight="2pt">
                    <v:path arrowok="t"/>
                  </v:rect>
                  <v:shape id="Text Box 17" o:spid="_x0000_s1029" type="#_x0000_t202" style="position:absolute;top:336550;width:3048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CijwAAA&#10;ANsAAAAPAAAAZHJzL2Rvd25yZXYueG1sRE/NagIxEL4XfIcwQm81qwdbVqOIIIp46dYHGDbjZtnN&#10;JGyyP+3TN0Kht/n4fme7n2wrBupC7VjBcpGBIC6drrlScP86vX2ACBFZY+uYFHxTgP1u9rLFXLuR&#10;P2koYiVSCIccFZgYfS5lKA1ZDAvniRP3cJ3FmGBXSd3hmMJtK1dZtpYWa04NBj0dDZVN0VsFp/58&#10;scOP7P21KEc2vunvt0ap1/l02ICINMV/8Z/7otP8d3j+kg6Qu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FCijwAAAANsAAAAPAAAAAAAAAAAAAAAAAJcCAABkcnMvZG93bnJl&#10;di54bWxQSwUGAAAAAAQABAD1AAAAhAMAAAAA&#10;" filled="f" stroked="f">
                    <v:path arrowok="t"/>
                    <v:textbox>
                      <w:txbxContent>
                        <w:p w14:paraId="39DF89CB" w14:textId="10E3402E" w:rsidR="005A7C5A" w:rsidRDefault="005A7C5A" w:rsidP="004F4CEB">
                          <w:r>
                            <w:t>P</w:t>
                          </w:r>
                        </w:p>
                      </w:txbxContent>
                    </v:textbox>
                  </v:shape>
                  <w10:wrap type="topAndBottom"/>
                </v:group>
              </w:pict>
            </mc:Fallback>
          </mc:AlternateContent>
        </w:r>
        <w:r w:rsidR="004F4CEB" w:rsidDel="00424757">
          <w:rPr>
            <w:noProof/>
            <w:lang w:val="en-US" w:bidi="he-IL"/>
          </w:rPr>
          <mc:AlternateContent>
            <mc:Choice Requires="wps">
              <w:drawing>
                <wp:anchor distT="0" distB="0" distL="114300" distR="114300" simplePos="0" relativeHeight="251652096" behindDoc="0" locked="0" layoutInCell="1" allowOverlap="1" wp14:anchorId="1A05B8CE" wp14:editId="19E4FB1F">
                  <wp:simplePos x="0" y="0"/>
                  <wp:positionH relativeFrom="column">
                    <wp:posOffset>203200</wp:posOffset>
                  </wp:positionH>
                  <wp:positionV relativeFrom="paragraph">
                    <wp:posOffset>287020</wp:posOffset>
                  </wp:positionV>
                  <wp:extent cx="304800" cy="4572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 cy="457200"/>
                          </a:xfrm>
                          <a:prstGeom prst="rect">
                            <a:avLst/>
                          </a:prstGeom>
                          <a:noFill/>
                          <a:ln>
                            <a:noFill/>
                          </a:ln>
                          <a:effectLst/>
                        </wps:spPr>
                        <wps:txbx>
                          <w:txbxContent>
                            <w:p w14:paraId="510E8B74" w14:textId="77777777" w:rsidR="005A7C5A" w:rsidRPr="00670152" w:rsidRDefault="005A7C5A" w:rsidP="00061F12">
                              <w:pPr>
                                <w:rPr>
                                  <w:b/>
                                </w:rPr>
                              </w:pPr>
                              <w:r w:rsidRPr="00670152">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05B8CE" id="Text Box 14" o:spid="_x0000_s1030" type="#_x0000_t202" style="position:absolute;margin-left:16pt;margin-top:22.6pt;width:24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" filled="f" stroked="f">
                  <v:path arrowok="t"/>
                  <v:textbox>
                    <w:txbxContent>
                      <w:p w14:paraId="510E8B74" w14:textId="77777777" w:rsidR="005A7C5A" w:rsidRPr="00670152" w:rsidRDefault="005A7C5A" w:rsidP="00061F12">
                        <w:pPr>
                          <w:rPr>
                            <w:b/>
                          </w:rPr>
                        </w:pPr>
                        <w:r w:rsidRPr="00670152">
                          <w:rPr>
                            <w:b/>
                          </w:rPr>
                          <w:t>x</w:t>
                        </w:r>
                      </w:p>
                    </w:txbxContent>
                  </v:textbox>
                  <w10:wrap type="square"/>
                </v:shape>
              </w:pict>
            </mc:Fallback>
          </mc:AlternateContent>
        </w:r>
      </w:del>
    </w:p>
    <w:p w14:paraId="5EAC18EA" w14:textId="1AE7FBA9" w:rsidR="00061F12" w:rsidDel="00424757" w:rsidRDefault="00061F12" w:rsidP="00061F12">
      <w:pPr>
        <w:pStyle w:val="ListParagraph"/>
        <w:spacing w:after="240" w:line="480" w:lineRule="auto"/>
        <w:ind w:left="0"/>
        <w:rPr>
          <w:del w:id="135" w:author="Microsoft Office User" w:date="2017-06-24T12:17:00Z"/>
        </w:rPr>
      </w:pPr>
      <w:del w:id="136" w:author="Microsoft Office User" w:date="2017-06-24T12:17:00Z">
        <w:r w:rsidDel="00424757">
          <w:rPr>
            <w:noProof/>
            <w:lang w:val="en-US" w:bidi="he-IL"/>
          </w:rPr>
          <mc:AlternateContent>
            <mc:Choice Requires="wps">
              <w:drawing>
                <wp:anchor distT="0" distB="0" distL="114300" distR="114300" simplePos="0" relativeHeight="251650048" behindDoc="0" locked="0" layoutInCell="1" allowOverlap="1" wp14:anchorId="6EBFD15E" wp14:editId="122E3A83">
                  <wp:simplePos x="0" y="0"/>
                  <wp:positionH relativeFrom="column">
                    <wp:posOffset>1842135</wp:posOffset>
                  </wp:positionH>
                  <wp:positionV relativeFrom="paragraph">
                    <wp:posOffset>1943100</wp:posOffset>
                  </wp:positionV>
                  <wp:extent cx="1218565" cy="688340"/>
                  <wp:effectExtent l="0" t="0" r="26035" b="4826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8565" cy="6883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D3BDD2" id="Straight Connector 16"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05pt,153pt" to="241pt,20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" strokecolor="windowText" strokeweight=".5pt">
                  <v:stroke joinstyle="miter"/>
                  <o:lock v:ext="edit" shapetype="f"/>
                </v:line>
              </w:pict>
            </mc:Fallback>
          </mc:AlternateContent>
        </w:r>
        <w:r w:rsidDel="00424757">
          <w:rPr>
            <w:noProof/>
            <w:lang w:val="en-US" w:bidi="he-IL"/>
          </w:rPr>
          <mc:AlternateContent>
            <mc:Choice Requires="wps">
              <w:drawing>
                <wp:anchor distT="0" distB="0" distL="114300" distR="114300" simplePos="0" relativeHeight="251653120" behindDoc="0" locked="0" layoutInCell="1" allowOverlap="1" wp14:anchorId="634435D5" wp14:editId="12876C50">
                  <wp:simplePos x="0" y="0"/>
                  <wp:positionH relativeFrom="column">
                    <wp:posOffset>2680970</wp:posOffset>
                  </wp:positionH>
                  <wp:positionV relativeFrom="paragraph">
                    <wp:posOffset>1793240</wp:posOffset>
                  </wp:positionV>
                  <wp:extent cx="304800" cy="3048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 cy="304800"/>
                          </a:xfrm>
                          <a:prstGeom prst="rect">
                            <a:avLst/>
                          </a:prstGeom>
                          <a:noFill/>
                          <a:ln>
                            <a:noFill/>
                          </a:ln>
                          <a:effectLst/>
                        </wps:spPr>
                        <wps:txbx>
                          <w:txbxContent>
                            <w:p w14:paraId="08D756E7" w14:textId="77777777" w:rsidR="005A7C5A" w:rsidRDefault="005A7C5A" w:rsidP="00061F12">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4435D5" id="Text Box 13" o:spid="_x0000_s1031" type="#_x0000_t202" style="position:absolute;margin-left:211.1pt;margin-top:141.2pt;width:24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" filled="f" stroked="f">
                  <v:path arrowok="t"/>
                  <v:textbox>
                    <w:txbxContent>
                      <w:p w14:paraId="08D756E7" w14:textId="77777777" w:rsidR="005A7C5A" w:rsidRDefault="005A7C5A" w:rsidP="00061F12">
                        <w:r>
                          <w:t>F</w:t>
                        </w:r>
                      </w:p>
                    </w:txbxContent>
                  </v:textbox>
                  <w10:wrap type="square"/>
                </v:shape>
              </w:pict>
            </mc:Fallback>
          </mc:AlternateContent>
        </w:r>
        <w:r w:rsidDel="00424757">
          <w:rPr>
            <w:noProof/>
            <w:lang w:val="en-US" w:bidi="he-IL"/>
          </w:rPr>
          <mc:AlternateContent>
            <mc:Choice Requires="wps">
              <w:drawing>
                <wp:anchor distT="0" distB="0" distL="114300" distR="114300" simplePos="0" relativeHeight="251654144" behindDoc="0" locked="0" layoutInCell="1" allowOverlap="1" wp14:anchorId="79F9F956" wp14:editId="7052FFCB">
                  <wp:simplePos x="0" y="0"/>
                  <wp:positionH relativeFrom="column">
                    <wp:posOffset>3442335</wp:posOffset>
                  </wp:positionH>
                  <wp:positionV relativeFrom="paragraph">
                    <wp:posOffset>2250440</wp:posOffset>
                  </wp:positionV>
                  <wp:extent cx="457200" cy="3810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81000"/>
                          </a:xfrm>
                          <a:prstGeom prst="rect">
                            <a:avLst/>
                          </a:prstGeom>
                          <a:noFill/>
                          <a:ln>
                            <a:noFill/>
                          </a:ln>
                          <a:effectLst/>
                        </wps:spPr>
                        <wps:txbx>
                          <w:txbxContent>
                            <w:p w14:paraId="15421A1E" w14:textId="77777777" w:rsidR="005A7C5A" w:rsidRDefault="005A7C5A" w:rsidP="00061F12">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F9F956" id="Text Box 12" o:spid="_x0000_s1032" type="#_x0000_t202" style="position:absolute;margin-left:271.05pt;margin-top:177.2pt;width:36pt;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" filled="f" stroked="f">
                  <v:path arrowok="t"/>
                  <v:textbox>
                    <w:txbxContent>
                      <w:p w14:paraId="15421A1E" w14:textId="77777777" w:rsidR="005A7C5A" w:rsidRDefault="005A7C5A" w:rsidP="00061F12">
                        <w:r>
                          <w:t>D</w:t>
                        </w:r>
                      </w:p>
                    </w:txbxContent>
                  </v:textbox>
                  <w10:wrap type="square"/>
                </v:shape>
              </w:pict>
            </mc:Fallback>
          </mc:AlternateContent>
        </w:r>
        <w:r w:rsidDel="00424757">
          <w:rPr>
            <w:noProof/>
            <w:lang w:val="en-US" w:bidi="he-IL"/>
          </w:rPr>
          <mc:AlternateContent>
            <mc:Choice Requires="wps">
              <w:drawing>
                <wp:anchor distT="0" distB="0" distL="114300" distR="114300" simplePos="0" relativeHeight="251655168" behindDoc="0" locked="0" layoutInCell="1" allowOverlap="1" wp14:anchorId="61AA7DAE" wp14:editId="3B2BFA92">
                  <wp:simplePos x="0" y="0"/>
                  <wp:positionH relativeFrom="column">
                    <wp:posOffset>2451735</wp:posOffset>
                  </wp:positionH>
                  <wp:positionV relativeFrom="paragraph">
                    <wp:posOffset>2326640</wp:posOffset>
                  </wp:positionV>
                  <wp:extent cx="304800" cy="302260"/>
                  <wp:effectExtent l="0" t="0" r="0" b="254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 cy="302260"/>
                          </a:xfrm>
                          <a:prstGeom prst="rect">
                            <a:avLst/>
                          </a:prstGeom>
                          <a:noFill/>
                          <a:ln>
                            <a:noFill/>
                          </a:ln>
                          <a:effectLst/>
                        </wps:spPr>
                        <wps:txbx>
                          <w:txbxContent>
                            <w:p w14:paraId="651D832B" w14:textId="77777777" w:rsidR="005A7C5A" w:rsidRDefault="005A7C5A" w:rsidP="00061F1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AA7DAE" id="Text Box 11" o:spid="_x0000_s1033" type="#_x0000_t202" style="position:absolute;margin-left:193.05pt;margin-top:183.2pt;width:24pt;height:23.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" filled="f" stroked="f">
                  <v:path arrowok="t"/>
                  <v:textbox>
                    <w:txbxContent>
                      <w:p w14:paraId="651D832B" w14:textId="77777777" w:rsidR="005A7C5A" w:rsidRDefault="005A7C5A" w:rsidP="00061F12">
                        <w:r>
                          <w:t>B</w:t>
                        </w:r>
                      </w:p>
                    </w:txbxContent>
                  </v:textbox>
                  <w10:wrap type="square"/>
                </v:shape>
              </w:pict>
            </mc:Fallback>
          </mc:AlternateContent>
        </w:r>
        <w:r w:rsidDel="00424757">
          <w:rPr>
            <w:noProof/>
            <w:lang w:val="en-US" w:bidi="he-IL"/>
          </w:rPr>
          <mc:AlternateContent>
            <mc:Choice Requires="wps">
              <w:drawing>
                <wp:anchor distT="0" distB="0" distL="114300" distR="114300" simplePos="0" relativeHeight="251656192" behindDoc="0" locked="0" layoutInCell="1" allowOverlap="1" wp14:anchorId="12857FDE" wp14:editId="21387534">
                  <wp:simplePos x="0" y="0"/>
                  <wp:positionH relativeFrom="column">
                    <wp:posOffset>2908935</wp:posOffset>
                  </wp:positionH>
                  <wp:positionV relativeFrom="paragraph">
                    <wp:posOffset>1107440</wp:posOffset>
                  </wp:positionV>
                  <wp:extent cx="381000" cy="3810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381000"/>
                          </a:xfrm>
                          <a:prstGeom prst="rect">
                            <a:avLst/>
                          </a:prstGeom>
                          <a:noFill/>
                          <a:ln>
                            <a:noFill/>
                          </a:ln>
                          <a:effectLst/>
                        </wps:spPr>
                        <wps:txbx>
                          <w:txbxContent>
                            <w:p w14:paraId="3E91FC13" w14:textId="77777777" w:rsidR="005A7C5A" w:rsidRDefault="005A7C5A" w:rsidP="00061F1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857FDE" id="Text Box 10" o:spid="_x0000_s1034" type="#_x0000_t202" style="position:absolute;margin-left:229.05pt;margin-top:87.2pt;width:30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" filled="f" stroked="f">
                  <v:path arrowok="t"/>
                  <v:textbox>
                    <w:txbxContent>
                      <w:p w14:paraId="3E91FC13" w14:textId="77777777" w:rsidR="005A7C5A" w:rsidRDefault="005A7C5A" w:rsidP="00061F12">
                        <w:r>
                          <w:t>C</w:t>
                        </w:r>
                      </w:p>
                    </w:txbxContent>
                  </v:textbox>
                  <w10:wrap type="square"/>
                </v:shape>
              </w:pict>
            </mc:Fallback>
          </mc:AlternateContent>
        </w:r>
        <w:r w:rsidDel="00424757">
          <w:rPr>
            <w:noProof/>
            <w:lang w:val="en-US" w:bidi="he-IL"/>
          </w:rPr>
          <mc:AlternateContent>
            <mc:Choice Requires="wps">
              <w:drawing>
                <wp:anchor distT="0" distB="0" distL="114300" distR="114300" simplePos="0" relativeHeight="251657216" behindDoc="0" locked="0" layoutInCell="1" allowOverlap="1" wp14:anchorId="29EBB7FF" wp14:editId="0DF50E48">
                  <wp:simplePos x="0" y="0"/>
                  <wp:positionH relativeFrom="column">
                    <wp:posOffset>1613535</wp:posOffset>
                  </wp:positionH>
                  <wp:positionV relativeFrom="paragraph">
                    <wp:posOffset>650240</wp:posOffset>
                  </wp:positionV>
                  <wp:extent cx="457200" cy="304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04800"/>
                          </a:xfrm>
                          <a:prstGeom prst="rect">
                            <a:avLst/>
                          </a:prstGeom>
                          <a:noFill/>
                          <a:ln>
                            <a:noFill/>
                          </a:ln>
                          <a:effectLst/>
                        </wps:spPr>
                        <wps:txbx>
                          <w:txbxContent>
                            <w:p w14:paraId="308C29D8" w14:textId="77777777" w:rsidR="005A7C5A" w:rsidRDefault="005A7C5A" w:rsidP="00061F1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BB7FF" id="Text Box 9" o:spid="_x0000_s1035" type="#_x0000_t202" style="position:absolute;margin-left:127.05pt;margin-top:51.2pt;width:36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" filled="f" stroked="f">
                  <v:path arrowok="t"/>
                  <v:textbox>
                    <w:txbxContent>
                      <w:p w14:paraId="308C29D8" w14:textId="77777777" w:rsidR="005A7C5A" w:rsidRDefault="005A7C5A" w:rsidP="00061F12">
                        <w:r>
                          <w:t>A</w:t>
                        </w:r>
                      </w:p>
                    </w:txbxContent>
                  </v:textbox>
                  <w10:wrap type="square"/>
                </v:shape>
              </w:pict>
            </mc:Fallback>
          </mc:AlternateContent>
        </w:r>
        <w:r w:rsidDel="00424757">
          <w:rPr>
            <w:noProof/>
            <w:lang w:val="en-US" w:bidi="he-IL"/>
          </w:rPr>
          <mc:AlternateContent>
            <mc:Choice Requires="wps">
              <w:drawing>
                <wp:anchor distT="0" distB="0" distL="114300" distR="114300" simplePos="0" relativeHeight="251658240" behindDoc="0" locked="0" layoutInCell="1" allowOverlap="1" wp14:anchorId="052EF310" wp14:editId="0D319116">
                  <wp:simplePos x="0" y="0"/>
                  <wp:positionH relativeFrom="column">
                    <wp:posOffset>470535</wp:posOffset>
                  </wp:positionH>
                  <wp:positionV relativeFrom="paragraph">
                    <wp:posOffset>497840</wp:posOffset>
                  </wp:positionV>
                  <wp:extent cx="3810000" cy="2133600"/>
                  <wp:effectExtent l="0" t="0" r="2540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0" cy="2133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135267F"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39.2pt" to="337.05pt,20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" strokecolor="windowText" strokeweight=".5pt">
                  <v:stroke joinstyle="miter"/>
                  <o:lock v:ext="edit" shapetype="f"/>
                </v:line>
              </w:pict>
            </mc:Fallback>
          </mc:AlternateContent>
        </w:r>
        <w:r w:rsidDel="00424757">
          <w:rPr>
            <w:noProof/>
            <w:lang w:val="en-US" w:bidi="he-IL"/>
          </w:rPr>
          <mc:AlternateContent>
            <mc:Choice Requires="wps">
              <w:drawing>
                <wp:anchor distT="0" distB="0" distL="114297" distR="114297" simplePos="0" relativeHeight="251659264" behindDoc="0" locked="0" layoutInCell="1" allowOverlap="1" wp14:anchorId="36D299F1" wp14:editId="4197C3EC">
                  <wp:simplePos x="0" y="0"/>
                  <wp:positionH relativeFrom="column">
                    <wp:posOffset>3442334</wp:posOffset>
                  </wp:positionH>
                  <wp:positionV relativeFrom="paragraph">
                    <wp:posOffset>878840</wp:posOffset>
                  </wp:positionV>
                  <wp:extent cx="0" cy="1752600"/>
                  <wp:effectExtent l="0" t="0" r="25400" b="254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52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E2C4FD8" id="Straight Connector 7" o:spid="_x0000_s1026" style="position:absolute;z-index:251659264;visibility:visible;mso-wrap-style:square;mso-width-percent:0;mso-height-percent:0;mso-wrap-distance-left:114297emu;mso-wrap-distance-top:0;mso-wrap-distance-right:114297emu;mso-wrap-distance-bottom:0;mso-position-horizontal:absolute;mso-position-horizontal-relative:text;mso-position-vertical:absolute;mso-position-vertical-relative:text;mso-width-percent:0;mso-height-percent:0;mso-width-relative:page;mso-height-relative:page" from="271.05pt,69.2pt" to="271.05pt,20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" strokecolor="windowText" strokeweight=".5pt">
                  <v:stroke joinstyle="miter"/>
                  <o:lock v:ext="edit" shapetype="f"/>
                </v:line>
              </w:pict>
            </mc:Fallback>
          </mc:AlternateContent>
        </w:r>
        <w:r w:rsidDel="00424757">
          <w:rPr>
            <w:noProof/>
            <w:lang w:val="en-US" w:bidi="he-IL"/>
          </w:rPr>
          <mc:AlternateContent>
            <mc:Choice Requires="wps">
              <w:drawing>
                <wp:anchor distT="4294967293" distB="4294967293" distL="114300" distR="114300" simplePos="0" relativeHeight="251660288" behindDoc="0" locked="0" layoutInCell="1" allowOverlap="1" wp14:anchorId="6D0433D4" wp14:editId="764400C9">
                  <wp:simplePos x="0" y="0"/>
                  <wp:positionH relativeFrom="column">
                    <wp:posOffset>2756535</wp:posOffset>
                  </wp:positionH>
                  <wp:positionV relativeFrom="paragraph">
                    <wp:posOffset>878839</wp:posOffset>
                  </wp:positionV>
                  <wp:extent cx="685800" cy="0"/>
                  <wp:effectExtent l="0" t="0" r="2540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5C31866" id="Straight Connector 6" o:spid="_x0000_s1026" style="position:absolute;z-index:25166028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217.05pt,69.2pt" to="271.05pt,6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" strokecolor="windowText" strokeweight=".5pt">
                  <v:stroke joinstyle="miter"/>
                  <o:lock v:ext="edit" shapetype="f"/>
                </v:line>
              </w:pict>
            </mc:Fallback>
          </mc:AlternateContent>
        </w:r>
        <w:r w:rsidDel="00424757">
          <w:rPr>
            <w:noProof/>
            <w:lang w:val="en-US" w:bidi="he-IL"/>
          </w:rPr>
          <mc:AlternateContent>
            <mc:Choice Requires="wps">
              <w:drawing>
                <wp:anchor distT="0" distB="0" distL="114297" distR="114297" simplePos="0" relativeHeight="251661312" behindDoc="0" locked="0" layoutInCell="1" allowOverlap="1" wp14:anchorId="59AA4A37" wp14:editId="29DF06DF">
                  <wp:simplePos x="0" y="0"/>
                  <wp:positionH relativeFrom="column">
                    <wp:posOffset>2756534</wp:posOffset>
                  </wp:positionH>
                  <wp:positionV relativeFrom="paragraph">
                    <wp:posOffset>497840</wp:posOffset>
                  </wp:positionV>
                  <wp:extent cx="0" cy="2133600"/>
                  <wp:effectExtent l="0" t="0" r="25400"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33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00F8EFF" id="Straight Connector 5" o:spid="_x0000_s1026" style="position:absolute;z-index:251661312;visibility:visible;mso-wrap-style:square;mso-width-percent:0;mso-height-percent:0;mso-wrap-distance-left:114297emu;mso-wrap-distance-top:0;mso-wrap-distance-right:114297emu;mso-wrap-distance-bottom:0;mso-position-horizontal:absolute;mso-position-horizontal-relative:text;mso-position-vertical:absolute;mso-position-vertical-relative:text;mso-width-percent:0;mso-height-percent:0;mso-width-relative:page;mso-height-relative:page" from="217.05pt,39.2pt" to="217.05pt,20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" strokecolor="windowText" strokeweight=".5pt">
                  <v:stroke joinstyle="miter"/>
                  <o:lock v:ext="edit" shapetype="f"/>
                </v:line>
              </w:pict>
            </mc:Fallback>
          </mc:AlternateContent>
        </w:r>
        <w:r w:rsidDel="00424757">
          <w:rPr>
            <w:noProof/>
            <w:lang w:val="en-US" w:bidi="he-IL"/>
          </w:rPr>
          <mc:AlternateContent>
            <mc:Choice Requires="wps">
              <w:drawing>
                <wp:anchor distT="4294967293" distB="4294967293" distL="114300" distR="114300" simplePos="0" relativeHeight="251662336" behindDoc="0" locked="0" layoutInCell="1" allowOverlap="1" wp14:anchorId="6D21EA95" wp14:editId="6C17698F">
                  <wp:simplePos x="0" y="0"/>
                  <wp:positionH relativeFrom="column">
                    <wp:posOffset>470535</wp:posOffset>
                  </wp:positionH>
                  <wp:positionV relativeFrom="paragraph">
                    <wp:posOffset>497839</wp:posOffset>
                  </wp:positionV>
                  <wp:extent cx="4114800" cy="0"/>
                  <wp:effectExtent l="0" t="0" r="25400" b="254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48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5C4987B" id="Straight Connector 4" o:spid="_x0000_s1026" style="position:absolute;z-index:25166233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37.05pt,39.2pt" to="361.05pt,3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" strokecolor="windowText" strokeweight=".5pt">
                  <v:stroke joinstyle="miter"/>
                  <o:lock v:ext="edit" shapetype="f"/>
                </v:line>
              </w:pict>
            </mc:Fallback>
          </mc:AlternateContent>
        </w:r>
      </w:del>
    </w:p>
    <w:p w14:paraId="0B44A34D" w14:textId="2C09DE26" w:rsidR="00061F12" w:rsidDel="00424757" w:rsidRDefault="00061F12" w:rsidP="007F00FD">
      <w:pPr>
        <w:pStyle w:val="ListParagraph"/>
        <w:spacing w:after="240" w:line="480" w:lineRule="auto"/>
        <w:ind w:left="0"/>
        <w:rPr>
          <w:del w:id="137" w:author="Microsoft Office User" w:date="2017-06-24T12:17:00Z"/>
        </w:rPr>
      </w:pPr>
      <w:del w:id="138" w:author="Microsoft Office User" w:date="2017-06-24T12:17:00Z">
        <w:r w:rsidDel="00424757">
          <w:rPr>
            <w:i/>
            <w:iCs/>
          </w:rPr>
          <w:delText xml:space="preserve">Figure </w:delText>
        </w:r>
        <w:r w:rsidR="007F00FD" w:rsidDel="00424757">
          <w:rPr>
            <w:i/>
            <w:iCs/>
          </w:rPr>
          <w:delText>4b</w:delText>
        </w:r>
        <w:r w:rsidDel="00424757">
          <w:rPr>
            <w:i/>
            <w:iCs/>
          </w:rPr>
          <w:delText>. Taxes versus standard: The survival regions and regions of adoption</w:delText>
        </w:r>
      </w:del>
    </w:p>
    <w:p w14:paraId="2D801999" w14:textId="02381504" w:rsidR="00061F12" w:rsidDel="00424757" w:rsidRDefault="007C0396" w:rsidP="00627BA6">
      <w:pPr>
        <w:spacing w:line="480" w:lineRule="auto"/>
        <w:rPr>
          <w:del w:id="139" w:author="Microsoft Office User" w:date="2017-06-24T12:17:00Z"/>
        </w:rPr>
      </w:pPr>
      <w:del w:id="140" w:author="Microsoft Office User" w:date="2017-06-24T12:17:00Z">
        <w:r w:rsidDel="00424757">
          <w:delText>Define t</w:delText>
        </w:r>
        <w:r w:rsidR="00061F12" w:rsidDel="00424757">
          <w:delText xml:space="preserve">he average pollution per unit of output, for </w:delText>
        </w:r>
        <w:r w:rsidR="00627BA6" w:rsidDel="00424757">
          <w:delText>firms</w:delText>
        </w:r>
        <w:r w:rsidR="00061F12" w:rsidDel="00424757">
          <w:delText xml:space="preserve"> located in region R, is denoted</w:delText>
        </w:r>
      </w:del>
    </w:p>
    <w:p w14:paraId="2662D30F" w14:textId="3890DD0A" w:rsidR="00061F12" w:rsidRPr="00061F12" w:rsidDel="00424757" w:rsidRDefault="00061F12" w:rsidP="00061F12">
      <w:pPr>
        <w:spacing w:line="480" w:lineRule="auto"/>
        <w:rPr>
          <w:del w:id="141" w:author="Microsoft Office User" w:date="2017-06-24T12:17:00Z"/>
          <w:rFonts w:ascii="Cambria Math" w:hAnsi="Cambria Math" w:cs="Cambria Math"/>
          <w:iCs/>
        </w:rPr>
      </w:pPr>
      <w:del w:id="142" w:author="Microsoft Office User" w:date="2017-06-24T12:17:00Z">
        <m:oMathPara>
          <m:oMath>
            <m:r>
              <w:rPr>
                <w:rFonts w:ascii="Cambria Math" w:hAnsi="Cambria Math" w:cs="Cambria Math"/>
              </w:rPr>
              <m:t>E</m:t>
            </m:r>
            <m:d>
              <m:dPr>
                <m:ctrlPr>
                  <w:rPr>
                    <w:rFonts w:ascii="Cambria Math" w:hAnsi="Cambria Math" w:cs="Cambria Math"/>
                    <w:i/>
                    <w:iCs/>
                  </w:rPr>
                </m:ctrlPr>
              </m:dPr>
              <m:e>
                <m:r>
                  <w:rPr>
                    <w:rFonts w:ascii="Cambria Math" w:hAnsi="Cambria Math" w:cs="Cambria Math"/>
                  </w:rPr>
                  <m:t>β/R</m:t>
                </m:r>
              </m:e>
            </m:d>
            <m:r>
              <w:rPr>
                <w:rFonts w:ascii="Cambria Math" w:hAnsi="Cambria Math" w:cs="Cambria Math"/>
              </w:rPr>
              <m:t>=</m:t>
            </m:r>
            <m:f>
              <m:fPr>
                <m:ctrlPr>
                  <w:rPr>
                    <w:rFonts w:ascii="Cambria Math" w:hAnsi="Cambria Math" w:cs="Cambria Math"/>
                    <w:i/>
                    <w:iCs/>
                  </w:rPr>
                </m:ctrlPr>
              </m:fPr>
              <m:num>
                <m:nary>
                  <m:naryPr>
                    <m:chr m:val="∬"/>
                    <m:limLoc m:val="subSup"/>
                    <m:ctrlPr>
                      <w:rPr>
                        <w:rFonts w:ascii="Cambria Math" w:hAnsi="Cambria Math" w:cs="Cambria Math"/>
                        <w:i/>
                        <w:iCs/>
                      </w:rPr>
                    </m:ctrlPr>
                  </m:naryPr>
                  <m:sub>
                    <m:r>
                      <w:rPr>
                        <w:rFonts w:ascii="Cambria Math" w:hAnsi="Cambria Math" w:cs="Cambria Math"/>
                      </w:rPr>
                      <m:t>R</m:t>
                    </m:r>
                  </m:sub>
                  <m:sup/>
                  <m:e>
                    <m:r>
                      <m:rPr>
                        <m:sty m:val="p"/>
                      </m:rPr>
                      <w:rPr>
                        <w:rFonts w:ascii="Cambria Math" w:hAnsi="Cambria Math" w:cs="Cambria Math"/>
                      </w:rPr>
                      <m:t>βg(β,x)dβdx</m:t>
                    </m:r>
                  </m:e>
                </m:nary>
              </m:num>
              <m:den>
                <m:nary>
                  <m:naryPr>
                    <m:chr m:val="∬"/>
                    <m:limLoc m:val="subSup"/>
                    <m:ctrlPr>
                      <w:rPr>
                        <w:rFonts w:ascii="Cambria Math" w:hAnsi="Cambria Math" w:cs="Cambria Math"/>
                        <w:i/>
                        <w:iCs/>
                      </w:rPr>
                    </m:ctrlPr>
                  </m:naryPr>
                  <m:sub>
                    <m:r>
                      <w:rPr>
                        <w:rFonts w:ascii="Cambria Math" w:hAnsi="Cambria Math" w:cs="Cambria Math"/>
                      </w:rPr>
                      <m:t>R</m:t>
                    </m:r>
                  </m:sub>
                  <m:sup/>
                  <m:e>
                    <m:r>
                      <m:rPr>
                        <m:sty m:val="p"/>
                      </m:rPr>
                      <w:rPr>
                        <w:rFonts w:ascii="Cambria Math" w:hAnsi="Cambria Math" w:cs="Cambria Math"/>
                      </w:rPr>
                      <m:t>g(β,x)dβdx</m:t>
                    </m:r>
                  </m:e>
                </m:nary>
              </m:den>
            </m:f>
          </m:oMath>
        </m:oMathPara>
      </w:del>
    </w:p>
    <w:p w14:paraId="7310C05C" w14:textId="5FE6ABBA" w:rsidR="00061F12" w:rsidDel="00424757" w:rsidRDefault="00061F12" w:rsidP="00061F12">
      <w:pPr>
        <w:spacing w:line="480" w:lineRule="auto"/>
        <w:rPr>
          <w:del w:id="143" w:author="Microsoft Office User" w:date="2017-06-24T12:17:00Z"/>
        </w:rPr>
      </w:pPr>
      <w:del w:id="144" w:author="Microsoft Office User" w:date="2017-06-24T12:17:00Z">
        <w:r w:rsidDel="00424757">
          <w:delText xml:space="preserve">In addition, let the indicator </w:delText>
        </w:r>
        <m:oMath>
          <m:sSub>
            <m:sSubPr>
              <m:ctrlPr>
                <w:rPr>
                  <w:rFonts w:ascii="Cambria Math" w:hAnsi="Cambria Math" w:cs="Cambria Math"/>
                  <w:i/>
                </w:rPr>
              </m:ctrlPr>
            </m:sSubPr>
            <m:e>
              <m:r>
                <w:rPr>
                  <w:rFonts w:ascii="Cambria Math" w:hAnsi="Cambria Math" w:cs="Cambria Math"/>
                </w:rPr>
                <m:t>I</m:t>
              </m:r>
            </m:e>
            <m:sub>
              <m:r>
                <w:rPr>
                  <w:rFonts w:ascii="Cambria Math" w:hAnsi="Cambria Math"/>
                </w:rPr>
                <m:t>R≠∅</m:t>
              </m:r>
            </m:sub>
          </m:sSub>
          <m:r>
            <w:rPr>
              <w:rFonts w:ascii="Cambria Math" w:hAnsi="Cambria Math" w:cs="Cambria Math"/>
            </w:rPr>
            <m:t>=1</m:t>
          </m:r>
        </m:oMath>
        <w:r w:rsidDel="00424757">
          <w:delText xml:space="preserve"> if region R is not empty, i.e., </w:delText>
        </w:r>
        <m:oMath>
          <m:r>
            <w:rPr>
              <w:rFonts w:ascii="Cambria Math" w:hAnsi="Cambria Math"/>
            </w:rPr>
            <m:t>R≠∅</m:t>
          </m:r>
        </m:oMath>
        <w:r w:rsidDel="00424757">
          <w:delText xml:space="preserve">, and 0 otherwise, and let </w:delText>
        </w:r>
        <m:oMath>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A</m:t>
              </m:r>
            </m:sup>
          </m:sSup>
          <m:r>
            <w:rPr>
              <w:rFonts w:ascii="Cambria Math" w:hAnsi="Cambria Math" w:cs="Cambria Math"/>
            </w:rPr>
            <m:t>=</m:t>
          </m:r>
          <m:f>
            <m:fPr>
              <m:ctrlPr>
                <w:rPr>
                  <w:rFonts w:ascii="Cambria Math" w:hAnsi="Cambria Math" w:cs="Cambria Math"/>
                </w:rPr>
              </m:ctrlPr>
            </m:fPr>
            <m:num>
              <m:sSup>
                <m:sSupPr>
                  <m:ctrlPr>
                    <w:rPr>
                      <w:rFonts w:ascii="Cambria Math" w:hAnsi="Cambria Math" w:cs="Cambria Math"/>
                    </w:rPr>
                  </m:ctrlPr>
                </m:sSupPr>
                <m:e>
                  <m:r>
                    <w:rPr>
                      <w:rFonts w:ascii="Cambria Math" w:hAnsi="Cambria Math" w:cs="Cambria Math"/>
                    </w:rPr>
                    <m:t>Y</m:t>
                  </m:r>
                </m:e>
                <m:sup>
                  <m:r>
                    <m:rPr>
                      <m:sty m:val="p"/>
                    </m:rPr>
                    <w:rPr>
                      <w:rFonts w:ascii="Cambria Math" w:hAnsi="Cambria Math" w:cs="Cambria Math"/>
                    </w:rPr>
                    <m:t>A</m:t>
                  </m:r>
                </m:sup>
              </m:sSup>
            </m:num>
            <m:den>
              <m:sSup>
                <m:sSupPr>
                  <m:ctrlPr>
                    <w:rPr>
                      <w:rFonts w:ascii="Cambria Math" w:hAnsi="Cambria Math" w:cs="Cambria Math"/>
                    </w:rPr>
                  </m:ctrlPr>
                </m:sSupPr>
                <m:e>
                  <m:r>
                    <w:rPr>
                      <w:rFonts w:ascii="Cambria Math" w:hAnsi="Cambria Math" w:cs="Cambria Math"/>
                    </w:rPr>
                    <m:t>Y</m:t>
                  </m:r>
                </m:e>
                <m:sup>
                  <m:r>
                    <m:rPr>
                      <m:sty m:val="p"/>
                    </m:rPr>
                    <w:rPr>
                      <w:rFonts w:ascii="Cambria Math" w:hAnsi="Cambria Math" w:cs="Cambria Math"/>
                    </w:rPr>
                    <m:t>A</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Y</m:t>
                  </m:r>
                </m:e>
                <m:sup>
                  <m:r>
                    <m:rPr>
                      <m:sty m:val="p"/>
                    </m:rPr>
                    <w:rPr>
                      <w:rFonts w:ascii="Cambria Math" w:hAnsi="Cambria Math" w:cs="Cambria Math"/>
                    </w:rPr>
                    <m:t>B</m:t>
                  </m:r>
                </m:sup>
              </m:sSup>
            </m:den>
          </m:f>
          <m:r>
            <w:rPr>
              <w:rFonts w:ascii="Cambria Math" w:hAnsi="Cambria Math" w:cs="Cambria Math"/>
            </w:rPr>
            <m:t>=1-</m:t>
          </m:r>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B</m:t>
              </m:r>
            </m:sup>
          </m:sSup>
        </m:oMath>
        <w:r w:rsidDel="00424757">
          <w:delText>.</w:delText>
        </w:r>
      </w:del>
    </w:p>
    <w:p w14:paraId="64B08DBE" w14:textId="60B115DB" w:rsidR="00061F12" w:rsidDel="00424757" w:rsidRDefault="00061F12" w:rsidP="00061F12">
      <w:pPr>
        <w:spacing w:after="240" w:line="480" w:lineRule="auto"/>
        <w:jc w:val="both"/>
        <w:rPr>
          <w:del w:id="145" w:author="Microsoft Office User" w:date="2017-06-24T12:17:00Z"/>
        </w:rPr>
      </w:pPr>
      <w:del w:id="146" w:author="Microsoft Office User" w:date="2017-06-24T12:17:00Z">
        <w:r w:rsidDel="00424757">
          <w:delText>Then, because pollution is set at a predetermined aggregate level, the following holds:</w:delText>
        </w:r>
      </w:del>
    </w:p>
    <w:p w14:paraId="643AA9D5" w14:textId="04A4B113" w:rsidR="00061F12" w:rsidRPr="00265DE3" w:rsidDel="00424757" w:rsidRDefault="005A52CF" w:rsidP="007F00FD">
      <w:pPr>
        <w:spacing w:after="240" w:line="480" w:lineRule="auto"/>
        <w:jc w:val="both"/>
        <w:rPr>
          <w:del w:id="147" w:author="Microsoft Office User" w:date="2017-06-24T12:17:00Z"/>
        </w:rPr>
      </w:pPr>
      <m:oMath>
        <m:m>
          <m:mPr>
            <m:plcHide m:val="1"/>
            <m:mcs>
              <m:mc>
                <m:mcPr>
                  <m:count m:val="1"/>
                  <m:mcJc m:val="left"/>
                </m:mcPr>
              </m:mc>
            </m:mcs>
            <m:ctrlPr>
              <w:del w:id="148" w:author="Microsoft Office User" w:date="2017-06-24T12:17:00Z">
                <w:rPr>
                  <w:rFonts w:ascii="Cambria Math" w:hAnsi="Cambria Math"/>
                </w:rPr>
              </w:del>
            </m:ctrlPr>
          </m:mPr>
          <m:mr>
            <m:e>
              <w:del w:id="149" w:author="Microsoft Office User" w:date="2017-06-24T12:17:00Z">
                <m:r>
                  <w:rPr>
                    <w:rFonts w:ascii="Cambria Math" w:hAnsi="Cambria Math" w:cs="Cambria Math"/>
                  </w:rPr>
                  <m:t>E</m:t>
                </m:r>
              </w:del>
              <m:d>
                <m:dPr>
                  <m:ctrlPr>
                    <w:del w:id="150" w:author="Microsoft Office User" w:date="2017-06-24T12:17:00Z">
                      <w:rPr>
                        <w:rFonts w:ascii="Cambria Math" w:hAnsi="Cambria Math" w:cs="Cambria Math"/>
                        <w:i/>
                        <w:iCs/>
                      </w:rPr>
                    </w:del>
                  </m:ctrlPr>
                </m:dPr>
                <m:e>
                  <w:del w:id="151" w:author="Microsoft Office User" w:date="2017-06-24T12:17:00Z">
                    <m:r>
                      <w:rPr>
                        <w:rFonts w:ascii="Cambria Math" w:hAnsi="Cambria Math" w:cs="Cambria Math"/>
                      </w:rPr>
                      <m:t>β/A</m:t>
                    </m:r>
                  </w:del>
                </m:e>
              </m:d>
              <m:sSup>
                <m:sSupPr>
                  <m:ctrlPr>
                    <w:del w:id="152" w:author="Microsoft Office User" w:date="2017-06-24T12:17:00Z">
                      <w:rPr>
                        <w:rFonts w:ascii="Cambria Math" w:hAnsi="Cambria Math" w:cs="Cambria Math"/>
                        <w:i/>
                        <w:iCs/>
                      </w:rPr>
                    </w:del>
                  </m:ctrlPr>
                </m:sSupPr>
                <m:e>
                  <w:del w:id="153" w:author="Microsoft Office User" w:date="2017-06-24T12:17:00Z">
                    <m:r>
                      <w:rPr>
                        <w:rFonts w:ascii="Cambria Math" w:hAnsi="Cambria Math" w:cs="Cambria Math"/>
                      </w:rPr>
                      <m:t>Y</m:t>
                    </m:r>
                  </w:del>
                </m:e>
                <m:sup>
                  <w:del w:id="154" w:author="Microsoft Office User" w:date="2017-06-24T12:17:00Z">
                    <m:r>
                      <w:rPr>
                        <w:rFonts w:ascii="Cambria Math" w:hAnsi="Cambria Math" w:cs="Cambria Math"/>
                      </w:rPr>
                      <m:t>A</m:t>
                    </m:r>
                  </w:del>
                </m:sup>
              </m:sSup>
              <w:del w:id="155" w:author="Microsoft Office User" w:date="2017-06-24T12:17:00Z">
                <m:r>
                  <w:rPr>
                    <w:rFonts w:ascii="Cambria Math" w:hAnsi="Cambria Math" w:cs="Cambria Math"/>
                  </w:rPr>
                  <m:t>+E</m:t>
                </m:r>
              </w:del>
              <m:d>
                <m:dPr>
                  <m:ctrlPr>
                    <w:del w:id="156" w:author="Microsoft Office User" w:date="2017-06-24T12:17:00Z">
                      <w:rPr>
                        <w:rFonts w:ascii="Cambria Math" w:hAnsi="Cambria Math" w:cs="Cambria Math"/>
                        <w:i/>
                        <w:iCs/>
                      </w:rPr>
                    </w:del>
                  </m:ctrlPr>
                </m:dPr>
                <m:e>
                  <w:del w:id="157" w:author="Microsoft Office User" w:date="2017-06-24T12:17:00Z">
                    <m:r>
                      <w:rPr>
                        <w:rFonts w:ascii="Cambria Math" w:hAnsi="Cambria Math" w:cs="Cambria Math"/>
                      </w:rPr>
                      <m:t>β/B</m:t>
                    </m:r>
                  </w:del>
                </m:e>
              </m:d>
              <m:sSub>
                <m:sSubPr>
                  <m:ctrlPr>
                    <w:del w:id="158" w:author="Microsoft Office User" w:date="2017-06-24T12:17:00Z">
                      <w:rPr>
                        <w:rFonts w:ascii="Cambria Math" w:hAnsi="Cambria Math" w:cs="Cambria Math"/>
                        <w:i/>
                      </w:rPr>
                    </w:del>
                  </m:ctrlPr>
                </m:sSubPr>
                <m:e>
                  <m:sSup>
                    <m:sSupPr>
                      <m:ctrlPr>
                        <w:del w:id="159" w:author="Microsoft Office User" w:date="2017-06-24T12:17:00Z">
                          <w:rPr>
                            <w:rFonts w:ascii="Cambria Math" w:hAnsi="Cambria Math" w:cs="Cambria Math"/>
                            <w:i/>
                            <w:iCs/>
                          </w:rPr>
                        </w:del>
                      </m:ctrlPr>
                    </m:sSupPr>
                    <m:e>
                      <w:del w:id="160" w:author="Microsoft Office User" w:date="2017-06-24T12:17:00Z">
                        <m:r>
                          <w:rPr>
                            <w:rFonts w:ascii="Cambria Math" w:hAnsi="Cambria Math" w:cs="Cambria Math"/>
                          </w:rPr>
                          <m:t>Y</m:t>
                        </m:r>
                      </w:del>
                    </m:e>
                    <m:sup>
                      <w:del w:id="161" w:author="Microsoft Office User" w:date="2017-06-24T12:17:00Z">
                        <m:r>
                          <w:rPr>
                            <w:rFonts w:ascii="Cambria Math" w:hAnsi="Cambria Math" w:cs="Cambria Math"/>
                          </w:rPr>
                          <m:t>B</m:t>
                        </m:r>
                      </w:del>
                    </m:sup>
                  </m:sSup>
                  <w:del w:id="162" w:author="Microsoft Office User" w:date="2017-06-24T12:17:00Z">
                    <m:r>
                      <w:rPr>
                        <w:rFonts w:ascii="Cambria Math" w:hAnsi="Cambria Math" w:cs="Cambria Math"/>
                      </w:rPr>
                      <m:t>I</m:t>
                    </m:r>
                  </w:del>
                </m:e>
                <m:sub>
                  <w:del w:id="163" w:author="Microsoft Office User" w:date="2017-06-24T12:17:00Z">
                    <m:r>
                      <w:rPr>
                        <w:rFonts w:ascii="Cambria Math" w:hAnsi="Cambria Math"/>
                      </w:rPr>
                      <m:t>B≠∅</m:t>
                    </m:r>
                  </w:del>
                </m:sub>
              </m:sSub>
              <w:del w:id="164" w:author="Microsoft Office User" w:date="2017-06-24T12:17:00Z">
                <m:r>
                  <w:rPr>
                    <w:rFonts w:ascii="Cambria Math" w:hAnsi="Cambria Math" w:cs="Cambria Math"/>
                  </w:rPr>
                  <m:t>+</m:t>
                </m:r>
              </w:del>
              <m:d>
                <m:dPr>
                  <m:ctrlPr>
                    <w:del w:id="165" w:author="Microsoft Office User" w:date="2017-06-24T12:17:00Z">
                      <w:rPr>
                        <w:rFonts w:ascii="Cambria Math" w:hAnsi="Cambria Math" w:cs="Cambria Math"/>
                        <w:i/>
                        <w:iCs/>
                      </w:rPr>
                    </w:del>
                  </m:ctrlPr>
                </m:dPr>
                <m:e>
                  <w:del w:id="166" w:author="Microsoft Office User" w:date="2017-06-24T12:17:00Z">
                    <m:r>
                      <w:rPr>
                        <w:rFonts w:ascii="Cambria Math" w:hAnsi="Cambria Math" w:cs="Cambria Math"/>
                      </w:rPr>
                      <m:t>1-γ</m:t>
                    </m:r>
                  </w:del>
                </m:e>
              </m:d>
              <w:del w:id="167" w:author="Microsoft Office User" w:date="2017-06-24T12:17:00Z">
                <m:r>
                  <w:rPr>
                    <w:rFonts w:ascii="Cambria Math" w:hAnsi="Cambria Math" w:cs="Cambria Math"/>
                  </w:rPr>
                  <m:t>E</m:t>
                </m:r>
              </w:del>
              <m:d>
                <m:dPr>
                  <m:ctrlPr>
                    <w:del w:id="168" w:author="Microsoft Office User" w:date="2017-06-24T12:17:00Z">
                      <w:rPr>
                        <w:rFonts w:ascii="Cambria Math" w:hAnsi="Cambria Math" w:cs="Cambria Math"/>
                        <w:i/>
                        <w:iCs/>
                      </w:rPr>
                    </w:del>
                  </m:ctrlPr>
                </m:dPr>
                <m:e>
                  <w:del w:id="169" w:author="Microsoft Office User" w:date="2017-06-24T12:17:00Z">
                    <m:r>
                      <w:rPr>
                        <w:rFonts w:ascii="Cambria Math" w:hAnsi="Cambria Math" w:cs="Cambria Math"/>
                      </w:rPr>
                      <m:t>β/C</m:t>
                    </m:r>
                  </w:del>
                </m:e>
              </m:d>
              <m:sSup>
                <m:sSupPr>
                  <m:ctrlPr>
                    <w:del w:id="170" w:author="Microsoft Office User" w:date="2017-06-24T12:17:00Z">
                      <w:rPr>
                        <w:rFonts w:ascii="Cambria Math" w:hAnsi="Cambria Math" w:cs="Cambria Math"/>
                        <w:i/>
                        <w:iCs/>
                      </w:rPr>
                    </w:del>
                  </m:ctrlPr>
                </m:sSupPr>
                <m:e>
                  <w:del w:id="171" w:author="Microsoft Office User" w:date="2017-06-24T12:17:00Z">
                    <m:r>
                      <w:rPr>
                        <w:rFonts w:ascii="Cambria Math" w:hAnsi="Cambria Math" w:cs="Cambria Math"/>
                      </w:rPr>
                      <m:t>Y</m:t>
                    </m:r>
                  </w:del>
                </m:e>
                <m:sup>
                  <w:del w:id="172" w:author="Microsoft Office User" w:date="2017-06-24T12:17:00Z">
                    <m:r>
                      <w:rPr>
                        <w:rFonts w:ascii="Cambria Math" w:hAnsi="Cambria Math" w:cs="Cambria Math"/>
                      </w:rPr>
                      <m:t>C</m:t>
                    </m:r>
                  </w:del>
                </m:sup>
              </m:sSup>
              <w:del w:id="173" w:author="Microsoft Office User" w:date="2017-06-24T12:17:00Z">
                <m:r>
                  <w:rPr>
                    <w:rFonts w:ascii="Cambria Math" w:hAnsi="Cambria Math" w:cs="Cambria Math"/>
                  </w:rPr>
                  <m:t>+</m:t>
                </m:r>
              </w:del>
              <m:d>
                <m:dPr>
                  <m:ctrlPr>
                    <w:del w:id="174" w:author="Microsoft Office User" w:date="2017-06-24T12:17:00Z">
                      <w:rPr>
                        <w:rFonts w:ascii="Cambria Math" w:hAnsi="Cambria Math" w:cs="Cambria Math"/>
                        <w:i/>
                        <w:iCs/>
                      </w:rPr>
                    </w:del>
                  </m:ctrlPr>
                </m:dPr>
                <m:e>
                  <w:del w:id="175" w:author="Microsoft Office User" w:date="2017-06-24T12:17:00Z">
                    <m:r>
                      <w:rPr>
                        <w:rFonts w:ascii="Cambria Math" w:hAnsi="Cambria Math" w:cs="Cambria Math"/>
                      </w:rPr>
                      <m:t>1-γ</m:t>
                    </m:r>
                  </w:del>
                </m:e>
              </m:d>
              <w:del w:id="176" w:author="Microsoft Office User" w:date="2017-06-24T12:17:00Z">
                <m:r>
                  <w:rPr>
                    <w:rFonts w:ascii="Cambria Math" w:hAnsi="Cambria Math" w:cs="Cambria Math"/>
                  </w:rPr>
                  <m:t>E</m:t>
                </m:r>
              </w:del>
              <m:d>
                <m:dPr>
                  <m:ctrlPr>
                    <w:del w:id="177" w:author="Microsoft Office User" w:date="2017-06-24T12:17:00Z">
                      <w:rPr>
                        <w:rFonts w:ascii="Cambria Math" w:hAnsi="Cambria Math" w:cs="Cambria Math"/>
                        <w:i/>
                        <w:iCs/>
                      </w:rPr>
                    </w:del>
                  </m:ctrlPr>
                </m:dPr>
                <m:e>
                  <w:del w:id="178" w:author="Microsoft Office User" w:date="2017-06-24T12:17:00Z">
                    <m:r>
                      <w:rPr>
                        <w:rFonts w:ascii="Cambria Math" w:hAnsi="Cambria Math" w:cs="Cambria Math"/>
                      </w:rPr>
                      <m:t>β/F</m:t>
                    </m:r>
                  </w:del>
                </m:e>
              </m:d>
              <m:sSup>
                <m:sSupPr>
                  <m:ctrlPr>
                    <w:del w:id="179" w:author="Microsoft Office User" w:date="2017-06-24T12:17:00Z">
                      <w:rPr>
                        <w:rFonts w:ascii="Cambria Math" w:hAnsi="Cambria Math" w:cs="Cambria Math"/>
                        <w:i/>
                        <w:iCs/>
                      </w:rPr>
                    </w:del>
                  </m:ctrlPr>
                </m:sSupPr>
                <m:e>
                  <w:del w:id="180" w:author="Microsoft Office User" w:date="2017-06-24T12:17:00Z">
                    <m:r>
                      <w:rPr>
                        <w:rFonts w:ascii="Cambria Math" w:hAnsi="Cambria Math" w:cs="Cambria Math"/>
                      </w:rPr>
                      <m:t>Y</m:t>
                    </m:r>
                  </w:del>
                </m:e>
                <m:sup>
                  <w:del w:id="181" w:author="Microsoft Office User" w:date="2017-06-24T12:17:00Z">
                    <m:r>
                      <w:rPr>
                        <w:rFonts w:ascii="Cambria Math" w:hAnsi="Cambria Math" w:cs="Cambria Math"/>
                      </w:rPr>
                      <m:t>F</m:t>
                    </m:r>
                  </w:del>
                </m:sup>
              </m:sSup>
              <m:sSub>
                <m:sSubPr>
                  <m:ctrlPr>
                    <w:del w:id="182" w:author="Microsoft Office User" w:date="2017-06-24T12:17:00Z">
                      <w:rPr>
                        <w:rFonts w:ascii="Cambria Math" w:hAnsi="Cambria Math" w:cs="Cambria Math"/>
                        <w:i/>
                      </w:rPr>
                    </w:del>
                  </m:ctrlPr>
                </m:sSubPr>
                <m:e>
                  <w:del w:id="183" w:author="Microsoft Office User" w:date="2017-06-24T12:17:00Z">
                    <m:r>
                      <w:rPr>
                        <w:rFonts w:ascii="Cambria Math" w:hAnsi="Cambria Math" w:cs="Cambria Math"/>
                      </w:rPr>
                      <m:t>I</m:t>
                    </m:r>
                  </w:del>
                </m:e>
                <m:sub>
                  <w:del w:id="184" w:author="Microsoft Office User" w:date="2017-06-24T12:17:00Z">
                    <m:r>
                      <w:rPr>
                        <w:rFonts w:ascii="Cambria Math" w:hAnsi="Cambria Math"/>
                      </w:rPr>
                      <m:t>F≠∅</m:t>
                    </m:r>
                  </w:del>
                </m:sub>
              </m:sSub>
            </m:e>
          </m:mr>
          <m:mr>
            <m:e>
              <w:del w:id="185" w:author="Microsoft Office User" w:date="2017-06-24T12:17:00Z">
                <m:r>
                  <w:rPr>
                    <w:rFonts w:ascii="Cambria Math" w:hAnsi="Cambria Math" w:cs="Cambria Math"/>
                  </w:rPr>
                  <m:t>=</m:t>
                </m:r>
              </w:del>
              <m:d>
                <m:dPr>
                  <m:ctrlPr>
                    <w:del w:id="186" w:author="Microsoft Office User" w:date="2017-06-24T12:17:00Z">
                      <w:rPr>
                        <w:rFonts w:ascii="Cambria Math" w:hAnsi="Cambria Math" w:cs="Cambria Math"/>
                        <w:i/>
                        <w:iCs/>
                      </w:rPr>
                    </w:del>
                  </m:ctrlPr>
                </m:dPr>
                <m:e>
                  <w:del w:id="187" w:author="Microsoft Office User" w:date="2017-06-24T12:17:00Z">
                    <m:r>
                      <w:rPr>
                        <w:rFonts w:ascii="Cambria Math" w:hAnsi="Cambria Math" w:cs="Cambria Math"/>
                      </w:rPr>
                      <m:t>1-γ</m:t>
                    </m:r>
                  </w:del>
                </m:e>
              </m:d>
              <m:d>
                <m:dPr>
                  <m:ctrlPr>
                    <w:del w:id="188" w:author="Microsoft Office User" w:date="2017-06-24T12:17:00Z">
                      <w:rPr>
                        <w:rFonts w:ascii="Cambria Math" w:hAnsi="Cambria Math" w:cs="Cambria Math"/>
                        <w:i/>
                      </w:rPr>
                    </w:del>
                  </m:ctrlPr>
                </m:dPr>
                <m:e>
                  <w:del w:id="189" w:author="Microsoft Office User" w:date="2017-06-24T12:17:00Z">
                    <m:r>
                      <w:rPr>
                        <w:rFonts w:ascii="Cambria Math" w:hAnsi="Cambria Math" w:cs="Cambria Math"/>
                      </w:rPr>
                      <m:t>E</m:t>
                    </m:r>
                  </w:del>
                  <m:d>
                    <m:dPr>
                      <m:ctrlPr>
                        <w:del w:id="190" w:author="Microsoft Office User" w:date="2017-06-24T12:17:00Z">
                          <w:rPr>
                            <w:rFonts w:ascii="Cambria Math" w:hAnsi="Cambria Math" w:cs="Cambria Math"/>
                            <w:i/>
                            <w:iCs/>
                          </w:rPr>
                        </w:del>
                      </m:ctrlPr>
                    </m:dPr>
                    <m:e>
                      <w:del w:id="191" w:author="Microsoft Office User" w:date="2017-06-24T12:17:00Z">
                        <m:r>
                          <w:rPr>
                            <w:rFonts w:ascii="Cambria Math" w:hAnsi="Cambria Math" w:cs="Cambria Math"/>
                          </w:rPr>
                          <m:t>β/D</m:t>
                        </m:r>
                      </w:del>
                    </m:e>
                  </m:d>
                  <m:sSup>
                    <m:sSupPr>
                      <m:ctrlPr>
                        <w:del w:id="192" w:author="Microsoft Office User" w:date="2017-06-24T12:17:00Z">
                          <w:rPr>
                            <w:rFonts w:ascii="Cambria Math" w:hAnsi="Cambria Math" w:cs="Cambria Math"/>
                            <w:i/>
                            <w:iCs/>
                          </w:rPr>
                        </w:del>
                      </m:ctrlPr>
                    </m:sSupPr>
                    <m:e>
                      <w:del w:id="193" w:author="Microsoft Office User" w:date="2017-06-24T12:17:00Z">
                        <m:r>
                          <w:rPr>
                            <w:rFonts w:ascii="Cambria Math" w:hAnsi="Cambria Math" w:cs="Cambria Math"/>
                          </w:rPr>
                          <m:t>Y</m:t>
                        </m:r>
                      </w:del>
                    </m:e>
                    <m:sup>
                      <w:del w:id="194" w:author="Microsoft Office User" w:date="2017-06-24T12:17:00Z">
                        <m:r>
                          <w:rPr>
                            <w:rFonts w:ascii="Cambria Math" w:hAnsi="Cambria Math" w:cs="Cambria Math"/>
                          </w:rPr>
                          <m:t>D</m:t>
                        </m:r>
                      </w:del>
                    </m:sup>
                  </m:sSup>
                  <w:del w:id="195" w:author="Microsoft Office User" w:date="2017-06-24T12:17:00Z">
                    <m:r>
                      <w:rPr>
                        <w:rFonts w:ascii="Cambria Math" w:hAnsi="Cambria Math" w:cs="Cambria Math"/>
                      </w:rPr>
                      <m:t>+E</m:t>
                    </m:r>
                  </w:del>
                  <m:d>
                    <m:dPr>
                      <m:ctrlPr>
                        <w:del w:id="196" w:author="Microsoft Office User" w:date="2017-06-24T12:17:00Z">
                          <w:rPr>
                            <w:rFonts w:ascii="Cambria Math" w:hAnsi="Cambria Math" w:cs="Cambria Math"/>
                            <w:i/>
                            <w:iCs/>
                          </w:rPr>
                        </w:del>
                      </m:ctrlPr>
                    </m:dPr>
                    <m:e>
                      <w:del w:id="197" w:author="Microsoft Office User" w:date="2017-06-24T12:17:00Z">
                        <m:r>
                          <w:rPr>
                            <w:rFonts w:ascii="Cambria Math" w:hAnsi="Cambria Math" w:cs="Cambria Math"/>
                          </w:rPr>
                          <m:t>β/B</m:t>
                        </m:r>
                      </w:del>
                    </m:e>
                  </m:d>
                  <m:sSup>
                    <m:sSupPr>
                      <m:ctrlPr>
                        <w:del w:id="198" w:author="Microsoft Office User" w:date="2017-06-24T12:17:00Z">
                          <w:rPr>
                            <w:rFonts w:ascii="Cambria Math" w:hAnsi="Cambria Math" w:cs="Cambria Math"/>
                            <w:i/>
                            <w:iCs/>
                          </w:rPr>
                        </w:del>
                      </m:ctrlPr>
                    </m:sSupPr>
                    <m:e>
                      <w:del w:id="199" w:author="Microsoft Office User" w:date="2017-06-24T12:17:00Z">
                        <m:r>
                          <w:rPr>
                            <w:rFonts w:ascii="Cambria Math" w:hAnsi="Cambria Math" w:cs="Cambria Math"/>
                          </w:rPr>
                          <m:t>Y</m:t>
                        </m:r>
                      </w:del>
                    </m:e>
                    <m:sup>
                      <w:del w:id="200" w:author="Microsoft Office User" w:date="2017-06-24T12:17:00Z">
                        <m:r>
                          <w:rPr>
                            <w:rFonts w:ascii="Cambria Math" w:hAnsi="Cambria Math" w:cs="Cambria Math"/>
                          </w:rPr>
                          <m:t>B</m:t>
                        </m:r>
                      </w:del>
                    </m:sup>
                  </m:sSup>
                  <m:sSub>
                    <m:sSubPr>
                      <m:ctrlPr>
                        <w:del w:id="201" w:author="Microsoft Office User" w:date="2017-06-24T12:17:00Z">
                          <w:rPr>
                            <w:rFonts w:ascii="Cambria Math" w:hAnsi="Cambria Math" w:cs="Cambria Math"/>
                            <w:i/>
                          </w:rPr>
                        </w:del>
                      </m:ctrlPr>
                    </m:sSubPr>
                    <m:e>
                      <w:del w:id="202" w:author="Microsoft Office User" w:date="2017-06-24T12:17:00Z">
                        <m:r>
                          <w:rPr>
                            <w:rFonts w:ascii="Cambria Math" w:hAnsi="Cambria Math" w:cs="Cambria Math"/>
                          </w:rPr>
                          <m:t>I</m:t>
                        </m:r>
                      </w:del>
                    </m:e>
                    <m:sub>
                      <w:del w:id="203" w:author="Microsoft Office User" w:date="2017-06-24T12:17:00Z">
                        <m:r>
                          <w:rPr>
                            <w:rFonts w:ascii="Cambria Math" w:hAnsi="Cambria Math"/>
                          </w:rPr>
                          <m:t>B≠∅</m:t>
                        </m:r>
                      </w:del>
                    </m:sub>
                  </m:sSub>
                </m:e>
              </m:d>
              <w:del w:id="204" w:author="Microsoft Office User" w:date="2017-06-24T12:17:00Z">
                <m:r>
                  <w:rPr>
                    <w:rFonts w:ascii="Cambria Math" w:hAnsi="Cambria Math" w:cs="Cambria Math"/>
                  </w:rPr>
                  <m:t>+E</m:t>
                </m:r>
              </w:del>
              <m:d>
                <m:dPr>
                  <m:ctrlPr>
                    <w:del w:id="205" w:author="Microsoft Office User" w:date="2017-06-24T12:17:00Z">
                      <w:rPr>
                        <w:rFonts w:ascii="Cambria Math" w:hAnsi="Cambria Math" w:cs="Cambria Math"/>
                        <w:i/>
                        <w:iCs/>
                      </w:rPr>
                    </w:del>
                  </m:ctrlPr>
                </m:dPr>
                <m:e>
                  <w:del w:id="206" w:author="Microsoft Office User" w:date="2017-06-24T12:17:00Z">
                    <m:r>
                      <w:rPr>
                        <w:rFonts w:ascii="Cambria Math" w:hAnsi="Cambria Math" w:cs="Cambria Math"/>
                      </w:rPr>
                      <m:t>β/F</m:t>
                    </m:r>
                  </w:del>
                </m:e>
              </m:d>
              <m:sSub>
                <m:sSubPr>
                  <m:ctrlPr>
                    <w:del w:id="207" w:author="Microsoft Office User" w:date="2017-06-24T12:17:00Z">
                      <w:rPr>
                        <w:rFonts w:ascii="Cambria Math" w:hAnsi="Cambria Math" w:cs="Cambria Math"/>
                        <w:i/>
                      </w:rPr>
                    </w:del>
                  </m:ctrlPr>
                </m:sSubPr>
                <m:e>
                  <m:sSup>
                    <m:sSupPr>
                      <m:ctrlPr>
                        <w:del w:id="208" w:author="Microsoft Office User" w:date="2017-06-24T12:17:00Z">
                          <w:rPr>
                            <w:rFonts w:ascii="Cambria Math" w:hAnsi="Cambria Math" w:cs="Cambria Math"/>
                            <w:i/>
                            <w:iCs/>
                          </w:rPr>
                        </w:del>
                      </m:ctrlPr>
                    </m:sSupPr>
                    <m:e>
                      <w:del w:id="209" w:author="Microsoft Office User" w:date="2017-06-24T12:17:00Z">
                        <m:r>
                          <w:rPr>
                            <w:rFonts w:ascii="Cambria Math" w:hAnsi="Cambria Math" w:cs="Cambria Math"/>
                          </w:rPr>
                          <m:t>Y</m:t>
                        </m:r>
                      </w:del>
                    </m:e>
                    <m:sup>
                      <w:del w:id="210" w:author="Microsoft Office User" w:date="2017-06-24T12:17:00Z">
                        <m:r>
                          <w:rPr>
                            <w:rFonts w:ascii="Cambria Math" w:hAnsi="Cambria Math" w:cs="Cambria Math"/>
                          </w:rPr>
                          <m:t>F</m:t>
                        </m:r>
                      </w:del>
                    </m:sup>
                  </m:sSup>
                  <w:del w:id="211" w:author="Microsoft Office User" w:date="2017-06-24T12:17:00Z">
                    <m:r>
                      <w:rPr>
                        <w:rFonts w:ascii="Cambria Math" w:hAnsi="Cambria Math" w:cs="Cambria Math"/>
                      </w:rPr>
                      <m:t>I</m:t>
                    </m:r>
                  </w:del>
                </m:e>
                <m:sub>
                  <w:del w:id="212" w:author="Microsoft Office User" w:date="2017-06-24T12:17:00Z">
                    <m:r>
                      <w:rPr>
                        <w:rFonts w:ascii="Cambria Math" w:hAnsi="Cambria Math"/>
                      </w:rPr>
                      <m:t>F≠∅</m:t>
                    </m:r>
                  </w:del>
                </m:sub>
              </m:sSub>
            </m:e>
          </m:mr>
        </m:m>
      </m:oMath>
      <w:del w:id="213" w:author="Microsoft Office User" w:date="2017-06-24T12:17:00Z">
        <w:r w:rsidR="00061F12" w:rsidDel="00424757">
          <w:tab/>
        </w:r>
        <w:r w:rsidR="00061F12" w:rsidDel="00424757">
          <w:tab/>
          <w:delText>(</w:delText>
        </w:r>
        <w:r w:rsidR="007F00FD" w:rsidDel="00424757">
          <w:delText>10b</w:delText>
        </w:r>
        <w:r w:rsidR="00061F12" w:rsidDel="00424757">
          <w:delText>)</w:delText>
        </w:r>
      </w:del>
    </w:p>
    <w:p w14:paraId="39923B3A" w14:textId="6576BC71" w:rsidR="00061F12" w:rsidRPr="00C31104" w:rsidDel="00424757" w:rsidRDefault="00061F12" w:rsidP="007F00FD">
      <w:pPr>
        <w:spacing w:line="480" w:lineRule="auto"/>
        <w:ind w:left="720" w:right="720"/>
        <w:rPr>
          <w:del w:id="214" w:author="Microsoft Office User" w:date="2017-06-24T12:17:00Z"/>
          <w:bCs/>
          <w:i/>
        </w:rPr>
      </w:pPr>
      <w:del w:id="215" w:author="Microsoft Office User" w:date="2017-06-24T12:17:00Z">
        <w:r w:rsidRPr="00297088" w:rsidDel="00424757">
          <w:rPr>
            <w:b/>
            <w:bCs/>
            <w:i/>
          </w:rPr>
          <w:delText>Definition</w:delText>
        </w:r>
        <w:r w:rsidR="00C31104" w:rsidRPr="00297088" w:rsidDel="00424757">
          <w:rPr>
            <w:b/>
            <w:bCs/>
            <w:i/>
          </w:rPr>
          <w:delText xml:space="preserve"> </w:delText>
        </w:r>
        <w:r w:rsidR="007F00FD" w:rsidRPr="00297088" w:rsidDel="00424757">
          <w:rPr>
            <w:b/>
            <w:bCs/>
            <w:i/>
          </w:rPr>
          <w:delText>1</w:delText>
        </w:r>
        <w:r w:rsidR="007F00FD" w:rsidDel="00424757">
          <w:rPr>
            <w:b/>
            <w:bCs/>
            <w:i/>
          </w:rPr>
          <w:delText>b</w:delText>
        </w:r>
        <w:r w:rsidRPr="00297088" w:rsidDel="00424757">
          <w:rPr>
            <w:b/>
            <w:bCs/>
            <w:i/>
          </w:rPr>
          <w:delText>:</w:delText>
        </w:r>
        <w:r w:rsidRPr="00C31104" w:rsidDel="00424757">
          <w:rPr>
            <w:bCs/>
            <w:i/>
          </w:rPr>
          <w:delText xml:space="preserve"> “Mass of polluting units is sufficiently large”</w:delText>
        </w:r>
        <w:r w:rsidR="00627BA6" w:rsidDel="00424757">
          <w:rPr>
            <w:bCs/>
            <w:i/>
          </w:rPr>
          <w:delText xml:space="preserve"> denotes the following conditions:</w:delText>
        </w:r>
      </w:del>
    </w:p>
    <w:p w14:paraId="52FAF006" w14:textId="718AF685" w:rsidR="00061F12" w:rsidRPr="00627BA6" w:rsidDel="00424757" w:rsidRDefault="00061F12" w:rsidP="00627BA6">
      <w:pPr>
        <w:pStyle w:val="ListParagraph"/>
        <w:numPr>
          <w:ilvl w:val="0"/>
          <w:numId w:val="6"/>
        </w:numPr>
        <w:spacing w:line="480" w:lineRule="auto"/>
        <w:ind w:right="720"/>
        <w:rPr>
          <w:del w:id="216" w:author="Microsoft Office User" w:date="2017-06-24T12:17:00Z"/>
          <w:bCs/>
          <w:i/>
        </w:rPr>
      </w:pPr>
      <w:del w:id="217" w:author="Microsoft Office User" w:date="2017-06-24T12:17:00Z">
        <w:r w:rsidRPr="00C31104" w:rsidDel="00424757">
          <w:rPr>
            <w:bCs/>
            <w:i/>
          </w:rPr>
          <w:delText xml:space="preserve">If </w:delText>
        </w:r>
        <m:oMath>
          <m:sSub>
            <m:sSubPr>
              <m:ctrlPr>
                <w:rPr>
                  <w:rFonts w:ascii="Cambria Math" w:hAnsi="Cambria Math" w:cs="Cambria Math"/>
                  <w:bCs/>
                  <w:i/>
                </w:rPr>
              </m:ctrlPr>
            </m:sSubPr>
            <m:e>
              <m:r>
                <w:rPr>
                  <w:rFonts w:ascii="Cambria Math" w:hAnsi="Cambria Math" w:cs="Cambria Math"/>
                </w:rPr>
                <m:t>I</m:t>
              </m:r>
            </m:e>
            <m:sub>
              <m:r>
                <w:rPr>
                  <w:rFonts w:ascii="Cambria Math" w:hAnsi="Cambria Math"/>
                </w:rPr>
                <m:t>B≠∅</m:t>
              </m:r>
            </m:sub>
          </m:sSub>
          <m:r>
            <w:rPr>
              <w:rFonts w:ascii="Cambria Math" w:hAnsi="Cambria Math" w:cs="Cambria Math"/>
            </w:rPr>
            <m:t>=0</m:t>
          </m:r>
        </m:oMath>
        <w:r w:rsidRPr="00C31104" w:rsidDel="00424757">
          <w:rPr>
            <w:bCs/>
            <w:i/>
          </w:rPr>
          <w:delText xml:space="preserve"> then</w:delText>
        </w:r>
        <w:r w:rsidR="00627BA6" w:rsidDel="00424757">
          <w:rPr>
            <w:bCs/>
            <w:i/>
          </w:rPr>
          <w:delText xml:space="preserve"> </w:delText>
        </w:r>
        <m:oMath>
          <m:f>
            <m:fPr>
              <m:ctrlPr>
                <w:rPr>
                  <w:rFonts w:ascii="Cambria Math" w:hAnsi="Cambria Math" w:cs="Cambria Math"/>
                  <w:bCs/>
                  <w:i/>
                </w:rPr>
              </m:ctrlPr>
            </m:fPr>
            <m:num>
              <m:sSup>
                <m:sSupPr>
                  <m:ctrlPr>
                    <w:rPr>
                      <w:rFonts w:ascii="Cambria Math" w:hAnsi="Cambria Math" w:cs="Cambria Math"/>
                      <w:bCs/>
                      <w:i/>
                    </w:rPr>
                  </m:ctrlPr>
                </m:sSupPr>
                <m:e>
                  <m:r>
                    <w:rPr>
                      <w:rFonts w:ascii="Cambria Math" w:hAnsi="Cambria Math" w:cs="Cambria Math"/>
                    </w:rPr>
                    <m:t>Y</m:t>
                  </m:r>
                </m:e>
                <m:sup>
                  <m:r>
                    <w:rPr>
                      <w:rFonts w:ascii="Cambria Math" w:hAnsi="Cambria Math" w:cs="Cambria Math"/>
                    </w:rPr>
                    <m:t>F</m:t>
                  </m:r>
                </m:sup>
              </m:sSup>
            </m:num>
            <m:den>
              <m:sSup>
                <m:sSupPr>
                  <m:ctrlPr>
                    <w:rPr>
                      <w:rFonts w:ascii="Cambria Math" w:hAnsi="Cambria Math" w:cs="Cambria Math"/>
                      <w:bCs/>
                      <w:i/>
                    </w:rPr>
                  </m:ctrlPr>
                </m:sSupPr>
                <m:e>
                  <m:r>
                    <w:rPr>
                      <w:rFonts w:ascii="Cambria Math" w:hAnsi="Cambria Math" w:cs="Cambria Math"/>
                    </w:rPr>
                    <m:t>Y</m:t>
                  </m:r>
                </m:e>
                <m:sup>
                  <m:r>
                    <w:rPr>
                      <w:rFonts w:ascii="Cambria Math" w:hAnsi="Cambria Math" w:cs="Cambria Math"/>
                    </w:rPr>
                    <m:t>A</m:t>
                  </m:r>
                </m:sup>
              </m:sSup>
            </m:den>
          </m:f>
          <m:r>
            <w:rPr>
              <w:rFonts w:ascii="Cambria Math" w:hAnsi="Cambria Math" w:cs="Cambria Math"/>
            </w:rPr>
            <m:t>&gt;</m:t>
          </m:r>
          <m:f>
            <m:fPr>
              <m:ctrlPr>
                <w:rPr>
                  <w:rFonts w:ascii="Cambria Math" w:hAnsi="Cambria Math" w:cs="Cambria Math"/>
                  <w:bCs/>
                  <w:i/>
                </w:rPr>
              </m:ctrlPr>
            </m:fPr>
            <m:num>
              <m:r>
                <w:rPr>
                  <w:rFonts w:ascii="Cambria Math" w:hAnsi="Cambria Math" w:cs="Cambria Math"/>
                </w:rPr>
                <m:t>E</m:t>
              </m:r>
              <m:d>
                <m:dPr>
                  <m:ctrlPr>
                    <w:rPr>
                      <w:rFonts w:ascii="Cambria Math" w:hAnsi="Cambria Math" w:cs="Cambria Math"/>
                      <w:bCs/>
                      <w:i/>
                    </w:rPr>
                  </m:ctrlPr>
                </m:dPr>
                <m:e>
                  <m:r>
                    <w:rPr>
                      <w:rFonts w:ascii="Cambria Math" w:hAnsi="Cambria Math" w:cs="Cambria Math"/>
                    </w:rPr>
                    <m:t>β/A</m:t>
                  </m:r>
                </m:e>
              </m:d>
            </m:num>
            <m:den>
              <m:r>
                <w:rPr>
                  <w:rFonts w:ascii="Cambria Math" w:hAnsi="Cambria Math" w:cs="Cambria Math"/>
                </w:rPr>
                <m:t>E</m:t>
              </m:r>
              <m:d>
                <m:dPr>
                  <m:ctrlPr>
                    <w:rPr>
                      <w:rFonts w:ascii="Cambria Math" w:hAnsi="Cambria Math" w:cs="Cambria Math"/>
                      <w:bCs/>
                      <w:i/>
                    </w:rPr>
                  </m:ctrlPr>
                </m:dPr>
                <m:e>
                  <m:r>
                    <w:rPr>
                      <w:rFonts w:ascii="Cambria Math" w:hAnsi="Cambria Math" w:cs="Cambria Math"/>
                    </w:rPr>
                    <m:t>β/F</m:t>
                  </m:r>
                </m:e>
              </m:d>
            </m:den>
          </m:f>
        </m:oMath>
        <w:r w:rsidRPr="00627BA6" w:rsidDel="00424757">
          <w:rPr>
            <w:bCs/>
            <w:i/>
          </w:rPr>
          <w:delText>.</w:delText>
        </w:r>
      </w:del>
    </w:p>
    <w:p w14:paraId="7344472D" w14:textId="7E61D57A" w:rsidR="00061F12" w:rsidRPr="00C31104" w:rsidDel="00424757" w:rsidRDefault="00061F12" w:rsidP="00627BA6">
      <w:pPr>
        <w:pStyle w:val="ListParagraph"/>
        <w:numPr>
          <w:ilvl w:val="0"/>
          <w:numId w:val="6"/>
        </w:numPr>
        <w:spacing w:line="480" w:lineRule="auto"/>
        <w:ind w:right="720"/>
        <w:rPr>
          <w:del w:id="218" w:author="Microsoft Office User" w:date="2017-06-24T12:17:00Z"/>
          <w:bCs/>
          <w:i/>
        </w:rPr>
      </w:pPr>
      <w:del w:id="219" w:author="Microsoft Office User" w:date="2017-06-24T12:17:00Z">
        <w:r w:rsidRPr="00C31104" w:rsidDel="00424757">
          <w:rPr>
            <w:bCs/>
            <w:i/>
          </w:rPr>
          <w:delText xml:space="preserve">If </w:delText>
        </w:r>
        <m:oMath>
          <m:sSub>
            <m:sSubPr>
              <m:ctrlPr>
                <w:rPr>
                  <w:rFonts w:ascii="Cambria Math" w:hAnsi="Cambria Math" w:cs="Cambria Math"/>
                  <w:bCs/>
                  <w:i/>
                </w:rPr>
              </m:ctrlPr>
            </m:sSubPr>
            <m:e>
              <m:r>
                <w:rPr>
                  <w:rFonts w:ascii="Cambria Math" w:hAnsi="Cambria Math" w:cs="Cambria Math"/>
                </w:rPr>
                <m:t>I</m:t>
              </m:r>
            </m:e>
            <m:sub>
              <m:r>
                <w:rPr>
                  <w:rFonts w:ascii="Cambria Math" w:hAnsi="Cambria Math"/>
                </w:rPr>
                <m:t>B≠∅</m:t>
              </m:r>
            </m:sub>
          </m:sSub>
          <m:r>
            <w:rPr>
              <w:rFonts w:ascii="Cambria Math" w:hAnsi="Cambria Math" w:cs="Cambria Math"/>
            </w:rPr>
            <m:t>=1</m:t>
          </m:r>
        </m:oMath>
        <w:r w:rsidRPr="00C31104" w:rsidDel="00424757">
          <w:rPr>
            <w:bCs/>
            <w:i/>
          </w:rPr>
          <w:delText xml:space="preserve"> then</w:delText>
        </w:r>
        <w:r w:rsidR="00627BA6" w:rsidDel="00424757">
          <w:rPr>
            <w:bCs/>
            <w:i/>
          </w:rPr>
          <w:delText xml:space="preserve"> </w:delText>
        </w:r>
        <m:oMath>
          <m:f>
            <m:fPr>
              <m:ctrlPr>
                <w:rPr>
                  <w:rFonts w:ascii="Cambria Math" w:hAnsi="Cambria Math" w:cs="Cambria Math"/>
                  <w:bCs/>
                  <w:i/>
                </w:rPr>
              </m:ctrlPr>
            </m:fPr>
            <m:num>
              <m:sSup>
                <m:sSupPr>
                  <m:ctrlPr>
                    <w:rPr>
                      <w:rFonts w:ascii="Cambria Math" w:hAnsi="Cambria Math" w:cs="Cambria Math"/>
                      <w:bCs/>
                      <w:i/>
                    </w:rPr>
                  </m:ctrlPr>
                </m:sSupPr>
                <m:e>
                  <m:r>
                    <w:rPr>
                      <w:rFonts w:ascii="Cambria Math" w:hAnsi="Cambria Math" w:cs="Cambria Math"/>
                    </w:rPr>
                    <m:t>Y</m:t>
                  </m:r>
                </m:e>
                <m:sup>
                  <m:r>
                    <w:rPr>
                      <w:rFonts w:ascii="Cambria Math" w:hAnsi="Cambria Math" w:cs="Cambria Math"/>
                    </w:rPr>
                    <m:t>F</m:t>
                  </m:r>
                </m:sup>
              </m:sSup>
            </m:num>
            <m:den>
              <m:sSup>
                <m:sSupPr>
                  <m:ctrlPr>
                    <w:rPr>
                      <w:rFonts w:ascii="Cambria Math" w:hAnsi="Cambria Math" w:cs="Cambria Math"/>
                      <w:bCs/>
                      <w:i/>
                    </w:rPr>
                  </m:ctrlPr>
                </m:sSupPr>
                <m:e>
                  <m:r>
                    <w:rPr>
                      <w:rFonts w:ascii="Cambria Math" w:hAnsi="Cambria Math" w:cs="Cambria Math"/>
                    </w:rPr>
                    <m:t>Y</m:t>
                  </m:r>
                </m:e>
                <m:sup>
                  <m:r>
                    <w:rPr>
                      <w:rFonts w:ascii="Cambria Math" w:hAnsi="Cambria Math" w:cs="Cambria Math"/>
                    </w:rPr>
                    <m:t>A</m:t>
                  </m:r>
                </m:sup>
              </m:sSup>
              <m:r>
                <w:rPr>
                  <w:rFonts w:ascii="Cambria Math" w:hAnsi="Cambria Math" w:cs="Cambria Math"/>
                </w:rPr>
                <m:t>+</m:t>
              </m:r>
              <m:sSup>
                <m:sSupPr>
                  <m:ctrlPr>
                    <w:rPr>
                      <w:rFonts w:ascii="Cambria Math" w:hAnsi="Cambria Math" w:cs="Cambria Math"/>
                      <w:bCs/>
                      <w:i/>
                    </w:rPr>
                  </m:ctrlPr>
                </m:sSupPr>
                <m:e>
                  <m:r>
                    <w:rPr>
                      <w:rFonts w:ascii="Cambria Math" w:hAnsi="Cambria Math" w:cs="Cambria Math"/>
                    </w:rPr>
                    <m:t>Y</m:t>
                  </m:r>
                </m:e>
                <m:sup>
                  <m:r>
                    <w:rPr>
                      <w:rFonts w:ascii="Cambria Math" w:hAnsi="Cambria Math" w:cs="Cambria Math"/>
                    </w:rPr>
                    <m:t>B</m:t>
                  </m:r>
                </m:sup>
              </m:sSup>
            </m:den>
          </m:f>
          <m:r>
            <w:rPr>
              <w:rFonts w:ascii="Cambria Math" w:hAnsi="Cambria Math" w:cs="Cambria Math"/>
            </w:rPr>
            <m:t>&gt;</m:t>
          </m:r>
          <m:f>
            <m:fPr>
              <m:ctrlPr>
                <w:rPr>
                  <w:rFonts w:ascii="Cambria Math" w:hAnsi="Cambria Math" w:cs="Cambria Math"/>
                  <w:bCs/>
                  <w:i/>
                </w:rPr>
              </m:ctrlPr>
            </m:fPr>
            <m:num>
              <m:r>
                <w:rPr>
                  <w:rFonts w:ascii="Cambria Math" w:hAnsi="Cambria Math" w:cs="Cambria Math"/>
                </w:rPr>
                <m:t>E</m:t>
              </m:r>
              <m:d>
                <m:dPr>
                  <m:ctrlPr>
                    <w:rPr>
                      <w:rFonts w:ascii="Cambria Math" w:hAnsi="Cambria Math" w:cs="Cambria Math"/>
                      <w:bCs/>
                      <w:i/>
                    </w:rPr>
                  </m:ctrlPr>
                </m:dPr>
                <m:e>
                  <m:r>
                    <w:rPr>
                      <w:rFonts w:ascii="Cambria Math" w:hAnsi="Cambria Math" w:cs="Cambria Math"/>
                    </w:rPr>
                    <m:t>β/A</m:t>
                  </m:r>
                </m:e>
              </m:d>
              <m:sSup>
                <m:sSupPr>
                  <m:ctrlPr>
                    <w:rPr>
                      <w:rFonts w:ascii="Cambria Math" w:hAnsi="Cambria Math" w:cs="Cambria Math"/>
                      <w:bCs/>
                      <w:i/>
                    </w:rPr>
                  </m:ctrlPr>
                </m:sSupPr>
                <m:e>
                  <m:r>
                    <w:rPr>
                      <w:rFonts w:ascii="Cambria Math" w:hAnsi="Cambria Math" w:cs="Cambria Math"/>
                    </w:rPr>
                    <m:t>s</m:t>
                  </m:r>
                </m:e>
                <m:sup>
                  <m:r>
                    <w:rPr>
                      <w:rFonts w:ascii="Cambria Math" w:hAnsi="Cambria Math" w:cs="Cambria Math"/>
                    </w:rPr>
                    <m:t>A</m:t>
                  </m:r>
                </m:sup>
              </m:sSup>
              <m:r>
                <w:rPr>
                  <w:rFonts w:ascii="Cambria Math" w:hAnsi="Cambria Math" w:cs="Cambria Math"/>
                </w:rPr>
                <m:t>+E</m:t>
              </m:r>
              <m:d>
                <m:dPr>
                  <m:ctrlPr>
                    <w:rPr>
                      <w:rFonts w:ascii="Cambria Math" w:hAnsi="Cambria Math" w:cs="Cambria Math"/>
                      <w:bCs/>
                      <w:i/>
                    </w:rPr>
                  </m:ctrlPr>
                </m:dPr>
                <m:e>
                  <m:r>
                    <w:rPr>
                      <w:rFonts w:ascii="Cambria Math" w:hAnsi="Cambria Math" w:cs="Cambria Math"/>
                    </w:rPr>
                    <m:t>β/B</m:t>
                  </m:r>
                </m:e>
              </m:d>
              <m:sSup>
                <m:sSupPr>
                  <m:ctrlPr>
                    <w:rPr>
                      <w:rFonts w:ascii="Cambria Math" w:hAnsi="Cambria Math" w:cs="Cambria Math"/>
                      <w:bCs/>
                      <w:i/>
                    </w:rPr>
                  </m:ctrlPr>
                </m:sSupPr>
                <m:e>
                  <m:r>
                    <w:rPr>
                      <w:rFonts w:ascii="Cambria Math" w:hAnsi="Cambria Math" w:cs="Cambria Math"/>
                    </w:rPr>
                    <m:t>s</m:t>
                  </m:r>
                </m:e>
                <m:sup>
                  <m:r>
                    <w:rPr>
                      <w:rFonts w:ascii="Cambria Math" w:hAnsi="Cambria Math" w:cs="Cambria Math"/>
                    </w:rPr>
                    <m:t>B</m:t>
                  </m:r>
                </m:sup>
              </m:sSup>
            </m:num>
            <m:den>
              <m:r>
                <w:rPr>
                  <w:rFonts w:ascii="Cambria Math" w:hAnsi="Cambria Math" w:cs="Cambria Math"/>
                </w:rPr>
                <m:t>E</m:t>
              </m:r>
              <m:d>
                <m:dPr>
                  <m:ctrlPr>
                    <w:rPr>
                      <w:rFonts w:ascii="Cambria Math" w:hAnsi="Cambria Math" w:cs="Cambria Math"/>
                      <w:bCs/>
                      <w:i/>
                    </w:rPr>
                  </m:ctrlPr>
                </m:dPr>
                <m:e>
                  <m:r>
                    <w:rPr>
                      <w:rFonts w:ascii="Cambria Math" w:hAnsi="Cambria Math" w:cs="Cambria Math"/>
                    </w:rPr>
                    <m:t>β/F</m:t>
                  </m:r>
                </m:e>
              </m:d>
            </m:den>
          </m:f>
        </m:oMath>
        <w:r w:rsidRPr="00C31104" w:rsidDel="00424757">
          <w:rPr>
            <w:bCs/>
            <w:i/>
          </w:rPr>
          <w:delText>.</w:delText>
        </w:r>
      </w:del>
    </w:p>
    <w:p w14:paraId="60EE0A38" w14:textId="0A4797FE" w:rsidR="00C31104" w:rsidDel="00424757" w:rsidRDefault="00C31104" w:rsidP="00297088">
      <w:pPr>
        <w:spacing w:line="480" w:lineRule="auto"/>
        <w:rPr>
          <w:del w:id="220" w:author="Microsoft Office User" w:date="2017-06-24T12:17:00Z"/>
        </w:rPr>
      </w:pPr>
    </w:p>
    <w:p w14:paraId="1D6B7EC3" w14:textId="521212F4" w:rsidR="00061F12" w:rsidDel="00424757" w:rsidRDefault="00061F12" w:rsidP="00297088">
      <w:pPr>
        <w:spacing w:line="480" w:lineRule="auto"/>
        <w:rPr>
          <w:del w:id="221" w:author="Microsoft Office User" w:date="2017-06-24T12:17:00Z"/>
        </w:rPr>
      </w:pPr>
      <w:del w:id="222" w:author="Microsoft Office User" w:date="2017-06-24T12:17:00Z">
        <w:r w:rsidDel="00424757">
          <w:delText xml:space="preserve">Next, while comparing the outcome of a tax to that of a standard, we prove the following </w:delText>
        </w:r>
        <w:r w:rsidR="009B7469" w:rsidDel="00424757">
          <w:delText>proposition</w:delText>
        </w:r>
        <w:r w:rsidDel="00424757">
          <w:delText>:</w:delText>
        </w:r>
      </w:del>
    </w:p>
    <w:p w14:paraId="3FEACA98" w14:textId="50D4EACB" w:rsidR="00061F12" w:rsidRPr="00C31104" w:rsidDel="00424757" w:rsidRDefault="00061F12" w:rsidP="007F00FD">
      <w:pPr>
        <w:spacing w:line="480" w:lineRule="auto"/>
        <w:ind w:left="720" w:right="720"/>
        <w:jc w:val="both"/>
        <w:rPr>
          <w:del w:id="223" w:author="Microsoft Office User" w:date="2017-06-24T12:17:00Z"/>
          <w:i/>
        </w:rPr>
      </w:pPr>
      <w:del w:id="224" w:author="Microsoft Office User" w:date="2017-06-24T12:17:00Z">
        <w:r w:rsidRPr="00297088" w:rsidDel="00424757">
          <w:rPr>
            <w:b/>
            <w:i/>
          </w:rPr>
          <w:delText>Proposition</w:delText>
        </w:r>
        <w:r w:rsidR="00C31104" w:rsidRPr="00297088" w:rsidDel="00424757">
          <w:rPr>
            <w:b/>
            <w:i/>
          </w:rPr>
          <w:delText xml:space="preserve"> </w:delText>
        </w:r>
        <w:r w:rsidR="007F00FD" w:rsidRPr="00297088" w:rsidDel="00424757">
          <w:rPr>
            <w:b/>
            <w:i/>
          </w:rPr>
          <w:delText>1</w:delText>
        </w:r>
        <w:r w:rsidR="007F00FD" w:rsidDel="00424757">
          <w:rPr>
            <w:b/>
            <w:i/>
          </w:rPr>
          <w:delText>b</w:delText>
        </w:r>
        <w:r w:rsidRPr="00297088" w:rsidDel="00424757">
          <w:rPr>
            <w:b/>
            <w:i/>
          </w:rPr>
          <w:delText xml:space="preserve">: </w:delText>
        </w:r>
        <w:r w:rsidRPr="00C31104" w:rsidDel="00424757">
          <w:rPr>
            <w:i/>
          </w:rPr>
          <w:delText>If the mass of polluting units is sufficiently large, then the following is true:</w:delText>
        </w:r>
      </w:del>
    </w:p>
    <w:p w14:paraId="21A6DED0" w14:textId="22CAE564" w:rsidR="00297088" w:rsidDel="00424757" w:rsidRDefault="00061F12" w:rsidP="00DB6D5E">
      <w:pPr>
        <w:pStyle w:val="ListParagraph"/>
        <w:numPr>
          <w:ilvl w:val="0"/>
          <w:numId w:val="7"/>
        </w:numPr>
        <w:spacing w:line="480" w:lineRule="auto"/>
        <w:ind w:right="720"/>
        <w:jc w:val="both"/>
        <w:rPr>
          <w:del w:id="225" w:author="Microsoft Office User" w:date="2017-06-24T12:17:00Z"/>
          <w:i/>
        </w:rPr>
      </w:pPr>
      <w:del w:id="226" w:author="Microsoft Office User" w:date="2017-06-24T12:17:00Z">
        <w:r w:rsidRPr="00297088" w:rsidDel="00424757">
          <w:rPr>
            <w:i/>
          </w:rPr>
          <w:delText>Employment is larger under a standard.</w:delText>
        </w:r>
      </w:del>
    </w:p>
    <w:p w14:paraId="4A50C592" w14:textId="293F8F92" w:rsidR="00C31104" w:rsidRPr="00297088" w:rsidDel="00424757" w:rsidRDefault="00061F12" w:rsidP="00DB6D5E">
      <w:pPr>
        <w:pStyle w:val="ListParagraph"/>
        <w:numPr>
          <w:ilvl w:val="0"/>
          <w:numId w:val="7"/>
        </w:numPr>
        <w:spacing w:line="480" w:lineRule="auto"/>
        <w:ind w:right="720"/>
        <w:jc w:val="both"/>
        <w:rPr>
          <w:del w:id="227" w:author="Microsoft Office User" w:date="2017-06-24T12:17:00Z"/>
          <w:i/>
        </w:rPr>
      </w:pPr>
      <w:del w:id="228" w:author="Microsoft Office User" w:date="2017-06-24T12:17:00Z">
        <w:r w:rsidRPr="00297088" w:rsidDel="00424757">
          <w:rPr>
            <w:i/>
          </w:rPr>
          <w:delText>Adoption is larger under a standard.</w:delText>
        </w:r>
      </w:del>
    </w:p>
    <w:p w14:paraId="18CB2CFE" w14:textId="0673A32B" w:rsidR="00C31104" w:rsidRPr="00C31104" w:rsidDel="00424757" w:rsidRDefault="00C31104" w:rsidP="00C31104">
      <w:pPr>
        <w:jc w:val="both"/>
        <w:rPr>
          <w:del w:id="229" w:author="Microsoft Office User" w:date="2017-06-24T12:17:00Z"/>
          <w:i/>
        </w:rPr>
      </w:pPr>
    </w:p>
    <w:p w14:paraId="626A80E0" w14:textId="2BB37D22" w:rsidR="00061F12" w:rsidRPr="00297088" w:rsidDel="00424757" w:rsidRDefault="00061F12" w:rsidP="007F00FD">
      <w:pPr>
        <w:spacing w:after="240" w:line="480" w:lineRule="auto"/>
        <w:jc w:val="both"/>
        <w:outlineLvl w:val="0"/>
        <w:rPr>
          <w:del w:id="230" w:author="Microsoft Office User" w:date="2017-06-24T12:17:00Z"/>
          <w:b/>
          <w:i/>
          <w:iCs/>
        </w:rPr>
      </w:pPr>
      <w:del w:id="231" w:author="Microsoft Office User" w:date="2017-06-24T12:17:00Z">
        <w:r w:rsidRPr="00297088" w:rsidDel="00424757">
          <w:rPr>
            <w:b/>
            <w:i/>
            <w:iCs/>
          </w:rPr>
          <w:delText>Proof of proposition</w:delText>
        </w:r>
        <w:r w:rsidR="00C31104" w:rsidRPr="00297088" w:rsidDel="00424757">
          <w:rPr>
            <w:b/>
            <w:i/>
            <w:iCs/>
          </w:rPr>
          <w:delText xml:space="preserve"> </w:delText>
        </w:r>
        <w:r w:rsidR="007F00FD" w:rsidRPr="00297088" w:rsidDel="00424757">
          <w:rPr>
            <w:b/>
            <w:i/>
            <w:iCs/>
          </w:rPr>
          <w:delText>1</w:delText>
        </w:r>
        <w:r w:rsidR="007F00FD" w:rsidDel="00424757">
          <w:rPr>
            <w:b/>
            <w:i/>
            <w:iCs/>
          </w:rPr>
          <w:delText>b</w:delText>
        </w:r>
        <w:r w:rsidRPr="00297088" w:rsidDel="00424757">
          <w:rPr>
            <w:b/>
            <w:i/>
            <w:iCs/>
          </w:rPr>
          <w:delText>:</w:delText>
        </w:r>
      </w:del>
    </w:p>
    <w:p w14:paraId="2ADF0D62" w14:textId="394D8E5E" w:rsidR="00061F12" w:rsidRPr="008742CF" w:rsidDel="00424757" w:rsidRDefault="00061F12" w:rsidP="00061F12">
      <w:pPr>
        <w:spacing w:after="240" w:line="480" w:lineRule="auto"/>
        <w:jc w:val="both"/>
        <w:outlineLvl w:val="0"/>
        <w:rPr>
          <w:del w:id="232" w:author="Microsoft Office User" w:date="2017-06-24T12:17:00Z"/>
          <w:bCs/>
          <w:i/>
          <w:u w:val="single"/>
        </w:rPr>
      </w:pPr>
      <w:del w:id="233" w:author="Microsoft Office User" w:date="2017-06-24T12:17:00Z">
        <w:r w:rsidRPr="008742CF" w:rsidDel="00424757">
          <w:rPr>
            <w:bCs/>
            <w:i/>
            <w:u w:val="single"/>
          </w:rPr>
          <w:delText xml:space="preserve">Proof of </w:delText>
        </w:r>
        <w:r w:rsidR="00297088" w:rsidRPr="008742CF" w:rsidDel="00424757">
          <w:rPr>
            <w:bCs/>
            <w:i/>
            <w:u w:val="single"/>
          </w:rPr>
          <w:delText>(i)</w:delText>
        </w:r>
        <w:r w:rsidRPr="008742CF" w:rsidDel="00424757">
          <w:rPr>
            <w:bCs/>
            <w:i/>
            <w:u w:val="single"/>
          </w:rPr>
          <w:delText>:</w:delText>
        </w:r>
      </w:del>
    </w:p>
    <w:p w14:paraId="4A1133AE" w14:textId="20DF2318" w:rsidR="00061F12" w:rsidRPr="00297088" w:rsidDel="00424757" w:rsidRDefault="00061F12" w:rsidP="00DB6D5E">
      <w:pPr>
        <w:pStyle w:val="ListParagraph"/>
        <w:numPr>
          <w:ilvl w:val="0"/>
          <w:numId w:val="8"/>
        </w:numPr>
        <w:spacing w:after="240" w:line="480" w:lineRule="auto"/>
        <w:jc w:val="both"/>
        <w:rPr>
          <w:del w:id="234" w:author="Microsoft Office User" w:date="2017-06-24T12:17:00Z"/>
          <w:i/>
        </w:rPr>
      </w:pPr>
      <w:del w:id="235" w:author="Microsoft Office User" w:date="2017-06-24T12:17:00Z">
        <w:r w:rsidRPr="00297088" w:rsidDel="00424757">
          <w:rPr>
            <w:i/>
          </w:rPr>
          <w:delText xml:space="preserve">Assume </w:delText>
        </w:r>
        <m:oMath>
          <m:sSub>
            <m:sSubPr>
              <m:ctrlPr>
                <w:rPr>
                  <w:rFonts w:ascii="Cambria Math" w:hAnsi="Cambria Math" w:cs="Cambria Math"/>
                  <w:i/>
                </w:rPr>
              </m:ctrlPr>
            </m:sSubPr>
            <m:e>
              <m:r>
                <w:rPr>
                  <w:rFonts w:ascii="Cambria Math" w:hAnsi="Cambria Math" w:cs="Cambria Math"/>
                </w:rPr>
                <m:t>I</m:t>
              </m:r>
            </m:e>
            <m:sub>
              <m:r>
                <w:rPr>
                  <w:rFonts w:ascii="Cambria Math" w:hAnsi="Cambria Math"/>
                </w:rPr>
                <m:t>B≠∅</m:t>
              </m:r>
            </m:sub>
          </m:sSub>
          <m:r>
            <w:rPr>
              <w:rFonts w:ascii="Cambria Math" w:hAnsi="Cambria Math" w:cs="Cambria Math"/>
            </w:rPr>
            <m:t>=0</m:t>
          </m:r>
        </m:oMath>
        <w:r w:rsidR="008742CF" w:rsidDel="00424757">
          <w:rPr>
            <w:i/>
          </w:rPr>
          <w:delText>:</w:delText>
        </w:r>
        <w:r w:rsidRPr="00297088" w:rsidDel="00424757">
          <w:rPr>
            <w:i/>
          </w:rPr>
          <w:delText xml:space="preserve"> </w:delText>
        </w:r>
      </w:del>
    </w:p>
    <w:p w14:paraId="10F87434" w14:textId="5D47F017" w:rsidR="00061F12" w:rsidDel="00424757" w:rsidRDefault="00061F12" w:rsidP="00627BA6">
      <w:pPr>
        <w:spacing w:after="240" w:line="480" w:lineRule="auto"/>
        <w:jc w:val="both"/>
        <w:rPr>
          <w:del w:id="236" w:author="Microsoft Office User" w:date="2017-06-24T12:17:00Z"/>
        </w:rPr>
      </w:pPr>
      <w:del w:id="237" w:author="Microsoft Office User" w:date="2017-06-24T12:17:00Z">
        <w:r w:rsidDel="00424757">
          <w:delText>Eq. (1</w:delText>
        </w:r>
        <w:r w:rsidR="00297088" w:rsidDel="00424757">
          <w:delText>0</w:delText>
        </w:r>
        <w:r w:rsidR="00627BA6" w:rsidDel="00424757">
          <w:delText>c</w:delText>
        </w:r>
        <w:r w:rsidDel="00424757">
          <w:delText>) can be rewritten as:</w:delText>
        </w:r>
      </w:del>
    </w:p>
    <w:p w14:paraId="268EA823" w14:textId="4996DA4D" w:rsidR="00061F12" w:rsidDel="00424757" w:rsidRDefault="005A52CF" w:rsidP="00297088">
      <w:pPr>
        <w:pStyle w:val="ListParagraph"/>
        <w:spacing w:after="240" w:line="480" w:lineRule="auto"/>
        <w:ind w:left="0"/>
        <w:jc w:val="both"/>
        <w:rPr>
          <w:del w:id="238" w:author="Microsoft Office User" w:date="2017-06-24T12:17:00Z"/>
        </w:rPr>
      </w:pPr>
      <m:oMathPara>
        <m:oMath>
          <m:m>
            <m:mPr>
              <m:plcHide m:val="1"/>
              <m:mcs>
                <m:mc>
                  <m:mcPr>
                    <m:count m:val="1"/>
                    <m:mcJc m:val="left"/>
                  </m:mcPr>
                </m:mc>
              </m:mcs>
              <m:ctrlPr>
                <w:del w:id="239" w:author="Microsoft Office User" w:date="2017-06-24T12:17:00Z">
                  <w:rPr>
                    <w:rFonts w:ascii="Cambria Math" w:hAnsi="Cambria Math"/>
                  </w:rPr>
                </w:del>
              </m:ctrlPr>
            </m:mPr>
            <m:mr>
              <m:e>
                <m:limUpp>
                  <m:limUppPr>
                    <m:ctrlPr>
                      <w:del w:id="240" w:author="Microsoft Office User" w:date="2017-06-24T12:17:00Z">
                        <w:rPr>
                          <w:rFonts w:ascii="Cambria Math" w:hAnsi="Cambria Math" w:cs="Cambria Math"/>
                          <w:i/>
                        </w:rPr>
                      </w:del>
                    </m:ctrlPr>
                  </m:limUppPr>
                  <m:e>
                    <m:groupChr>
                      <m:groupChrPr>
                        <m:chr m:val="⏞"/>
                        <m:pos m:val="top"/>
                        <m:vertJc m:val="bot"/>
                        <m:ctrlPr>
                          <w:del w:id="241" w:author="Microsoft Office User" w:date="2017-06-24T12:17:00Z">
                            <w:rPr>
                              <w:rFonts w:ascii="Cambria Math" w:hAnsi="Cambria Math" w:cs="Cambria Math"/>
                              <w:i/>
                            </w:rPr>
                          </w:del>
                        </m:ctrlPr>
                      </m:groupChrPr>
                      <m:e>
                        <w:del w:id="242" w:author="Microsoft Office User" w:date="2017-06-24T12:17:00Z">
                          <m:r>
                            <w:rPr>
                              <w:rFonts w:ascii="Cambria Math" w:hAnsi="Cambria Math" w:cs="Cambria Math"/>
                            </w:rPr>
                            <m:t>E</m:t>
                          </m:r>
                        </w:del>
                        <m:d>
                          <m:dPr>
                            <m:ctrlPr>
                              <w:del w:id="243" w:author="Microsoft Office User" w:date="2017-06-24T12:17:00Z">
                                <w:rPr>
                                  <w:rFonts w:ascii="Cambria Math" w:hAnsi="Cambria Math" w:cs="Cambria Math"/>
                                  <w:i/>
                                  <w:iCs/>
                                </w:rPr>
                              </w:del>
                            </m:ctrlPr>
                          </m:dPr>
                          <m:e>
                            <w:del w:id="244" w:author="Microsoft Office User" w:date="2017-06-24T12:17:00Z">
                              <m:r>
                                <w:rPr>
                                  <w:rFonts w:ascii="Cambria Math" w:hAnsi="Cambria Math" w:cs="Cambria Math"/>
                                </w:rPr>
                                <m:t>β/A</m:t>
                              </m:r>
                            </w:del>
                          </m:e>
                        </m:d>
                        <m:sSup>
                          <m:sSupPr>
                            <m:ctrlPr>
                              <w:del w:id="245" w:author="Microsoft Office User" w:date="2017-06-24T12:17:00Z">
                                <w:rPr>
                                  <w:rFonts w:ascii="Cambria Math" w:hAnsi="Cambria Math" w:cs="Cambria Math"/>
                                  <w:i/>
                                </w:rPr>
                              </w:del>
                            </m:ctrlPr>
                          </m:sSupPr>
                          <m:e>
                            <w:del w:id="246" w:author="Microsoft Office User" w:date="2017-06-24T12:17:00Z">
                              <m:r>
                                <w:rPr>
                                  <w:rFonts w:ascii="Cambria Math" w:hAnsi="Cambria Math" w:cs="Cambria Math"/>
                                </w:rPr>
                                <m:t>Y</m:t>
                              </m:r>
                            </w:del>
                          </m:e>
                          <m:sup>
                            <w:del w:id="247" w:author="Microsoft Office User" w:date="2017-06-24T12:17:00Z">
                              <m:r>
                                <w:rPr>
                                  <w:rFonts w:ascii="Cambria Math" w:hAnsi="Cambria Math" w:cs="Cambria Math"/>
                                </w:rPr>
                                <m:t>A</m:t>
                              </m:r>
                            </w:del>
                          </m:sup>
                        </m:sSup>
                        <w:del w:id="248" w:author="Microsoft Office User" w:date="2017-06-24T12:17:00Z">
                          <m:r>
                            <w:rPr>
                              <w:rFonts w:ascii="Cambria Math" w:hAnsi="Cambria Math" w:cs="Cambria Math"/>
                            </w:rPr>
                            <m:t>+</m:t>
                          </m:r>
                        </w:del>
                        <m:d>
                          <m:dPr>
                            <m:ctrlPr>
                              <w:del w:id="249" w:author="Microsoft Office User" w:date="2017-06-24T12:17:00Z">
                                <w:rPr>
                                  <w:rFonts w:ascii="Cambria Math" w:hAnsi="Cambria Math" w:cs="Cambria Math"/>
                                  <w:i/>
                                  <w:iCs/>
                                </w:rPr>
                              </w:del>
                            </m:ctrlPr>
                          </m:dPr>
                          <m:e>
                            <w:del w:id="250" w:author="Microsoft Office User" w:date="2017-06-24T12:17:00Z">
                              <m:r>
                                <w:rPr>
                                  <w:rFonts w:ascii="Cambria Math" w:hAnsi="Cambria Math" w:cs="Cambria Math"/>
                                </w:rPr>
                                <m:t>1-γ</m:t>
                              </m:r>
                            </w:del>
                          </m:e>
                        </m:d>
                        <m:d>
                          <m:dPr>
                            <m:ctrlPr>
                              <w:del w:id="251" w:author="Microsoft Office User" w:date="2017-06-24T12:17:00Z">
                                <w:rPr>
                                  <w:rFonts w:ascii="Cambria Math" w:hAnsi="Cambria Math" w:cs="Cambria Math"/>
                                  <w:i/>
                                </w:rPr>
                              </w:del>
                            </m:ctrlPr>
                          </m:dPr>
                          <m:e>
                            <w:del w:id="252" w:author="Microsoft Office User" w:date="2017-06-24T12:17:00Z">
                              <m:r>
                                <w:rPr>
                                  <w:rFonts w:ascii="Cambria Math" w:hAnsi="Cambria Math" w:cs="Cambria Math"/>
                                </w:rPr>
                                <m:t>E</m:t>
                              </m:r>
                            </w:del>
                            <m:d>
                              <m:dPr>
                                <m:ctrlPr>
                                  <w:del w:id="253" w:author="Microsoft Office User" w:date="2017-06-24T12:17:00Z">
                                    <w:rPr>
                                      <w:rFonts w:ascii="Cambria Math" w:hAnsi="Cambria Math" w:cs="Cambria Math"/>
                                      <w:i/>
                                      <w:iCs/>
                                    </w:rPr>
                                  </w:del>
                                </m:ctrlPr>
                              </m:dPr>
                              <m:e>
                                <w:del w:id="254" w:author="Microsoft Office User" w:date="2017-06-24T12:17:00Z">
                                  <m:r>
                                    <w:rPr>
                                      <w:rFonts w:ascii="Cambria Math" w:hAnsi="Cambria Math" w:cs="Cambria Math"/>
                                    </w:rPr>
                                    <m:t>β/C</m:t>
                                  </m:r>
                                </w:del>
                              </m:e>
                            </m:d>
                            <m:sSup>
                              <m:sSupPr>
                                <m:ctrlPr>
                                  <w:del w:id="255" w:author="Microsoft Office User" w:date="2017-06-24T12:17:00Z">
                                    <w:rPr>
                                      <w:rFonts w:ascii="Cambria Math" w:hAnsi="Cambria Math" w:cs="Cambria Math"/>
                                      <w:i/>
                                    </w:rPr>
                                  </w:del>
                                </m:ctrlPr>
                              </m:sSupPr>
                              <m:e>
                                <w:del w:id="256" w:author="Microsoft Office User" w:date="2017-06-24T12:17:00Z">
                                  <m:r>
                                    <w:rPr>
                                      <w:rFonts w:ascii="Cambria Math" w:hAnsi="Cambria Math" w:cs="Cambria Math"/>
                                    </w:rPr>
                                    <m:t>Y</m:t>
                                  </m:r>
                                </w:del>
                              </m:e>
                              <m:sup>
                                <w:del w:id="257" w:author="Microsoft Office User" w:date="2017-06-24T12:17:00Z">
                                  <m:r>
                                    <w:rPr>
                                      <w:rFonts w:ascii="Cambria Math" w:hAnsi="Cambria Math" w:cs="Cambria Math"/>
                                    </w:rPr>
                                    <m:t>C</m:t>
                                  </m:r>
                                </w:del>
                              </m:sup>
                            </m:sSup>
                            <w:del w:id="258" w:author="Microsoft Office User" w:date="2017-06-24T12:17:00Z">
                              <m:r>
                                <w:rPr>
                                  <w:rFonts w:ascii="Cambria Math" w:hAnsi="Cambria Math" w:cs="Cambria Math"/>
                                </w:rPr>
                                <m:t>+E</m:t>
                              </m:r>
                            </w:del>
                            <m:d>
                              <m:dPr>
                                <m:ctrlPr>
                                  <w:del w:id="259" w:author="Microsoft Office User" w:date="2017-06-24T12:17:00Z">
                                    <w:rPr>
                                      <w:rFonts w:ascii="Cambria Math" w:hAnsi="Cambria Math" w:cs="Cambria Math"/>
                                      <w:i/>
                                      <w:iCs/>
                                    </w:rPr>
                                  </w:del>
                                </m:ctrlPr>
                              </m:dPr>
                              <m:e>
                                <w:del w:id="260" w:author="Microsoft Office User" w:date="2017-06-24T12:17:00Z">
                                  <m:r>
                                    <w:rPr>
                                      <w:rFonts w:ascii="Cambria Math" w:hAnsi="Cambria Math" w:cs="Cambria Math"/>
                                    </w:rPr>
                                    <m:t>β/F</m:t>
                                  </m:r>
                                </w:del>
                              </m:e>
                            </m:d>
                            <m:sSup>
                              <m:sSupPr>
                                <m:ctrlPr>
                                  <w:del w:id="261" w:author="Microsoft Office User" w:date="2017-06-24T12:17:00Z">
                                    <w:rPr>
                                      <w:rFonts w:ascii="Cambria Math" w:hAnsi="Cambria Math" w:cs="Cambria Math"/>
                                      <w:i/>
                                    </w:rPr>
                                  </w:del>
                                </m:ctrlPr>
                              </m:sSupPr>
                              <m:e>
                                <w:del w:id="262" w:author="Microsoft Office User" w:date="2017-06-24T12:17:00Z">
                                  <m:r>
                                    <w:rPr>
                                      <w:rFonts w:ascii="Cambria Math" w:hAnsi="Cambria Math" w:cs="Cambria Math"/>
                                    </w:rPr>
                                    <m:t>Y</m:t>
                                  </m:r>
                                </w:del>
                              </m:e>
                              <m:sup>
                                <w:del w:id="263" w:author="Microsoft Office User" w:date="2017-06-24T12:17:00Z">
                                  <m:r>
                                    <w:rPr>
                                      <w:rFonts w:ascii="Cambria Math" w:hAnsi="Cambria Math" w:cs="Cambria Math"/>
                                    </w:rPr>
                                    <m:t>F</m:t>
                                  </m:r>
                                </w:del>
                              </m:sup>
                            </m:sSup>
                            <m:sSub>
                              <m:sSubPr>
                                <m:ctrlPr>
                                  <w:del w:id="264" w:author="Microsoft Office User" w:date="2017-06-24T12:17:00Z">
                                    <w:rPr>
                                      <w:rFonts w:ascii="Cambria Math" w:hAnsi="Cambria Math" w:cs="Cambria Math"/>
                                      <w:i/>
                                    </w:rPr>
                                  </w:del>
                                </m:ctrlPr>
                              </m:sSubPr>
                              <m:e>
                                <w:del w:id="265" w:author="Microsoft Office User" w:date="2017-06-24T12:17:00Z">
                                  <m:r>
                                    <w:rPr>
                                      <w:rFonts w:ascii="Cambria Math" w:hAnsi="Cambria Math" w:cs="Cambria Math"/>
                                    </w:rPr>
                                    <m:t>I</m:t>
                                  </m:r>
                                </w:del>
                              </m:e>
                              <m:sub>
                                <w:del w:id="266" w:author="Microsoft Office User" w:date="2017-06-24T12:17:00Z">
                                  <m:r>
                                    <w:rPr>
                                      <w:rFonts w:ascii="Cambria Math" w:hAnsi="Cambria Math"/>
                                    </w:rPr>
                                    <m:t>F≠∅</m:t>
                                  </m:r>
                                </w:del>
                              </m:sub>
                            </m:sSub>
                          </m:e>
                        </m:d>
                      </m:e>
                    </m:groupChr>
                  </m:e>
                  <m:lim>
                    <w:del w:id="267" w:author="Microsoft Office User" w:date="2017-06-24T12:17:00Z">
                      <m:r>
                        <w:rPr>
                          <w:rFonts w:ascii="Cambria Math" w:hAnsi="Cambria Math" w:cs="Cambria Math"/>
                        </w:rPr>
                        <m:t>Standard</m:t>
                      </m:r>
                    </w:del>
                  </m:lim>
                </m:limUpp>
              </m:e>
            </m:mr>
            <m:mr>
              <m:e>
                <w:del w:id="268" w:author="Microsoft Office User" w:date="2017-06-24T12:17:00Z">
                  <m:r>
                    <w:rPr>
                      <w:rFonts w:ascii="Cambria Math" w:hAnsi="Cambria Math" w:cs="Cambria Math"/>
                    </w:rPr>
                    <m:t>=</m:t>
                  </m:r>
                </w:del>
                <m:limLow>
                  <m:limLowPr>
                    <m:ctrlPr>
                      <w:del w:id="269" w:author="Microsoft Office User" w:date="2017-06-24T12:17:00Z">
                        <w:rPr>
                          <w:rFonts w:ascii="Cambria Math" w:hAnsi="Cambria Math" w:cs="Cambria Math"/>
                          <w:i/>
                          <w:iCs/>
                        </w:rPr>
                      </w:del>
                    </m:ctrlPr>
                  </m:limLowPr>
                  <m:e>
                    <m:groupChr>
                      <m:groupChrPr>
                        <m:ctrlPr>
                          <w:del w:id="270" w:author="Microsoft Office User" w:date="2017-06-24T12:17:00Z">
                            <w:rPr>
                              <w:rFonts w:ascii="Cambria Math" w:hAnsi="Cambria Math" w:cs="Cambria Math"/>
                              <w:i/>
                              <w:iCs/>
                            </w:rPr>
                          </w:del>
                        </m:ctrlPr>
                      </m:groupChrPr>
                      <m:e>
                        <m:d>
                          <m:dPr>
                            <m:ctrlPr>
                              <w:del w:id="271" w:author="Microsoft Office User" w:date="2017-06-24T12:17:00Z">
                                <w:rPr>
                                  <w:rFonts w:ascii="Cambria Math" w:hAnsi="Cambria Math" w:cs="Cambria Math"/>
                                  <w:i/>
                                  <w:iCs/>
                                </w:rPr>
                              </w:del>
                            </m:ctrlPr>
                          </m:dPr>
                          <m:e>
                            <w:del w:id="272" w:author="Microsoft Office User" w:date="2017-06-24T12:17:00Z">
                              <m:r>
                                <w:rPr>
                                  <w:rFonts w:ascii="Cambria Math" w:hAnsi="Cambria Math" w:cs="Cambria Math"/>
                                </w:rPr>
                                <m:t>1-γ</m:t>
                              </m:r>
                            </w:del>
                          </m:e>
                        </m:d>
                        <w:del w:id="273" w:author="Microsoft Office User" w:date="2017-06-24T12:17:00Z">
                          <m:r>
                            <w:rPr>
                              <w:rFonts w:ascii="Cambria Math" w:hAnsi="Cambria Math" w:cs="Cambria Math"/>
                            </w:rPr>
                            <m:t>E</m:t>
                          </m:r>
                        </w:del>
                        <m:d>
                          <m:dPr>
                            <m:ctrlPr>
                              <w:del w:id="274" w:author="Microsoft Office User" w:date="2017-06-24T12:17:00Z">
                                <w:rPr>
                                  <w:rFonts w:ascii="Cambria Math" w:hAnsi="Cambria Math" w:cs="Cambria Math"/>
                                  <w:i/>
                                  <w:iCs/>
                                </w:rPr>
                              </w:del>
                            </m:ctrlPr>
                          </m:dPr>
                          <m:e>
                            <w:del w:id="275" w:author="Microsoft Office User" w:date="2017-06-24T12:17:00Z">
                              <m:r>
                                <w:rPr>
                                  <w:rFonts w:ascii="Cambria Math" w:hAnsi="Cambria Math" w:cs="Cambria Math"/>
                                </w:rPr>
                                <m:t>β/D</m:t>
                              </m:r>
                            </w:del>
                          </m:e>
                        </m:d>
                        <m:sSup>
                          <m:sSupPr>
                            <m:ctrlPr>
                              <w:del w:id="276" w:author="Microsoft Office User" w:date="2017-06-24T12:17:00Z">
                                <w:rPr>
                                  <w:rFonts w:ascii="Cambria Math" w:hAnsi="Cambria Math" w:cs="Cambria Math"/>
                                  <w:i/>
                                </w:rPr>
                              </w:del>
                            </m:ctrlPr>
                          </m:sSupPr>
                          <m:e>
                            <w:del w:id="277" w:author="Microsoft Office User" w:date="2017-06-24T12:17:00Z">
                              <m:r>
                                <w:rPr>
                                  <w:rFonts w:ascii="Cambria Math" w:hAnsi="Cambria Math" w:cs="Cambria Math"/>
                                </w:rPr>
                                <m:t>Y</m:t>
                              </m:r>
                            </w:del>
                          </m:e>
                          <m:sup>
                            <w:del w:id="278" w:author="Microsoft Office User" w:date="2017-06-24T12:17:00Z">
                              <m:r>
                                <w:rPr>
                                  <w:rFonts w:ascii="Cambria Math" w:hAnsi="Cambria Math" w:cs="Cambria Math"/>
                                </w:rPr>
                                <m:t>D</m:t>
                              </m:r>
                            </w:del>
                          </m:sup>
                        </m:sSup>
                        <w:del w:id="279" w:author="Microsoft Office User" w:date="2017-06-24T12:17:00Z">
                          <m:r>
                            <w:rPr>
                              <w:rFonts w:ascii="Cambria Math" w:hAnsi="Cambria Math" w:cs="Cambria Math"/>
                            </w:rPr>
                            <m:t>+E</m:t>
                          </m:r>
                        </w:del>
                        <m:d>
                          <m:dPr>
                            <m:ctrlPr>
                              <w:del w:id="280" w:author="Microsoft Office User" w:date="2017-06-24T12:17:00Z">
                                <w:rPr>
                                  <w:rFonts w:ascii="Cambria Math" w:hAnsi="Cambria Math" w:cs="Cambria Math"/>
                                  <w:i/>
                                  <w:iCs/>
                                </w:rPr>
                              </w:del>
                            </m:ctrlPr>
                          </m:dPr>
                          <m:e>
                            <w:del w:id="281" w:author="Microsoft Office User" w:date="2017-06-24T12:17:00Z">
                              <m:r>
                                <w:rPr>
                                  <w:rFonts w:ascii="Cambria Math" w:hAnsi="Cambria Math" w:cs="Cambria Math"/>
                                </w:rPr>
                                <m:t>β/F</m:t>
                              </m:r>
                            </w:del>
                          </m:e>
                        </m:d>
                        <m:sSup>
                          <m:sSupPr>
                            <m:ctrlPr>
                              <w:del w:id="282" w:author="Microsoft Office User" w:date="2017-06-24T12:17:00Z">
                                <w:rPr>
                                  <w:rFonts w:ascii="Cambria Math" w:hAnsi="Cambria Math" w:cs="Cambria Math"/>
                                  <w:i/>
                                </w:rPr>
                              </w:del>
                            </m:ctrlPr>
                          </m:sSupPr>
                          <m:e>
                            <w:del w:id="283" w:author="Microsoft Office User" w:date="2017-06-24T12:17:00Z">
                              <m:r>
                                <w:rPr>
                                  <w:rFonts w:ascii="Cambria Math" w:hAnsi="Cambria Math" w:cs="Cambria Math"/>
                                </w:rPr>
                                <m:t>Y</m:t>
                              </m:r>
                            </w:del>
                          </m:e>
                          <m:sup>
                            <w:del w:id="284" w:author="Microsoft Office User" w:date="2017-06-24T12:17:00Z">
                              <m:r>
                                <w:rPr>
                                  <w:rFonts w:ascii="Cambria Math" w:hAnsi="Cambria Math" w:cs="Cambria Math"/>
                                </w:rPr>
                                <m:t>F</m:t>
                              </m:r>
                            </w:del>
                          </m:sup>
                        </m:sSup>
                        <m:sSub>
                          <m:sSubPr>
                            <m:ctrlPr>
                              <w:del w:id="285" w:author="Microsoft Office User" w:date="2017-06-24T12:17:00Z">
                                <w:rPr>
                                  <w:rFonts w:ascii="Cambria Math" w:hAnsi="Cambria Math" w:cs="Cambria Math"/>
                                  <w:i/>
                                </w:rPr>
                              </w:del>
                            </m:ctrlPr>
                          </m:sSubPr>
                          <m:e>
                            <w:del w:id="286" w:author="Microsoft Office User" w:date="2017-06-24T12:17:00Z">
                              <m:r>
                                <w:rPr>
                                  <w:rFonts w:ascii="Cambria Math" w:hAnsi="Cambria Math" w:cs="Cambria Math"/>
                                </w:rPr>
                                <m:t>I</m:t>
                              </m:r>
                            </w:del>
                          </m:e>
                          <m:sub>
                            <w:del w:id="287" w:author="Microsoft Office User" w:date="2017-06-24T12:17:00Z">
                              <m:r>
                                <w:rPr>
                                  <w:rFonts w:ascii="Cambria Math" w:hAnsi="Cambria Math"/>
                                </w:rPr>
                                <m:t>F≠∅</m:t>
                              </m:r>
                            </w:del>
                          </m:sub>
                        </m:sSub>
                      </m:e>
                    </m:groupChr>
                  </m:e>
                  <m:lim>
                    <w:del w:id="288" w:author="Microsoft Office User" w:date="2017-06-24T12:17:00Z">
                      <m:r>
                        <w:rPr>
                          <w:rFonts w:ascii="Cambria Math" w:hAnsi="Cambria Math" w:cs="Cambria Math"/>
                        </w:rPr>
                        <m:t>Tax</m:t>
                      </m:r>
                    </w:del>
                  </m:lim>
                </m:limLow>
              </m:e>
            </m:mr>
          </m:m>
        </m:oMath>
      </m:oMathPara>
    </w:p>
    <w:p w14:paraId="49D517DD" w14:textId="15E150A1" w:rsidR="00061F12" w:rsidRPr="00F64A59" w:rsidDel="00424757" w:rsidRDefault="00297088" w:rsidP="007F00FD">
      <w:pPr>
        <w:spacing w:after="240" w:line="480" w:lineRule="auto"/>
        <w:jc w:val="both"/>
        <w:rPr>
          <w:del w:id="289" w:author="Microsoft Office User" w:date="2017-06-24T12:17:00Z"/>
        </w:rPr>
      </w:pPr>
      <w:del w:id="290" w:author="Microsoft Office User" w:date="2017-06-24T12:17:00Z">
        <w:r w:rsidDel="00424757">
          <w:delText>This suggests</w:delText>
        </w:r>
        <w:r w:rsidR="00061F12" w:rsidDel="00424757">
          <w:delText xml:space="preserve"> that more </w:delText>
        </w:r>
        <w:r w:rsidR="00627BA6" w:rsidDel="00424757">
          <w:delText>firm</w:delText>
        </w:r>
        <w:r w:rsidR="00061F12" w:rsidDel="00424757">
          <w:delText xml:space="preserve">s are employed under a standard. </w:delText>
        </w:r>
        <w:r w:rsidDel="00424757">
          <w:delText>Put differently</w:delText>
        </w:r>
        <w:r w:rsidR="00061F12" w:rsidDel="00424757">
          <w:delText xml:space="preserve">, because aggregate pollution is the same under both a tax and a standard and because the average pollution per unit of output for units located in region D is larger than that of units located in either region A and C, and that </w:delText>
        </w:r>
        <m:oMath>
          <m:r>
            <w:rPr>
              <w:rFonts w:ascii="Cambria Math" w:hAnsi="Cambria Math" w:cs="Cambria Math"/>
            </w:rPr>
            <m:t>γ∈(0,1</m:t>
          </m:r>
          <m:r>
            <w:rPr>
              <w:rFonts w:ascii="Cambria Math" w:hAnsi="Cambria Math"/>
            </w:rPr>
            <m:t>]</m:t>
          </m:r>
        </m:oMath>
        <w:r w:rsidR="00061F12" w:rsidDel="00424757">
          <w:delText xml:space="preserve"> (see Fig. </w:delText>
        </w:r>
        <w:r w:rsidR="007F00FD" w:rsidDel="00424757">
          <w:delText>4b</w:delText>
        </w:r>
        <w:r w:rsidR="00061F12" w:rsidDel="00424757">
          <w:delText>),</w:delText>
        </w:r>
      </w:del>
    </w:p>
    <w:p w14:paraId="0F014843" w14:textId="42C0A197" w:rsidR="00061F12" w:rsidRPr="00061F12" w:rsidDel="00424757" w:rsidRDefault="005A52CF" w:rsidP="00297088">
      <w:pPr>
        <w:pStyle w:val="ListParagraph"/>
        <w:spacing w:after="240" w:line="480" w:lineRule="auto"/>
        <w:ind w:left="0"/>
        <w:jc w:val="center"/>
        <w:rPr>
          <w:del w:id="291" w:author="Microsoft Office User" w:date="2017-06-24T12:17:00Z"/>
        </w:rPr>
      </w:pPr>
      <m:oMathPara>
        <m:oMath>
          <m:m>
            <m:mPr>
              <m:plcHide m:val="1"/>
              <m:mcs>
                <m:mc>
                  <m:mcPr>
                    <m:count m:val="1"/>
                    <m:mcJc m:val="left"/>
                  </m:mcPr>
                </m:mc>
              </m:mcs>
              <m:ctrlPr>
                <w:del w:id="292" w:author="Microsoft Office User" w:date="2017-06-24T12:17:00Z">
                  <w:rPr>
                    <w:rFonts w:ascii="Cambria Math" w:hAnsi="Cambria Math"/>
                  </w:rPr>
                </w:del>
              </m:ctrlPr>
            </m:mPr>
            <m:mr>
              <m:e>
                <m:sSup>
                  <m:sSupPr>
                    <m:ctrlPr>
                      <w:del w:id="293" w:author="Microsoft Office User" w:date="2017-06-24T12:17:00Z">
                        <w:rPr>
                          <w:rFonts w:ascii="Cambria Math" w:hAnsi="Cambria Math" w:cs="Cambria Math"/>
                          <w:i/>
                          <w:iCs/>
                        </w:rPr>
                      </w:del>
                    </m:ctrlPr>
                  </m:sSupPr>
                  <m:e>
                    <w:del w:id="294" w:author="Microsoft Office User" w:date="2017-06-24T12:17:00Z">
                      <m:r>
                        <w:rPr>
                          <w:rFonts w:ascii="Cambria Math" w:hAnsi="Cambria Math" w:cs="Cambria Math"/>
                        </w:rPr>
                        <m:t>Y</m:t>
                      </m:r>
                    </w:del>
                  </m:e>
                  <m:sup>
                    <w:del w:id="295" w:author="Microsoft Office User" w:date="2017-06-24T12:17:00Z">
                      <m:r>
                        <w:rPr>
                          <w:rFonts w:ascii="Cambria Math" w:hAnsi="Cambria Math" w:cs="Cambria Math"/>
                        </w:rPr>
                        <m:t>A</m:t>
                      </m:r>
                    </w:del>
                  </m:sup>
                </m:sSup>
                <w:del w:id="296" w:author="Microsoft Office User" w:date="2017-06-24T12:17:00Z">
                  <m:r>
                    <w:rPr>
                      <w:rFonts w:ascii="Cambria Math" w:hAnsi="Cambria Math" w:cs="Cambria Math"/>
                    </w:rPr>
                    <m:t>+</m:t>
                  </m:r>
                </w:del>
                <m:sSup>
                  <m:sSupPr>
                    <m:ctrlPr>
                      <w:del w:id="297" w:author="Microsoft Office User" w:date="2017-06-24T12:17:00Z">
                        <w:rPr>
                          <w:rFonts w:ascii="Cambria Math" w:hAnsi="Cambria Math" w:cs="Cambria Math"/>
                          <w:i/>
                          <w:iCs/>
                        </w:rPr>
                      </w:del>
                    </m:ctrlPr>
                  </m:sSupPr>
                  <m:e>
                    <w:del w:id="298" w:author="Microsoft Office User" w:date="2017-06-24T12:17:00Z">
                      <m:r>
                        <w:rPr>
                          <w:rFonts w:ascii="Cambria Math" w:hAnsi="Cambria Math" w:cs="Cambria Math"/>
                        </w:rPr>
                        <m:t>Y</m:t>
                      </m:r>
                    </w:del>
                  </m:e>
                  <m:sup>
                    <w:del w:id="299" w:author="Microsoft Office User" w:date="2017-06-24T12:17:00Z">
                      <m:r>
                        <w:rPr>
                          <w:rFonts w:ascii="Cambria Math" w:hAnsi="Cambria Math" w:cs="Cambria Math"/>
                        </w:rPr>
                        <m:t>C</m:t>
                      </m:r>
                    </w:del>
                  </m:sup>
                </m:sSup>
                <w:del w:id="300" w:author="Microsoft Office User" w:date="2017-06-24T12:17:00Z">
                  <m:r>
                    <w:rPr>
                      <w:rFonts w:ascii="Cambria Math" w:hAnsi="Cambria Math" w:cs="Cambria Math"/>
                    </w:rPr>
                    <m:t>&gt;</m:t>
                  </m:r>
                </w:del>
                <m:sSup>
                  <m:sSupPr>
                    <m:ctrlPr>
                      <w:del w:id="301" w:author="Microsoft Office User" w:date="2017-06-24T12:17:00Z">
                        <w:rPr>
                          <w:rFonts w:ascii="Cambria Math" w:hAnsi="Cambria Math" w:cs="Cambria Math"/>
                          <w:i/>
                          <w:iCs/>
                        </w:rPr>
                      </w:del>
                    </m:ctrlPr>
                  </m:sSupPr>
                  <m:e>
                    <w:del w:id="302" w:author="Microsoft Office User" w:date="2017-06-24T12:17:00Z">
                      <m:r>
                        <w:rPr>
                          <w:rFonts w:ascii="Cambria Math" w:hAnsi="Cambria Math" w:cs="Cambria Math"/>
                        </w:rPr>
                        <m:t>Y</m:t>
                      </m:r>
                    </w:del>
                  </m:e>
                  <m:sup>
                    <w:del w:id="303" w:author="Microsoft Office User" w:date="2017-06-24T12:17:00Z">
                      <m:r>
                        <w:rPr>
                          <w:rFonts w:ascii="Cambria Math" w:hAnsi="Cambria Math" w:cs="Cambria Math"/>
                        </w:rPr>
                        <m:t>D</m:t>
                      </m:r>
                    </w:del>
                  </m:sup>
                </m:sSup>
              </m:e>
            </m:mr>
            <m:mr>
              <m:e/>
            </m:mr>
          </m:m>
        </m:oMath>
      </m:oMathPara>
    </w:p>
    <w:p w14:paraId="3F3DF70D" w14:textId="0F4965C3" w:rsidR="00061F12" w:rsidRPr="00297088" w:rsidDel="00424757" w:rsidRDefault="00061F12" w:rsidP="00DB6D5E">
      <w:pPr>
        <w:pStyle w:val="ListParagraph"/>
        <w:numPr>
          <w:ilvl w:val="0"/>
          <w:numId w:val="8"/>
        </w:numPr>
        <w:spacing w:after="240" w:line="480" w:lineRule="auto"/>
        <w:jc w:val="both"/>
        <w:rPr>
          <w:del w:id="304" w:author="Microsoft Office User" w:date="2017-06-24T12:17:00Z"/>
          <w:i/>
        </w:rPr>
      </w:pPr>
      <w:del w:id="305" w:author="Microsoft Office User" w:date="2017-06-24T12:17:00Z">
        <w:r w:rsidRPr="00297088" w:rsidDel="00424757">
          <w:rPr>
            <w:i/>
          </w:rPr>
          <w:delText xml:space="preserve">Assume </w:delText>
        </w:r>
        <m:oMath>
          <m:sSub>
            <m:sSubPr>
              <m:ctrlPr>
                <w:rPr>
                  <w:rFonts w:ascii="Cambria Math" w:hAnsi="Cambria Math" w:cs="Cambria Math"/>
                  <w:i/>
                </w:rPr>
              </m:ctrlPr>
            </m:sSubPr>
            <m:e>
              <m:r>
                <w:rPr>
                  <w:rFonts w:ascii="Cambria Math" w:hAnsi="Cambria Math" w:cs="Cambria Math"/>
                </w:rPr>
                <m:t>I</m:t>
              </m:r>
            </m:e>
            <m:sub>
              <m:r>
                <w:rPr>
                  <w:rFonts w:ascii="Cambria Math" w:hAnsi="Cambria Math"/>
                </w:rPr>
                <m:t>B≠∅</m:t>
              </m:r>
            </m:sub>
          </m:sSub>
          <m:r>
            <w:rPr>
              <w:rFonts w:ascii="Cambria Math" w:hAnsi="Cambria Math" w:cs="Cambria Math"/>
            </w:rPr>
            <m:t>=1</m:t>
          </m:r>
        </m:oMath>
        <w:r w:rsidR="008742CF" w:rsidDel="00424757">
          <w:rPr>
            <w:i/>
          </w:rPr>
          <w:delText>:</w:delText>
        </w:r>
        <w:r w:rsidRPr="00297088" w:rsidDel="00424757">
          <w:rPr>
            <w:i/>
          </w:rPr>
          <w:delText xml:space="preserve"> </w:delText>
        </w:r>
      </w:del>
    </w:p>
    <w:p w14:paraId="473B76DA" w14:textId="1E8A5B08" w:rsidR="00061F12" w:rsidDel="00424757" w:rsidRDefault="00061F12" w:rsidP="007F00FD">
      <w:pPr>
        <w:spacing w:line="480" w:lineRule="auto"/>
        <w:rPr>
          <w:del w:id="306" w:author="Microsoft Office User" w:date="2017-06-24T12:17:00Z"/>
        </w:rPr>
      </w:pPr>
      <w:del w:id="307" w:author="Microsoft Office User" w:date="2017-06-24T12:17:00Z">
        <w:r w:rsidDel="00424757">
          <w:delText>Eq. (</w:delText>
        </w:r>
        <w:r w:rsidR="007F00FD" w:rsidDel="00424757">
          <w:delText>10b</w:delText>
        </w:r>
        <w:r w:rsidDel="00424757">
          <w:delText>) suggests that</w:delText>
        </w:r>
      </w:del>
    </w:p>
    <w:p w14:paraId="4F4B6DD3" w14:textId="061CE8C8" w:rsidR="00061F12" w:rsidDel="00424757" w:rsidRDefault="005A52CF" w:rsidP="00297088">
      <w:pPr>
        <w:pStyle w:val="ListParagraph"/>
        <w:spacing w:line="480" w:lineRule="auto"/>
        <w:ind w:left="0"/>
        <w:rPr>
          <w:del w:id="308" w:author="Microsoft Office User" w:date="2017-06-24T12:17:00Z"/>
        </w:rPr>
      </w:pPr>
      <m:oMathPara>
        <m:oMath>
          <m:m>
            <m:mPr>
              <m:plcHide m:val="1"/>
              <m:mcs>
                <m:mc>
                  <m:mcPr>
                    <m:count m:val="1"/>
                    <m:mcJc m:val="left"/>
                  </m:mcPr>
                </m:mc>
              </m:mcs>
              <m:ctrlPr>
                <w:del w:id="309" w:author="Microsoft Office User" w:date="2017-06-24T12:17:00Z">
                  <w:rPr>
                    <w:rFonts w:ascii="Cambria Math" w:hAnsi="Cambria Math"/>
                  </w:rPr>
                </w:del>
              </m:ctrlPr>
            </m:mPr>
            <m:mr>
              <m:e>
                <m:limUpp>
                  <m:limUppPr>
                    <m:ctrlPr>
                      <w:del w:id="310" w:author="Microsoft Office User" w:date="2017-06-24T12:17:00Z">
                        <w:rPr>
                          <w:rFonts w:ascii="Cambria Math" w:hAnsi="Cambria Math" w:cs="Cambria Math"/>
                          <w:i/>
                        </w:rPr>
                      </w:del>
                    </m:ctrlPr>
                  </m:limUppPr>
                  <m:e>
                    <m:groupChr>
                      <m:groupChrPr>
                        <m:chr m:val="⏞"/>
                        <m:pos m:val="top"/>
                        <m:vertJc m:val="bot"/>
                        <m:ctrlPr>
                          <w:del w:id="311" w:author="Microsoft Office User" w:date="2017-06-24T12:17:00Z">
                            <w:rPr>
                              <w:rFonts w:ascii="Cambria Math" w:hAnsi="Cambria Math" w:cs="Cambria Math"/>
                              <w:i/>
                            </w:rPr>
                          </w:del>
                        </m:ctrlPr>
                      </m:groupChrPr>
                      <m:e>
                        <w:del w:id="312" w:author="Microsoft Office User" w:date="2017-06-24T12:17:00Z">
                          <m:r>
                            <w:rPr>
                              <w:rFonts w:ascii="Cambria Math" w:hAnsi="Cambria Math" w:cs="Cambria Math"/>
                            </w:rPr>
                            <m:t>E</m:t>
                          </m:r>
                        </w:del>
                        <m:d>
                          <m:dPr>
                            <m:ctrlPr>
                              <w:del w:id="313" w:author="Microsoft Office User" w:date="2017-06-24T12:17:00Z">
                                <w:rPr>
                                  <w:rFonts w:ascii="Cambria Math" w:hAnsi="Cambria Math" w:cs="Cambria Math"/>
                                  <w:i/>
                                  <w:iCs/>
                                </w:rPr>
                              </w:del>
                            </m:ctrlPr>
                          </m:dPr>
                          <m:e>
                            <w:del w:id="314" w:author="Microsoft Office User" w:date="2017-06-24T12:17:00Z">
                              <m:r>
                                <w:rPr>
                                  <w:rFonts w:ascii="Cambria Math" w:hAnsi="Cambria Math" w:cs="Cambria Math"/>
                                </w:rPr>
                                <m:t>β/A</m:t>
                              </m:r>
                            </w:del>
                          </m:e>
                        </m:d>
                        <m:sSup>
                          <m:sSupPr>
                            <m:ctrlPr>
                              <w:del w:id="315" w:author="Microsoft Office User" w:date="2017-06-24T12:17:00Z">
                                <w:rPr>
                                  <w:rFonts w:ascii="Cambria Math" w:hAnsi="Cambria Math" w:cs="Cambria Math"/>
                                  <w:i/>
                                </w:rPr>
                              </w:del>
                            </m:ctrlPr>
                          </m:sSupPr>
                          <m:e>
                            <w:del w:id="316" w:author="Microsoft Office User" w:date="2017-06-24T12:17:00Z">
                              <m:r>
                                <w:rPr>
                                  <w:rFonts w:ascii="Cambria Math" w:hAnsi="Cambria Math" w:cs="Cambria Math"/>
                                </w:rPr>
                                <m:t>Y</m:t>
                              </m:r>
                            </w:del>
                          </m:e>
                          <m:sup>
                            <w:del w:id="317" w:author="Microsoft Office User" w:date="2017-06-24T12:17:00Z">
                              <m:r>
                                <w:rPr>
                                  <w:rFonts w:ascii="Cambria Math" w:hAnsi="Cambria Math" w:cs="Cambria Math"/>
                                </w:rPr>
                                <m:t>A</m:t>
                              </m:r>
                            </w:del>
                          </m:sup>
                        </m:sSup>
                        <w:del w:id="318" w:author="Microsoft Office User" w:date="2017-06-24T12:17:00Z">
                          <m:r>
                            <w:rPr>
                              <w:rFonts w:ascii="Cambria Math" w:hAnsi="Cambria Math" w:cs="Cambria Math"/>
                            </w:rPr>
                            <m:t>+E</m:t>
                          </m:r>
                        </w:del>
                        <m:d>
                          <m:dPr>
                            <m:ctrlPr>
                              <w:del w:id="319" w:author="Microsoft Office User" w:date="2017-06-24T12:17:00Z">
                                <w:rPr>
                                  <w:rFonts w:ascii="Cambria Math" w:hAnsi="Cambria Math" w:cs="Cambria Math"/>
                                  <w:i/>
                                  <w:iCs/>
                                </w:rPr>
                              </w:del>
                            </m:ctrlPr>
                          </m:dPr>
                          <m:e>
                            <w:del w:id="320" w:author="Microsoft Office User" w:date="2017-06-24T12:17:00Z">
                              <m:r>
                                <w:rPr>
                                  <w:rFonts w:ascii="Cambria Math" w:hAnsi="Cambria Math" w:cs="Cambria Math"/>
                                </w:rPr>
                                <m:t>β/B</m:t>
                              </m:r>
                            </w:del>
                          </m:e>
                        </m:d>
                        <m:sSup>
                          <m:sSupPr>
                            <m:ctrlPr>
                              <w:del w:id="321" w:author="Microsoft Office User" w:date="2017-06-24T12:17:00Z">
                                <w:rPr>
                                  <w:rFonts w:ascii="Cambria Math" w:hAnsi="Cambria Math" w:cs="Cambria Math"/>
                                  <w:i/>
                                </w:rPr>
                              </w:del>
                            </m:ctrlPr>
                          </m:sSupPr>
                          <m:e>
                            <w:del w:id="322" w:author="Microsoft Office User" w:date="2017-06-24T12:17:00Z">
                              <m:r>
                                <w:rPr>
                                  <w:rFonts w:ascii="Cambria Math" w:hAnsi="Cambria Math" w:cs="Cambria Math"/>
                                </w:rPr>
                                <m:t>Y</m:t>
                              </m:r>
                            </w:del>
                          </m:e>
                          <m:sup>
                            <w:del w:id="323" w:author="Microsoft Office User" w:date="2017-06-24T12:17:00Z">
                              <m:r>
                                <w:rPr>
                                  <w:rFonts w:ascii="Cambria Math" w:hAnsi="Cambria Math" w:cs="Cambria Math"/>
                                </w:rPr>
                                <m:t>B</m:t>
                              </m:r>
                            </w:del>
                          </m:sup>
                        </m:sSup>
                        <w:del w:id="324" w:author="Microsoft Office User" w:date="2017-06-24T12:17:00Z">
                          <m:r>
                            <w:rPr>
                              <w:rFonts w:ascii="Cambria Math" w:hAnsi="Cambria Math" w:cs="Cambria Math"/>
                            </w:rPr>
                            <m:t>+</m:t>
                          </m:r>
                        </w:del>
                        <m:d>
                          <m:dPr>
                            <m:ctrlPr>
                              <w:del w:id="325" w:author="Microsoft Office User" w:date="2017-06-24T12:17:00Z">
                                <w:rPr>
                                  <w:rFonts w:ascii="Cambria Math" w:hAnsi="Cambria Math" w:cs="Cambria Math"/>
                                  <w:i/>
                                  <w:iCs/>
                                </w:rPr>
                              </w:del>
                            </m:ctrlPr>
                          </m:dPr>
                          <m:e>
                            <w:del w:id="326" w:author="Microsoft Office User" w:date="2017-06-24T12:17:00Z">
                              <m:r>
                                <w:rPr>
                                  <w:rFonts w:ascii="Cambria Math" w:hAnsi="Cambria Math" w:cs="Cambria Math"/>
                                </w:rPr>
                                <m:t>1-γ</m:t>
                              </m:r>
                            </w:del>
                          </m:e>
                        </m:d>
                        <m:d>
                          <m:dPr>
                            <m:ctrlPr>
                              <w:del w:id="327" w:author="Microsoft Office User" w:date="2017-06-24T12:17:00Z">
                                <w:rPr>
                                  <w:rFonts w:ascii="Cambria Math" w:hAnsi="Cambria Math" w:cs="Cambria Math"/>
                                  <w:i/>
                                </w:rPr>
                              </w:del>
                            </m:ctrlPr>
                          </m:dPr>
                          <m:e>
                            <w:del w:id="328" w:author="Microsoft Office User" w:date="2017-06-24T12:17:00Z">
                              <m:r>
                                <w:rPr>
                                  <w:rFonts w:ascii="Cambria Math" w:hAnsi="Cambria Math" w:cs="Cambria Math"/>
                                </w:rPr>
                                <m:t>E</m:t>
                              </m:r>
                            </w:del>
                            <m:d>
                              <m:dPr>
                                <m:ctrlPr>
                                  <w:del w:id="329" w:author="Microsoft Office User" w:date="2017-06-24T12:17:00Z">
                                    <w:rPr>
                                      <w:rFonts w:ascii="Cambria Math" w:hAnsi="Cambria Math" w:cs="Cambria Math"/>
                                      <w:i/>
                                      <w:iCs/>
                                    </w:rPr>
                                  </w:del>
                                </m:ctrlPr>
                              </m:dPr>
                              <m:e>
                                <w:del w:id="330" w:author="Microsoft Office User" w:date="2017-06-24T12:17:00Z">
                                  <m:r>
                                    <w:rPr>
                                      <w:rFonts w:ascii="Cambria Math" w:hAnsi="Cambria Math" w:cs="Cambria Math"/>
                                    </w:rPr>
                                    <m:t>β/C</m:t>
                                  </m:r>
                                </w:del>
                              </m:e>
                            </m:d>
                            <m:sSup>
                              <m:sSupPr>
                                <m:ctrlPr>
                                  <w:del w:id="331" w:author="Microsoft Office User" w:date="2017-06-24T12:17:00Z">
                                    <w:rPr>
                                      <w:rFonts w:ascii="Cambria Math" w:hAnsi="Cambria Math" w:cs="Cambria Math"/>
                                      <w:i/>
                                    </w:rPr>
                                  </w:del>
                                </m:ctrlPr>
                              </m:sSupPr>
                              <m:e>
                                <w:del w:id="332" w:author="Microsoft Office User" w:date="2017-06-24T12:17:00Z">
                                  <m:r>
                                    <w:rPr>
                                      <w:rFonts w:ascii="Cambria Math" w:hAnsi="Cambria Math" w:cs="Cambria Math"/>
                                    </w:rPr>
                                    <m:t>Y</m:t>
                                  </m:r>
                                </w:del>
                              </m:e>
                              <m:sup>
                                <w:del w:id="333" w:author="Microsoft Office User" w:date="2017-06-24T12:17:00Z">
                                  <m:r>
                                    <w:rPr>
                                      <w:rFonts w:ascii="Cambria Math" w:hAnsi="Cambria Math" w:cs="Cambria Math"/>
                                    </w:rPr>
                                    <m:t>C</m:t>
                                  </m:r>
                                </w:del>
                              </m:sup>
                            </m:sSup>
                            <w:del w:id="334" w:author="Microsoft Office User" w:date="2017-06-24T12:17:00Z">
                              <m:r>
                                <w:rPr>
                                  <w:rFonts w:ascii="Cambria Math" w:hAnsi="Cambria Math" w:cs="Cambria Math"/>
                                </w:rPr>
                                <m:t>+E</m:t>
                              </m:r>
                            </w:del>
                            <m:d>
                              <m:dPr>
                                <m:ctrlPr>
                                  <w:del w:id="335" w:author="Microsoft Office User" w:date="2017-06-24T12:17:00Z">
                                    <w:rPr>
                                      <w:rFonts w:ascii="Cambria Math" w:hAnsi="Cambria Math" w:cs="Cambria Math"/>
                                      <w:i/>
                                      <w:iCs/>
                                    </w:rPr>
                                  </w:del>
                                </m:ctrlPr>
                              </m:dPr>
                              <m:e>
                                <w:del w:id="336" w:author="Microsoft Office User" w:date="2017-06-24T12:17:00Z">
                                  <m:r>
                                    <w:rPr>
                                      <w:rFonts w:ascii="Cambria Math" w:hAnsi="Cambria Math" w:cs="Cambria Math"/>
                                    </w:rPr>
                                    <m:t>β/F</m:t>
                                  </m:r>
                                </w:del>
                              </m:e>
                            </m:d>
                            <m:sSup>
                              <m:sSupPr>
                                <m:ctrlPr>
                                  <w:del w:id="337" w:author="Microsoft Office User" w:date="2017-06-24T12:17:00Z">
                                    <w:rPr>
                                      <w:rFonts w:ascii="Cambria Math" w:hAnsi="Cambria Math" w:cs="Cambria Math"/>
                                      <w:i/>
                                    </w:rPr>
                                  </w:del>
                                </m:ctrlPr>
                              </m:sSupPr>
                              <m:e>
                                <w:del w:id="338" w:author="Microsoft Office User" w:date="2017-06-24T12:17:00Z">
                                  <m:r>
                                    <w:rPr>
                                      <w:rFonts w:ascii="Cambria Math" w:hAnsi="Cambria Math" w:cs="Cambria Math"/>
                                    </w:rPr>
                                    <m:t>Y</m:t>
                                  </m:r>
                                </w:del>
                              </m:e>
                              <m:sup>
                                <w:del w:id="339" w:author="Microsoft Office User" w:date="2017-06-24T12:17:00Z">
                                  <m:r>
                                    <w:rPr>
                                      <w:rFonts w:ascii="Cambria Math" w:hAnsi="Cambria Math" w:cs="Cambria Math"/>
                                    </w:rPr>
                                    <m:t>F</m:t>
                                  </m:r>
                                </w:del>
                              </m:sup>
                            </m:sSup>
                            <m:sSub>
                              <m:sSubPr>
                                <m:ctrlPr>
                                  <w:del w:id="340" w:author="Microsoft Office User" w:date="2017-06-24T12:17:00Z">
                                    <w:rPr>
                                      <w:rFonts w:ascii="Cambria Math" w:hAnsi="Cambria Math" w:cs="Cambria Math"/>
                                      <w:i/>
                                    </w:rPr>
                                  </w:del>
                                </m:ctrlPr>
                              </m:sSubPr>
                              <m:e>
                                <w:del w:id="341" w:author="Microsoft Office User" w:date="2017-06-24T12:17:00Z">
                                  <m:r>
                                    <w:rPr>
                                      <w:rFonts w:ascii="Cambria Math" w:hAnsi="Cambria Math" w:cs="Cambria Math"/>
                                    </w:rPr>
                                    <m:t>I</m:t>
                                  </m:r>
                                </w:del>
                              </m:e>
                              <m:sub>
                                <w:del w:id="342" w:author="Microsoft Office User" w:date="2017-06-24T12:17:00Z">
                                  <m:r>
                                    <w:rPr>
                                      <w:rFonts w:ascii="Cambria Math" w:hAnsi="Cambria Math"/>
                                    </w:rPr>
                                    <m:t>F≠∅</m:t>
                                  </m:r>
                                </w:del>
                              </m:sub>
                            </m:sSub>
                          </m:e>
                        </m:d>
                      </m:e>
                    </m:groupChr>
                  </m:e>
                  <m:lim>
                    <w:del w:id="343" w:author="Microsoft Office User" w:date="2017-06-24T12:17:00Z">
                      <m:r>
                        <w:rPr>
                          <w:rFonts w:ascii="Cambria Math" w:hAnsi="Cambria Math" w:cs="Cambria Math"/>
                        </w:rPr>
                        <m:t>Standard</m:t>
                      </m:r>
                    </w:del>
                  </m:lim>
                </m:limUpp>
              </m:e>
            </m:mr>
            <m:mr>
              <m:e>
                <w:del w:id="344" w:author="Microsoft Office User" w:date="2017-06-24T12:17:00Z">
                  <m:r>
                    <w:rPr>
                      <w:rFonts w:ascii="Cambria Math" w:hAnsi="Cambria Math" w:cs="Cambria Math"/>
                    </w:rPr>
                    <m:t>=</m:t>
                  </m:r>
                </w:del>
                <m:limLow>
                  <m:limLowPr>
                    <m:ctrlPr>
                      <w:del w:id="345" w:author="Microsoft Office User" w:date="2017-06-24T12:17:00Z">
                        <w:rPr>
                          <w:rFonts w:ascii="Cambria Math" w:hAnsi="Cambria Math" w:cs="Cambria Math"/>
                          <w:i/>
                          <w:iCs/>
                        </w:rPr>
                      </w:del>
                    </m:ctrlPr>
                  </m:limLowPr>
                  <m:e>
                    <m:groupChr>
                      <m:groupChrPr>
                        <m:ctrlPr>
                          <w:del w:id="346" w:author="Microsoft Office User" w:date="2017-06-24T12:17:00Z">
                            <w:rPr>
                              <w:rFonts w:ascii="Cambria Math" w:hAnsi="Cambria Math" w:cs="Cambria Math"/>
                              <w:i/>
                              <w:iCs/>
                            </w:rPr>
                          </w:del>
                        </m:ctrlPr>
                      </m:groupChrPr>
                      <m:e>
                        <m:d>
                          <m:dPr>
                            <m:ctrlPr>
                              <w:del w:id="347" w:author="Microsoft Office User" w:date="2017-06-24T12:17:00Z">
                                <w:rPr>
                                  <w:rFonts w:ascii="Cambria Math" w:hAnsi="Cambria Math" w:cs="Cambria Math"/>
                                  <w:i/>
                                  <w:iCs/>
                                </w:rPr>
                              </w:del>
                            </m:ctrlPr>
                          </m:dPr>
                          <m:e>
                            <w:del w:id="348" w:author="Microsoft Office User" w:date="2017-06-24T12:17:00Z">
                              <m:r>
                                <w:rPr>
                                  <w:rFonts w:ascii="Cambria Math" w:hAnsi="Cambria Math" w:cs="Cambria Math"/>
                                </w:rPr>
                                <m:t>1-γ</m:t>
                              </m:r>
                            </w:del>
                          </m:e>
                        </m:d>
                        <m:d>
                          <m:dPr>
                            <m:ctrlPr>
                              <w:del w:id="349" w:author="Microsoft Office User" w:date="2017-06-24T12:17:00Z">
                                <w:rPr>
                                  <w:rFonts w:ascii="Cambria Math" w:hAnsi="Cambria Math" w:cs="Cambria Math"/>
                                  <w:i/>
                                </w:rPr>
                              </w:del>
                            </m:ctrlPr>
                          </m:dPr>
                          <m:e>
                            <w:del w:id="350" w:author="Microsoft Office User" w:date="2017-06-24T12:17:00Z">
                              <m:r>
                                <w:rPr>
                                  <w:rFonts w:ascii="Cambria Math" w:hAnsi="Cambria Math" w:cs="Cambria Math"/>
                                </w:rPr>
                                <m:t>E</m:t>
                              </m:r>
                            </w:del>
                            <m:d>
                              <m:dPr>
                                <m:ctrlPr>
                                  <w:del w:id="351" w:author="Microsoft Office User" w:date="2017-06-24T12:17:00Z">
                                    <w:rPr>
                                      <w:rFonts w:ascii="Cambria Math" w:hAnsi="Cambria Math" w:cs="Cambria Math"/>
                                      <w:i/>
                                      <w:iCs/>
                                    </w:rPr>
                                  </w:del>
                                </m:ctrlPr>
                              </m:dPr>
                              <m:e>
                                <w:del w:id="352" w:author="Microsoft Office User" w:date="2017-06-24T12:17:00Z">
                                  <m:r>
                                    <w:rPr>
                                      <w:rFonts w:ascii="Cambria Math" w:hAnsi="Cambria Math" w:cs="Cambria Math"/>
                                    </w:rPr>
                                    <m:t>β/D</m:t>
                                  </m:r>
                                </w:del>
                              </m:e>
                            </m:d>
                            <m:sSup>
                              <m:sSupPr>
                                <m:ctrlPr>
                                  <w:del w:id="353" w:author="Microsoft Office User" w:date="2017-06-24T12:17:00Z">
                                    <w:rPr>
                                      <w:rFonts w:ascii="Cambria Math" w:hAnsi="Cambria Math" w:cs="Cambria Math"/>
                                      <w:i/>
                                    </w:rPr>
                                  </w:del>
                                </m:ctrlPr>
                              </m:sSupPr>
                              <m:e>
                                <w:del w:id="354" w:author="Microsoft Office User" w:date="2017-06-24T12:17:00Z">
                                  <m:r>
                                    <w:rPr>
                                      <w:rFonts w:ascii="Cambria Math" w:hAnsi="Cambria Math" w:cs="Cambria Math"/>
                                    </w:rPr>
                                    <m:t>Y</m:t>
                                  </m:r>
                                </w:del>
                              </m:e>
                              <m:sup>
                                <w:del w:id="355" w:author="Microsoft Office User" w:date="2017-06-24T12:17:00Z">
                                  <m:r>
                                    <w:rPr>
                                      <w:rFonts w:ascii="Cambria Math" w:hAnsi="Cambria Math" w:cs="Cambria Math"/>
                                    </w:rPr>
                                    <m:t>D</m:t>
                                  </m:r>
                                </w:del>
                              </m:sup>
                            </m:sSup>
                            <w:del w:id="356" w:author="Microsoft Office User" w:date="2017-06-24T12:17:00Z">
                              <m:r>
                                <w:rPr>
                                  <w:rFonts w:ascii="Cambria Math" w:hAnsi="Cambria Math" w:cs="Cambria Math"/>
                                </w:rPr>
                                <m:t>+E</m:t>
                              </m:r>
                            </w:del>
                            <m:d>
                              <m:dPr>
                                <m:ctrlPr>
                                  <w:del w:id="357" w:author="Microsoft Office User" w:date="2017-06-24T12:17:00Z">
                                    <w:rPr>
                                      <w:rFonts w:ascii="Cambria Math" w:hAnsi="Cambria Math" w:cs="Cambria Math"/>
                                      <w:i/>
                                      <w:iCs/>
                                    </w:rPr>
                                  </w:del>
                                </m:ctrlPr>
                              </m:dPr>
                              <m:e>
                                <w:del w:id="358" w:author="Microsoft Office User" w:date="2017-06-24T12:17:00Z">
                                  <m:r>
                                    <w:rPr>
                                      <w:rFonts w:ascii="Cambria Math" w:hAnsi="Cambria Math" w:cs="Cambria Math"/>
                                    </w:rPr>
                                    <m:t>β/B</m:t>
                                  </m:r>
                                </w:del>
                              </m:e>
                            </m:d>
                            <m:sSup>
                              <m:sSupPr>
                                <m:ctrlPr>
                                  <w:del w:id="359" w:author="Microsoft Office User" w:date="2017-06-24T12:17:00Z">
                                    <w:rPr>
                                      <w:rFonts w:ascii="Cambria Math" w:hAnsi="Cambria Math" w:cs="Cambria Math"/>
                                      <w:i/>
                                    </w:rPr>
                                  </w:del>
                                </m:ctrlPr>
                              </m:sSupPr>
                              <m:e>
                                <w:del w:id="360" w:author="Microsoft Office User" w:date="2017-06-24T12:17:00Z">
                                  <m:r>
                                    <w:rPr>
                                      <w:rFonts w:ascii="Cambria Math" w:hAnsi="Cambria Math" w:cs="Cambria Math"/>
                                    </w:rPr>
                                    <m:t>Y</m:t>
                                  </m:r>
                                </w:del>
                              </m:e>
                              <m:sup>
                                <w:del w:id="361" w:author="Microsoft Office User" w:date="2017-06-24T12:17:00Z">
                                  <m:r>
                                    <w:rPr>
                                      <w:rFonts w:ascii="Cambria Math" w:hAnsi="Cambria Math" w:cs="Cambria Math"/>
                                    </w:rPr>
                                    <m:t>B</m:t>
                                  </m:r>
                                </w:del>
                              </m:sup>
                            </m:sSup>
                          </m:e>
                        </m:d>
                        <w:del w:id="362" w:author="Microsoft Office User" w:date="2017-06-24T12:17:00Z">
                          <m:r>
                            <w:rPr>
                              <w:rFonts w:ascii="Cambria Math" w:hAnsi="Cambria Math" w:cs="Cambria Math"/>
                            </w:rPr>
                            <m:t>+E</m:t>
                          </m:r>
                        </w:del>
                        <m:d>
                          <m:dPr>
                            <m:ctrlPr>
                              <w:del w:id="363" w:author="Microsoft Office User" w:date="2017-06-24T12:17:00Z">
                                <w:rPr>
                                  <w:rFonts w:ascii="Cambria Math" w:hAnsi="Cambria Math" w:cs="Cambria Math"/>
                                  <w:i/>
                                  <w:iCs/>
                                </w:rPr>
                              </w:del>
                            </m:ctrlPr>
                          </m:dPr>
                          <m:e>
                            <w:del w:id="364" w:author="Microsoft Office User" w:date="2017-06-24T12:17:00Z">
                              <m:r>
                                <w:rPr>
                                  <w:rFonts w:ascii="Cambria Math" w:hAnsi="Cambria Math" w:cs="Cambria Math"/>
                                </w:rPr>
                                <m:t>β/F</m:t>
                              </m:r>
                            </w:del>
                          </m:e>
                        </m:d>
                        <m:sSup>
                          <m:sSupPr>
                            <m:ctrlPr>
                              <w:del w:id="365" w:author="Microsoft Office User" w:date="2017-06-24T12:17:00Z">
                                <w:rPr>
                                  <w:rFonts w:ascii="Cambria Math" w:hAnsi="Cambria Math" w:cs="Cambria Math"/>
                                  <w:i/>
                                </w:rPr>
                              </w:del>
                            </m:ctrlPr>
                          </m:sSupPr>
                          <m:e>
                            <w:del w:id="366" w:author="Microsoft Office User" w:date="2017-06-24T12:17:00Z">
                              <m:r>
                                <w:rPr>
                                  <w:rFonts w:ascii="Cambria Math" w:hAnsi="Cambria Math" w:cs="Cambria Math"/>
                                </w:rPr>
                                <m:t>Y</m:t>
                              </m:r>
                            </w:del>
                          </m:e>
                          <m:sup>
                            <w:del w:id="367" w:author="Microsoft Office User" w:date="2017-06-24T12:17:00Z">
                              <m:r>
                                <w:rPr>
                                  <w:rFonts w:ascii="Cambria Math" w:hAnsi="Cambria Math" w:cs="Cambria Math"/>
                                </w:rPr>
                                <m:t>F</m:t>
                              </m:r>
                            </w:del>
                          </m:sup>
                        </m:sSup>
                        <m:sSub>
                          <m:sSubPr>
                            <m:ctrlPr>
                              <w:del w:id="368" w:author="Microsoft Office User" w:date="2017-06-24T12:17:00Z">
                                <w:rPr>
                                  <w:rFonts w:ascii="Cambria Math" w:hAnsi="Cambria Math" w:cs="Cambria Math"/>
                                  <w:i/>
                                </w:rPr>
                              </w:del>
                            </m:ctrlPr>
                          </m:sSubPr>
                          <m:e>
                            <w:del w:id="369" w:author="Microsoft Office User" w:date="2017-06-24T12:17:00Z">
                              <m:r>
                                <w:rPr>
                                  <w:rFonts w:ascii="Cambria Math" w:hAnsi="Cambria Math" w:cs="Cambria Math"/>
                                </w:rPr>
                                <m:t>I</m:t>
                              </m:r>
                            </w:del>
                          </m:e>
                          <m:sub>
                            <w:del w:id="370" w:author="Microsoft Office User" w:date="2017-06-24T12:17:00Z">
                              <m:r>
                                <w:rPr>
                                  <w:rFonts w:ascii="Cambria Math" w:hAnsi="Cambria Math"/>
                                </w:rPr>
                                <m:t>F≠∅</m:t>
                              </m:r>
                            </w:del>
                          </m:sub>
                        </m:sSub>
                      </m:e>
                    </m:groupChr>
                  </m:e>
                  <m:lim>
                    <w:del w:id="371" w:author="Microsoft Office User" w:date="2017-06-24T12:17:00Z">
                      <m:r>
                        <w:rPr>
                          <w:rFonts w:ascii="Cambria Math" w:hAnsi="Cambria Math" w:cs="Cambria Math"/>
                        </w:rPr>
                        <m:t>Tax</m:t>
                      </m:r>
                    </w:del>
                  </m:lim>
                </m:limLow>
              </m:e>
            </m:mr>
          </m:m>
        </m:oMath>
      </m:oMathPara>
    </w:p>
    <w:p w14:paraId="58758432" w14:textId="66E1DF38" w:rsidR="00061F12" w:rsidDel="00424757" w:rsidRDefault="00061F12" w:rsidP="00297088">
      <w:pPr>
        <w:spacing w:after="240" w:line="480" w:lineRule="auto"/>
        <w:jc w:val="both"/>
        <w:rPr>
          <w:del w:id="372" w:author="Microsoft Office User" w:date="2017-06-24T12:17:00Z"/>
        </w:rPr>
      </w:pPr>
      <w:del w:id="373" w:author="Microsoft Office User" w:date="2017-06-24T12:17:00Z">
        <w:r w:rsidDel="00424757">
          <w:delText xml:space="preserve">When comparing </w:delText>
        </w:r>
        <w:r w:rsidR="00627BA6" w:rsidDel="00424757">
          <w:delText>firm</w:delText>
        </w:r>
        <w:r w:rsidDel="00424757">
          <w:delText>s that remain active under one instrument but not the other, the comparison is not only among units located in region D versus those located in regions A and C but should also account for units located in regions B and F.</w:delText>
        </w:r>
        <w:r w:rsidR="00673342" w:rsidDel="00424757">
          <w:delText xml:space="preserve"> </w:delText>
        </w:r>
        <w:r w:rsidDel="00424757">
          <w:delText xml:space="preserve">Therefore, we argue that as long as </w:delText>
        </w:r>
        <m:oMath>
          <m:sSup>
            <m:sSupPr>
              <m:ctrlPr>
                <w:rPr>
                  <w:rFonts w:ascii="Cambria Math" w:hAnsi="Cambria Math" w:cs="Cambria Math"/>
                  <w:i/>
                </w:rPr>
              </m:ctrlPr>
            </m:sSupPr>
            <m:e>
              <m:r>
                <w:rPr>
                  <w:rFonts w:ascii="Cambria Math" w:hAnsi="Cambria Math" w:cs="Cambria Math"/>
                </w:rPr>
                <m:t>Y</m:t>
              </m:r>
            </m:e>
            <m:sup>
              <m:r>
                <w:rPr>
                  <w:rFonts w:ascii="Cambria Math" w:hAnsi="Cambria Math" w:cs="Cambria Math"/>
                </w:rPr>
                <m:t>B</m:t>
              </m:r>
            </m:sup>
          </m:sSup>
        </m:oMath>
        <w:r w:rsidDel="00424757">
          <w:delText xml:space="preserve"> is small enough, i.e., the mass of polluting units is large enough, </w:delText>
        </w:r>
      </w:del>
    </w:p>
    <w:p w14:paraId="2F5D4FFA" w14:textId="1403BDD6" w:rsidR="00061F12" w:rsidRPr="001F2453" w:rsidDel="00424757" w:rsidRDefault="005A52CF" w:rsidP="00297088">
      <w:pPr>
        <w:pStyle w:val="ListParagraph"/>
        <w:spacing w:line="480" w:lineRule="auto"/>
        <w:ind w:left="0"/>
        <w:rPr>
          <w:del w:id="374" w:author="Microsoft Office User" w:date="2017-06-24T12:17:00Z"/>
        </w:rPr>
      </w:pPr>
      <m:oMathPara>
        <m:oMath>
          <m:sSup>
            <m:sSupPr>
              <m:ctrlPr>
                <w:del w:id="375" w:author="Microsoft Office User" w:date="2017-06-24T12:17:00Z">
                  <w:rPr>
                    <w:rFonts w:ascii="Cambria Math" w:hAnsi="Cambria Math" w:cs="Cambria Math"/>
                  </w:rPr>
                </w:del>
              </m:ctrlPr>
            </m:sSupPr>
            <m:e>
              <w:del w:id="376" w:author="Microsoft Office User" w:date="2017-06-24T12:17:00Z">
                <m:r>
                  <m:rPr>
                    <m:sty m:val="p"/>
                  </m:rPr>
                  <w:rPr>
                    <w:rFonts w:ascii="Cambria Math" w:hAnsi="Cambria Math" w:cs="Cambria Math"/>
                  </w:rPr>
                  <m:t>Y</m:t>
                </m:r>
              </w:del>
            </m:e>
            <m:sup>
              <w:del w:id="377" w:author="Microsoft Office User" w:date="2017-06-24T12:17:00Z">
                <m:r>
                  <m:rPr>
                    <m:sty m:val="p"/>
                  </m:rPr>
                  <w:rPr>
                    <w:rFonts w:ascii="Cambria Math" w:hAnsi="Cambria Math" w:cs="Cambria Math"/>
                  </w:rPr>
                  <m:t>A</m:t>
                </m:r>
              </w:del>
            </m:sup>
          </m:sSup>
          <w:del w:id="378" w:author="Microsoft Office User" w:date="2017-06-24T12:17:00Z">
            <m:r>
              <m:rPr>
                <m:sty m:val="p"/>
              </m:rPr>
              <w:rPr>
                <w:rFonts w:ascii="Cambria Math" w:hAnsi="Cambria Math" w:cs="Cambria Math"/>
              </w:rPr>
              <m:t>+</m:t>
            </m:r>
          </w:del>
          <m:sSup>
            <m:sSupPr>
              <m:ctrlPr>
                <w:del w:id="379" w:author="Microsoft Office User" w:date="2017-06-24T12:17:00Z">
                  <w:rPr>
                    <w:rFonts w:ascii="Cambria Math" w:hAnsi="Cambria Math" w:cs="Cambria Math"/>
                  </w:rPr>
                </w:del>
              </m:ctrlPr>
            </m:sSupPr>
            <m:e>
              <w:del w:id="380" w:author="Microsoft Office User" w:date="2017-06-24T12:17:00Z">
                <m:r>
                  <m:rPr>
                    <m:sty m:val="p"/>
                  </m:rPr>
                  <w:rPr>
                    <w:rFonts w:ascii="Cambria Math" w:hAnsi="Cambria Math" w:cs="Cambria Math"/>
                  </w:rPr>
                  <m:t>Y</m:t>
                </m:r>
              </w:del>
            </m:e>
            <m:sup>
              <w:del w:id="381" w:author="Microsoft Office User" w:date="2017-06-24T12:17:00Z">
                <m:r>
                  <m:rPr>
                    <m:sty m:val="p"/>
                  </m:rPr>
                  <w:rPr>
                    <w:rFonts w:ascii="Cambria Math" w:hAnsi="Cambria Math" w:cs="Cambria Math"/>
                  </w:rPr>
                  <m:t>C</m:t>
                </m:r>
              </w:del>
            </m:sup>
          </m:sSup>
          <w:del w:id="382" w:author="Microsoft Office User" w:date="2017-06-24T12:17:00Z">
            <m:r>
              <m:rPr>
                <m:sty m:val="p"/>
              </m:rPr>
              <w:rPr>
                <w:rFonts w:ascii="Cambria Math" w:hAnsi="Cambria Math" w:cs="Cambria Math"/>
              </w:rPr>
              <m:t>&gt;</m:t>
            </m:r>
          </w:del>
          <m:sSup>
            <m:sSupPr>
              <m:ctrlPr>
                <w:del w:id="383" w:author="Microsoft Office User" w:date="2017-06-24T12:17:00Z">
                  <w:rPr>
                    <w:rFonts w:ascii="Cambria Math" w:hAnsi="Cambria Math" w:cs="Cambria Math"/>
                  </w:rPr>
                </w:del>
              </m:ctrlPr>
            </m:sSupPr>
            <m:e>
              <w:del w:id="384" w:author="Microsoft Office User" w:date="2017-06-24T12:17:00Z">
                <m:r>
                  <m:rPr>
                    <m:sty m:val="p"/>
                  </m:rPr>
                  <w:rPr>
                    <w:rFonts w:ascii="Cambria Math" w:hAnsi="Cambria Math" w:cs="Cambria Math"/>
                  </w:rPr>
                  <m:t>Y</m:t>
                </m:r>
              </w:del>
            </m:e>
            <m:sup>
              <w:del w:id="385" w:author="Microsoft Office User" w:date="2017-06-24T12:17:00Z">
                <m:r>
                  <m:rPr>
                    <m:sty m:val="p"/>
                  </m:rPr>
                  <w:rPr>
                    <w:rFonts w:ascii="Cambria Math" w:hAnsi="Cambria Math" w:cs="Cambria Math"/>
                  </w:rPr>
                  <m:t>D</m:t>
                </m:r>
              </w:del>
            </m:sup>
          </m:sSup>
        </m:oMath>
      </m:oMathPara>
    </w:p>
    <w:p w14:paraId="29D1ED2F" w14:textId="0ADAB76D" w:rsidR="00061F12" w:rsidDel="00424757" w:rsidRDefault="008742CF" w:rsidP="007F00FD">
      <w:pPr>
        <w:spacing w:after="240" w:line="480" w:lineRule="auto"/>
        <w:jc w:val="both"/>
        <w:rPr>
          <w:del w:id="386" w:author="Microsoft Office User" w:date="2017-06-24T12:17:00Z"/>
        </w:rPr>
      </w:pPr>
      <w:del w:id="387" w:author="Microsoft Office User" w:date="2017-06-24T12:17:00Z">
        <w:r w:rsidDel="00424757">
          <w:delText>Part (i)</w:delText>
        </w:r>
        <w:r w:rsidR="00061F12" w:rsidDel="00424757">
          <w:delText xml:space="preserve"> </w:delText>
        </w:r>
        <w:r w:rsidDel="00424757">
          <w:delText xml:space="preserve">of Proposition </w:delText>
        </w:r>
        <w:r w:rsidR="007F00FD" w:rsidDel="00424757">
          <w:delText xml:space="preserve">1b </w:delText>
        </w:r>
        <w:r w:rsidR="00061F12" w:rsidDel="00424757">
          <w:delText>follows.</w:delText>
        </w:r>
      </w:del>
    </w:p>
    <w:p w14:paraId="7584E2DC" w14:textId="18E21014" w:rsidR="00061F12" w:rsidRPr="008742CF" w:rsidDel="00424757" w:rsidRDefault="00061F12" w:rsidP="00061F12">
      <w:pPr>
        <w:spacing w:after="240" w:line="480" w:lineRule="auto"/>
        <w:jc w:val="both"/>
        <w:outlineLvl w:val="0"/>
        <w:rPr>
          <w:del w:id="388" w:author="Microsoft Office User" w:date="2017-06-24T12:17:00Z"/>
          <w:bCs/>
          <w:i/>
          <w:u w:val="single"/>
        </w:rPr>
      </w:pPr>
      <w:del w:id="389" w:author="Microsoft Office User" w:date="2017-06-24T12:17:00Z">
        <w:r w:rsidRPr="008742CF" w:rsidDel="00424757">
          <w:rPr>
            <w:bCs/>
            <w:i/>
            <w:u w:val="single"/>
          </w:rPr>
          <w:delText xml:space="preserve">Proof of </w:delText>
        </w:r>
        <w:r w:rsidR="008742CF" w:rsidRPr="008742CF" w:rsidDel="00424757">
          <w:rPr>
            <w:bCs/>
            <w:i/>
            <w:u w:val="single"/>
          </w:rPr>
          <w:delText>(ii)</w:delText>
        </w:r>
        <w:r w:rsidRPr="008742CF" w:rsidDel="00424757">
          <w:rPr>
            <w:bCs/>
            <w:i/>
            <w:u w:val="single"/>
          </w:rPr>
          <w:delText xml:space="preserve"> (without loss of generality, in what follows assume </w:delText>
        </w:r>
        <m:oMath>
          <m:sSub>
            <m:sSubPr>
              <m:ctrlPr>
                <w:rPr>
                  <w:rFonts w:ascii="Cambria Math" w:hAnsi="Cambria Math" w:cs="Cambria Math"/>
                  <w:i/>
                  <w:u w:val="single"/>
                </w:rPr>
              </m:ctrlPr>
            </m:sSubPr>
            <m:e>
              <m:r>
                <w:rPr>
                  <w:rFonts w:ascii="Cambria Math" w:hAnsi="Cambria Math" w:cs="Cambria Math"/>
                  <w:u w:val="single"/>
                </w:rPr>
                <m:t>I</m:t>
              </m:r>
            </m:e>
            <m:sub>
              <m:r>
                <w:rPr>
                  <w:rFonts w:ascii="Cambria Math" w:hAnsi="Cambria Math"/>
                  <w:u w:val="single"/>
                </w:rPr>
                <m:t>F≠∅</m:t>
              </m:r>
            </m:sub>
          </m:sSub>
          <m:r>
            <w:rPr>
              <w:rFonts w:ascii="Cambria Math" w:hAnsi="Cambria Math" w:cs="Cambria Math"/>
              <w:u w:val="single"/>
            </w:rPr>
            <m:t>=1</m:t>
          </m:r>
        </m:oMath>
        <w:r w:rsidRPr="008742CF" w:rsidDel="00424757">
          <w:rPr>
            <w:bCs/>
            <w:i/>
            <w:u w:val="single"/>
          </w:rPr>
          <w:delText>):</w:delText>
        </w:r>
      </w:del>
    </w:p>
    <w:p w14:paraId="06001A5F" w14:textId="31AA9F5A" w:rsidR="00061F12" w:rsidRPr="008742CF" w:rsidDel="00424757" w:rsidRDefault="00061F12" w:rsidP="00DB6D5E">
      <w:pPr>
        <w:pStyle w:val="ListParagraph"/>
        <w:numPr>
          <w:ilvl w:val="0"/>
          <w:numId w:val="9"/>
        </w:numPr>
        <w:spacing w:after="240" w:line="480" w:lineRule="auto"/>
        <w:jc w:val="both"/>
        <w:rPr>
          <w:del w:id="390" w:author="Microsoft Office User" w:date="2017-06-24T12:17:00Z"/>
          <w:i/>
        </w:rPr>
      </w:pPr>
      <w:del w:id="391" w:author="Microsoft Office User" w:date="2017-06-24T12:17:00Z">
        <w:r w:rsidRPr="008742CF" w:rsidDel="00424757">
          <w:rPr>
            <w:i/>
          </w:rPr>
          <w:delText xml:space="preserve">Assume </w:delText>
        </w:r>
        <m:oMath>
          <m:sSub>
            <m:sSubPr>
              <m:ctrlPr>
                <w:rPr>
                  <w:rFonts w:ascii="Cambria Math" w:hAnsi="Cambria Math" w:cs="Cambria Math"/>
                  <w:i/>
                </w:rPr>
              </m:ctrlPr>
            </m:sSubPr>
            <m:e>
              <m:r>
                <w:rPr>
                  <w:rFonts w:ascii="Cambria Math" w:hAnsi="Cambria Math" w:cs="Cambria Math"/>
                </w:rPr>
                <m:t>I</m:t>
              </m:r>
            </m:e>
            <m:sub>
              <m:r>
                <w:rPr>
                  <w:rFonts w:ascii="Cambria Math" w:hAnsi="Cambria Math"/>
                </w:rPr>
                <m:t>B≠∅</m:t>
              </m:r>
            </m:sub>
          </m:sSub>
          <m:r>
            <w:rPr>
              <w:rFonts w:ascii="Cambria Math" w:hAnsi="Cambria Math" w:cs="Cambria Math"/>
            </w:rPr>
            <m:t>=0</m:t>
          </m:r>
        </m:oMath>
        <w:r w:rsidR="008742CF" w:rsidDel="00424757">
          <w:rPr>
            <w:i/>
          </w:rPr>
          <w:delText>:</w:delText>
        </w:r>
      </w:del>
    </w:p>
    <w:p w14:paraId="4D005925" w14:textId="2828A757" w:rsidR="00061F12" w:rsidDel="00424757" w:rsidRDefault="00061F12" w:rsidP="008742CF">
      <w:pPr>
        <w:spacing w:after="240" w:line="480" w:lineRule="auto"/>
        <w:jc w:val="both"/>
        <w:rPr>
          <w:del w:id="392" w:author="Microsoft Office User" w:date="2017-06-24T12:17:00Z"/>
        </w:rPr>
      </w:pPr>
      <w:del w:id="393" w:author="Microsoft Office User" w:date="2017-06-24T12:17:00Z">
        <w:r w:rsidDel="00424757">
          <w:delText>Setting the pollution level at a predetermined aggregate level suggests that</w:delText>
        </w:r>
      </w:del>
    </w:p>
    <w:p w14:paraId="2168C7D8" w14:textId="431073BD" w:rsidR="00061F12" w:rsidDel="00424757" w:rsidRDefault="005A52CF" w:rsidP="008742CF">
      <w:pPr>
        <w:spacing w:after="240" w:line="480" w:lineRule="auto"/>
        <w:jc w:val="both"/>
        <w:rPr>
          <w:del w:id="394" w:author="Microsoft Office User" w:date="2017-06-24T12:17:00Z"/>
        </w:rPr>
      </w:pPr>
      <m:oMathPara>
        <m:oMath>
          <m:m>
            <m:mPr>
              <m:plcHide m:val="1"/>
              <m:mcs>
                <m:mc>
                  <m:mcPr>
                    <m:count m:val="1"/>
                    <m:mcJc m:val="left"/>
                  </m:mcPr>
                </m:mc>
              </m:mcs>
              <m:ctrlPr>
                <w:del w:id="395" w:author="Microsoft Office User" w:date="2017-06-24T12:17:00Z">
                  <w:rPr>
                    <w:rFonts w:ascii="Cambria Math" w:hAnsi="Cambria Math"/>
                  </w:rPr>
                </w:del>
              </m:ctrlPr>
            </m:mPr>
            <m:mr>
              <m:e>
                <m:d>
                  <m:dPr>
                    <m:begChr m:val="["/>
                    <m:endChr m:val="]"/>
                    <m:ctrlPr>
                      <w:del w:id="396" w:author="Microsoft Office User" w:date="2017-06-24T12:17:00Z">
                        <w:rPr>
                          <w:rFonts w:ascii="Cambria Math" w:hAnsi="Cambria Math" w:cs="Cambria Math"/>
                        </w:rPr>
                      </w:del>
                    </m:ctrlPr>
                  </m:dPr>
                  <m:e>
                    <w:del w:id="397" w:author="Microsoft Office User" w:date="2017-06-24T12:17:00Z">
                      <m:r>
                        <m:rPr>
                          <m:sty m:val="p"/>
                        </m:rPr>
                        <w:rPr>
                          <w:rFonts w:ascii="Cambria Math" w:hAnsi="Cambria Math" w:cs="Cambria Math"/>
                        </w:rPr>
                        <m:t>E</m:t>
                      </m:r>
                    </w:del>
                    <m:d>
                      <m:dPr>
                        <m:ctrlPr>
                          <w:del w:id="398" w:author="Microsoft Office User" w:date="2017-06-24T12:17:00Z">
                            <w:rPr>
                              <w:rFonts w:ascii="Cambria Math" w:hAnsi="Cambria Math" w:cs="Cambria Math"/>
                            </w:rPr>
                          </w:del>
                        </m:ctrlPr>
                      </m:dPr>
                      <m:e>
                        <w:del w:id="399" w:author="Microsoft Office User" w:date="2017-06-24T12:17:00Z">
                          <m:r>
                            <m:rPr>
                              <m:sty m:val="p"/>
                            </m:rPr>
                            <w:rPr>
                              <w:rFonts w:ascii="Cambria Math" w:hAnsi="Cambria Math" w:cs="Cambria Math"/>
                            </w:rPr>
                            <m:t>β/C</m:t>
                          </m:r>
                        </w:del>
                      </m:e>
                    </m:d>
                    <m:sSup>
                      <m:sSupPr>
                        <m:ctrlPr>
                          <w:del w:id="400" w:author="Microsoft Office User" w:date="2017-06-24T12:17:00Z">
                            <w:rPr>
                              <w:rFonts w:ascii="Cambria Math" w:hAnsi="Cambria Math" w:cs="Cambria Math"/>
                            </w:rPr>
                          </w:del>
                        </m:ctrlPr>
                      </m:sSupPr>
                      <m:e>
                        <w:del w:id="401" w:author="Microsoft Office User" w:date="2017-06-24T12:17:00Z">
                          <m:r>
                            <m:rPr>
                              <m:sty m:val="p"/>
                            </m:rPr>
                            <w:rPr>
                              <w:rFonts w:ascii="Cambria Math" w:hAnsi="Cambria Math" w:cs="Cambria Math"/>
                            </w:rPr>
                            <m:t>Y</m:t>
                          </m:r>
                        </w:del>
                      </m:e>
                      <m:sup>
                        <w:del w:id="402" w:author="Microsoft Office User" w:date="2017-06-24T12:17:00Z">
                          <m:r>
                            <m:rPr>
                              <m:sty m:val="p"/>
                            </m:rPr>
                            <w:rPr>
                              <w:rFonts w:ascii="Cambria Math" w:hAnsi="Cambria Math" w:cs="Cambria Math"/>
                            </w:rPr>
                            <m:t>C</m:t>
                          </m:r>
                        </w:del>
                      </m:sup>
                    </m:sSup>
                    <w:del w:id="403" w:author="Microsoft Office User" w:date="2017-06-24T12:17:00Z">
                      <m:r>
                        <m:rPr>
                          <m:sty m:val="p"/>
                        </m:rPr>
                        <w:rPr>
                          <w:rFonts w:ascii="Cambria Math" w:hAnsi="Cambria Math" w:cs="Cambria Math"/>
                        </w:rPr>
                        <m:t>+E</m:t>
                      </m:r>
                    </w:del>
                    <m:d>
                      <m:dPr>
                        <m:ctrlPr>
                          <w:del w:id="404" w:author="Microsoft Office User" w:date="2017-06-24T12:17:00Z">
                            <w:rPr>
                              <w:rFonts w:ascii="Cambria Math" w:hAnsi="Cambria Math" w:cs="Cambria Math"/>
                            </w:rPr>
                          </w:del>
                        </m:ctrlPr>
                      </m:dPr>
                      <m:e>
                        <w:del w:id="405" w:author="Microsoft Office User" w:date="2017-06-24T12:17:00Z">
                          <m:r>
                            <m:rPr>
                              <m:sty m:val="p"/>
                            </m:rPr>
                            <w:rPr>
                              <w:rFonts w:ascii="Cambria Math" w:hAnsi="Cambria Math" w:cs="Cambria Math"/>
                            </w:rPr>
                            <m:t>β/F</m:t>
                          </m:r>
                        </w:del>
                      </m:e>
                    </m:d>
                    <m:sSup>
                      <m:sSupPr>
                        <m:ctrlPr>
                          <w:del w:id="406" w:author="Microsoft Office User" w:date="2017-06-24T12:17:00Z">
                            <w:rPr>
                              <w:rFonts w:ascii="Cambria Math" w:hAnsi="Cambria Math" w:cs="Cambria Math"/>
                            </w:rPr>
                          </w:del>
                        </m:ctrlPr>
                      </m:sSupPr>
                      <m:e>
                        <w:del w:id="407" w:author="Microsoft Office User" w:date="2017-06-24T12:17:00Z">
                          <m:r>
                            <m:rPr>
                              <m:sty m:val="p"/>
                            </m:rPr>
                            <w:rPr>
                              <w:rFonts w:ascii="Cambria Math" w:hAnsi="Cambria Math" w:cs="Cambria Math"/>
                            </w:rPr>
                            <m:t>Y</m:t>
                          </m:r>
                        </w:del>
                      </m:e>
                      <m:sup>
                        <w:del w:id="408" w:author="Microsoft Office User" w:date="2017-06-24T12:17:00Z">
                          <m:r>
                            <m:rPr>
                              <m:sty m:val="p"/>
                            </m:rPr>
                            <w:rPr>
                              <w:rFonts w:ascii="Cambria Math" w:hAnsi="Cambria Math" w:cs="Cambria Math"/>
                            </w:rPr>
                            <m:t>F</m:t>
                          </m:r>
                        </w:del>
                      </m:sup>
                    </m:sSup>
                  </m:e>
                </m:d>
                <w:del w:id="409" w:author="Microsoft Office User" w:date="2017-06-24T12:17:00Z">
                  <m:r>
                    <m:rPr>
                      <m:sty m:val="p"/>
                    </m:rPr>
                    <w:rPr>
                      <w:rFonts w:ascii="Cambria Math" w:hAnsi="Cambria Math"/>
                    </w:rPr>
                    <m:t>-</m:t>
                  </m:r>
                </w:del>
                <m:d>
                  <m:dPr>
                    <m:begChr m:val="["/>
                    <m:endChr m:val="]"/>
                    <m:ctrlPr>
                      <w:del w:id="410" w:author="Microsoft Office User" w:date="2017-06-24T12:17:00Z">
                        <w:rPr>
                          <w:rFonts w:ascii="Cambria Math" w:hAnsi="Cambria Math" w:cs="Cambria Math"/>
                        </w:rPr>
                      </w:del>
                    </m:ctrlPr>
                  </m:dPr>
                  <m:e>
                    <w:del w:id="411" w:author="Microsoft Office User" w:date="2017-06-24T12:17:00Z">
                      <m:r>
                        <m:rPr>
                          <m:sty m:val="p"/>
                        </m:rPr>
                        <w:rPr>
                          <w:rFonts w:ascii="Cambria Math" w:hAnsi="Cambria Math" w:cs="Cambria Math"/>
                        </w:rPr>
                        <m:t>E</m:t>
                      </m:r>
                    </w:del>
                    <m:d>
                      <m:dPr>
                        <m:ctrlPr>
                          <w:del w:id="412" w:author="Microsoft Office User" w:date="2017-06-24T12:17:00Z">
                            <w:rPr>
                              <w:rFonts w:ascii="Cambria Math" w:hAnsi="Cambria Math" w:cs="Cambria Math"/>
                            </w:rPr>
                          </w:del>
                        </m:ctrlPr>
                      </m:dPr>
                      <m:e>
                        <w:del w:id="413" w:author="Microsoft Office User" w:date="2017-06-24T12:17:00Z">
                          <m:r>
                            <m:rPr>
                              <m:sty m:val="p"/>
                            </m:rPr>
                            <w:rPr>
                              <w:rFonts w:ascii="Cambria Math" w:hAnsi="Cambria Math" w:cs="Cambria Math"/>
                            </w:rPr>
                            <m:t>β/D</m:t>
                          </m:r>
                        </w:del>
                      </m:e>
                    </m:d>
                    <m:sSup>
                      <m:sSupPr>
                        <m:ctrlPr>
                          <w:del w:id="414" w:author="Microsoft Office User" w:date="2017-06-24T12:17:00Z">
                            <w:rPr>
                              <w:rFonts w:ascii="Cambria Math" w:hAnsi="Cambria Math" w:cs="Cambria Math"/>
                            </w:rPr>
                          </w:del>
                        </m:ctrlPr>
                      </m:sSupPr>
                      <m:e>
                        <w:del w:id="415" w:author="Microsoft Office User" w:date="2017-06-24T12:17:00Z">
                          <m:r>
                            <m:rPr>
                              <m:sty m:val="p"/>
                            </m:rPr>
                            <w:rPr>
                              <w:rFonts w:ascii="Cambria Math" w:hAnsi="Cambria Math" w:cs="Cambria Math"/>
                            </w:rPr>
                            <m:t>Y</m:t>
                          </m:r>
                        </w:del>
                      </m:e>
                      <m:sup>
                        <w:del w:id="416" w:author="Microsoft Office User" w:date="2017-06-24T12:17:00Z">
                          <m:r>
                            <m:rPr>
                              <m:sty m:val="p"/>
                            </m:rPr>
                            <w:rPr>
                              <w:rFonts w:ascii="Cambria Math" w:hAnsi="Cambria Math" w:cs="Cambria Math"/>
                            </w:rPr>
                            <m:t>D</m:t>
                          </m:r>
                        </w:del>
                      </m:sup>
                    </m:sSup>
                  </m:e>
                </m:d>
              </m:e>
            </m:mr>
            <m:mr>
              <m:e>
                <w:del w:id="417" w:author="Microsoft Office User" w:date="2017-06-24T12:17:00Z">
                  <m:r>
                    <m:rPr>
                      <m:sty m:val="p"/>
                    </m:rPr>
                    <w:rPr>
                      <w:rFonts w:ascii="Cambria Math" w:hAnsi="Cambria Math" w:cs="Cambria Math"/>
                    </w:rPr>
                    <m:t>=</m:t>
                  </m:r>
                </w:del>
                <m:f>
                  <m:fPr>
                    <m:ctrlPr>
                      <w:del w:id="418" w:author="Microsoft Office User" w:date="2017-06-24T12:17:00Z">
                        <w:rPr>
                          <w:rFonts w:ascii="Cambria Math" w:hAnsi="Cambria Math" w:cs="Cambria Math"/>
                        </w:rPr>
                      </w:del>
                    </m:ctrlPr>
                  </m:fPr>
                  <m:num>
                    <w:del w:id="419" w:author="Microsoft Office User" w:date="2017-06-24T12:17:00Z">
                      <m:r>
                        <m:rPr>
                          <m:sty m:val="p"/>
                        </m:rPr>
                        <w:rPr>
                          <w:rFonts w:ascii="Cambria Math" w:hAnsi="Cambria Math" w:cs="Cambria Math"/>
                        </w:rPr>
                        <m:t>E</m:t>
                      </m:r>
                    </w:del>
                    <m:d>
                      <m:dPr>
                        <m:ctrlPr>
                          <w:del w:id="420" w:author="Microsoft Office User" w:date="2017-06-24T12:17:00Z">
                            <w:rPr>
                              <w:rFonts w:ascii="Cambria Math" w:hAnsi="Cambria Math" w:cs="Cambria Math"/>
                            </w:rPr>
                          </w:del>
                        </m:ctrlPr>
                      </m:dPr>
                      <m:e>
                        <w:del w:id="421" w:author="Microsoft Office User" w:date="2017-06-24T12:17:00Z">
                          <m:r>
                            <m:rPr>
                              <m:sty m:val="p"/>
                            </m:rPr>
                            <w:rPr>
                              <w:rFonts w:ascii="Cambria Math" w:hAnsi="Cambria Math" w:cs="Cambria Math"/>
                            </w:rPr>
                            <m:t>β/F</m:t>
                          </m:r>
                        </w:del>
                      </m:e>
                    </m:d>
                    <m:sSup>
                      <m:sSupPr>
                        <m:ctrlPr>
                          <w:del w:id="422" w:author="Microsoft Office User" w:date="2017-06-24T12:17:00Z">
                            <w:rPr>
                              <w:rFonts w:ascii="Cambria Math" w:hAnsi="Cambria Math" w:cs="Cambria Math"/>
                            </w:rPr>
                          </w:del>
                        </m:ctrlPr>
                      </m:sSupPr>
                      <m:e>
                        <w:del w:id="423" w:author="Microsoft Office User" w:date="2017-06-24T12:17:00Z">
                          <m:r>
                            <m:rPr>
                              <m:sty m:val="p"/>
                            </m:rPr>
                            <w:rPr>
                              <w:rFonts w:ascii="Cambria Math" w:hAnsi="Cambria Math" w:cs="Cambria Math"/>
                            </w:rPr>
                            <m:t>Y</m:t>
                          </m:r>
                        </w:del>
                      </m:e>
                      <m:sup>
                        <w:del w:id="424" w:author="Microsoft Office User" w:date="2017-06-24T12:17:00Z">
                          <m:r>
                            <m:rPr>
                              <m:sty m:val="p"/>
                            </m:rPr>
                            <w:rPr>
                              <w:rFonts w:ascii="Cambria Math" w:hAnsi="Cambria Math" w:cs="Cambria Math"/>
                            </w:rPr>
                            <m:t>F</m:t>
                          </m:r>
                        </w:del>
                      </m:sup>
                    </m:sSup>
                    <w:del w:id="425" w:author="Microsoft Office User" w:date="2017-06-24T12:17:00Z">
                      <m:r>
                        <m:rPr>
                          <m:sty m:val="p"/>
                        </m:rPr>
                        <w:rPr>
                          <w:rFonts w:ascii="Cambria Math" w:hAnsi="Cambria Math" w:cs="Cambria Math"/>
                        </w:rPr>
                        <m:t>-E</m:t>
                      </m:r>
                    </w:del>
                    <m:d>
                      <m:dPr>
                        <m:ctrlPr>
                          <w:del w:id="426" w:author="Microsoft Office User" w:date="2017-06-24T12:17:00Z">
                            <w:rPr>
                              <w:rFonts w:ascii="Cambria Math" w:hAnsi="Cambria Math" w:cs="Cambria Math"/>
                            </w:rPr>
                          </w:del>
                        </m:ctrlPr>
                      </m:dPr>
                      <m:e>
                        <w:del w:id="427" w:author="Microsoft Office User" w:date="2017-06-24T12:17:00Z">
                          <m:r>
                            <m:rPr>
                              <m:sty m:val="p"/>
                            </m:rPr>
                            <w:rPr>
                              <w:rFonts w:ascii="Cambria Math" w:hAnsi="Cambria Math" w:cs="Cambria Math"/>
                            </w:rPr>
                            <m:t>β/A</m:t>
                          </m:r>
                        </w:del>
                      </m:e>
                    </m:d>
                    <m:sSup>
                      <m:sSupPr>
                        <m:ctrlPr>
                          <w:del w:id="428" w:author="Microsoft Office User" w:date="2017-06-24T12:17:00Z">
                            <w:rPr>
                              <w:rFonts w:ascii="Cambria Math" w:hAnsi="Cambria Math" w:cs="Cambria Math"/>
                            </w:rPr>
                          </w:del>
                        </m:ctrlPr>
                      </m:sSupPr>
                      <m:e>
                        <w:del w:id="429" w:author="Microsoft Office User" w:date="2017-06-24T12:17:00Z">
                          <m:r>
                            <m:rPr>
                              <m:sty m:val="p"/>
                            </m:rPr>
                            <w:rPr>
                              <w:rFonts w:ascii="Cambria Math" w:hAnsi="Cambria Math" w:cs="Cambria Math"/>
                            </w:rPr>
                            <m:t>Y</m:t>
                          </m:r>
                        </w:del>
                      </m:e>
                      <m:sup>
                        <w:del w:id="430" w:author="Microsoft Office User" w:date="2017-06-24T12:17:00Z">
                          <m:r>
                            <m:rPr>
                              <m:sty m:val="p"/>
                            </m:rPr>
                            <w:rPr>
                              <w:rFonts w:ascii="Cambria Math" w:hAnsi="Cambria Math" w:cs="Cambria Math"/>
                            </w:rPr>
                            <m:t>A</m:t>
                          </m:r>
                        </w:del>
                      </m:sup>
                    </m:sSup>
                  </m:num>
                  <m:den>
                    <m:d>
                      <m:dPr>
                        <m:ctrlPr>
                          <w:del w:id="431" w:author="Microsoft Office User" w:date="2017-06-24T12:17:00Z">
                            <w:rPr>
                              <w:rFonts w:ascii="Cambria Math" w:hAnsi="Cambria Math" w:cs="Cambria Math"/>
                            </w:rPr>
                          </w:del>
                        </m:ctrlPr>
                      </m:dPr>
                      <m:e>
                        <w:del w:id="432" w:author="Microsoft Office User" w:date="2017-06-24T12:17:00Z">
                          <m:r>
                            <m:rPr>
                              <m:sty m:val="p"/>
                            </m:rPr>
                            <w:rPr>
                              <w:rFonts w:ascii="Cambria Math" w:hAnsi="Cambria Math" w:cs="Cambria Math"/>
                            </w:rPr>
                            <m:t>1-γ</m:t>
                          </m:r>
                        </w:del>
                      </m:e>
                    </m:d>
                  </m:den>
                </m:f>
              </m:e>
            </m:mr>
          </m:m>
        </m:oMath>
      </m:oMathPara>
    </w:p>
    <w:p w14:paraId="4BC7766B" w14:textId="79CDFE42" w:rsidR="00061F12" w:rsidDel="00424757" w:rsidRDefault="00061F12" w:rsidP="008742CF">
      <w:pPr>
        <w:spacing w:after="240" w:line="480" w:lineRule="auto"/>
        <w:jc w:val="both"/>
        <w:rPr>
          <w:del w:id="433" w:author="Microsoft Office User" w:date="2017-06-24T12:17:00Z"/>
        </w:rPr>
      </w:pPr>
      <w:del w:id="434" w:author="Microsoft Office User" w:date="2017-06-24T12:17:00Z">
        <w:r w:rsidDel="00424757">
          <w:delText xml:space="preserve">Then, if </w:delText>
        </w:r>
        <m:oMath>
          <m:f>
            <m:fPr>
              <m:ctrlPr>
                <w:rPr>
                  <w:rFonts w:ascii="Cambria Math" w:hAnsi="Cambria Math" w:cs="Cambria Math"/>
                </w:rPr>
              </m:ctrlPr>
            </m:fPr>
            <m:num>
              <m:sSup>
                <m:sSupPr>
                  <m:ctrlPr>
                    <w:rPr>
                      <w:rFonts w:ascii="Cambria Math" w:hAnsi="Cambria Math" w:cs="Cambria Math"/>
                    </w:rPr>
                  </m:ctrlPr>
                </m:sSupPr>
                <m:e>
                  <m:r>
                    <m:rPr>
                      <m:sty m:val="p"/>
                    </m:rPr>
                    <w:rPr>
                      <w:rFonts w:ascii="Cambria Math" w:hAnsi="Cambria Math" w:cs="Cambria Math"/>
                    </w:rPr>
                    <m:t>Y</m:t>
                  </m:r>
                </m:e>
                <m:sup>
                  <m:r>
                    <m:rPr>
                      <m:sty m:val="p"/>
                    </m:rPr>
                    <w:rPr>
                      <w:rFonts w:ascii="Cambria Math" w:hAnsi="Cambria Math" w:cs="Cambria Math"/>
                    </w:rPr>
                    <m:t>F</m:t>
                  </m:r>
                </m:sup>
              </m:sSup>
            </m:num>
            <m:den>
              <m:sSup>
                <m:sSupPr>
                  <m:ctrlPr>
                    <w:rPr>
                      <w:rFonts w:ascii="Cambria Math" w:hAnsi="Cambria Math" w:cs="Cambria Math"/>
                    </w:rPr>
                  </m:ctrlPr>
                </m:sSupPr>
                <m:e>
                  <m:r>
                    <m:rPr>
                      <m:sty m:val="p"/>
                    </m:rPr>
                    <w:rPr>
                      <w:rFonts w:ascii="Cambria Math" w:hAnsi="Cambria Math" w:cs="Cambria Math"/>
                    </w:rPr>
                    <m:t>Y</m:t>
                  </m:r>
                </m:e>
                <m:sup>
                  <m:r>
                    <m:rPr>
                      <m:sty m:val="p"/>
                    </m:rPr>
                    <w:rPr>
                      <w:rFonts w:ascii="Cambria Math" w:hAnsi="Cambria Math" w:cs="Cambria Math"/>
                    </w:rPr>
                    <m:t>A</m:t>
                  </m:r>
                </m:sup>
              </m:sSup>
            </m:den>
          </m:f>
          <m:r>
            <m:rPr>
              <m:sty m:val="p"/>
            </m:rPr>
            <w:rPr>
              <w:rFonts w:ascii="Cambria Math" w:hAnsi="Cambria Math" w:cs="Cambria Math"/>
            </w:rPr>
            <m:t>&gt;</m:t>
          </m:r>
          <m:f>
            <m:fPr>
              <m:ctrlPr>
                <w:rPr>
                  <w:rFonts w:ascii="Cambria Math" w:hAnsi="Cambria Math" w:cs="Cambria Math"/>
                </w:rPr>
              </m:ctrlPr>
            </m:fPr>
            <m:num>
              <m:r>
                <m:rPr>
                  <m:sty m:val="p"/>
                </m:rPr>
                <w:rPr>
                  <w:rFonts w:ascii="Cambria Math" w:hAnsi="Cambria Math" w:cs="Cambria Math"/>
                </w:rPr>
                <m:t>E</m:t>
              </m:r>
              <m:d>
                <m:dPr>
                  <m:ctrlPr>
                    <w:rPr>
                      <w:rFonts w:ascii="Cambria Math" w:hAnsi="Cambria Math" w:cs="Cambria Math"/>
                    </w:rPr>
                  </m:ctrlPr>
                </m:dPr>
                <m:e>
                  <m:r>
                    <m:rPr>
                      <m:sty m:val="p"/>
                    </m:rPr>
                    <w:rPr>
                      <w:rFonts w:ascii="Cambria Math" w:hAnsi="Cambria Math" w:cs="Cambria Math"/>
                    </w:rPr>
                    <m:t>β/A</m:t>
                  </m:r>
                </m:e>
              </m:d>
            </m:num>
            <m:den>
              <m:r>
                <m:rPr>
                  <m:sty m:val="p"/>
                </m:rPr>
                <w:rPr>
                  <w:rFonts w:ascii="Cambria Math" w:hAnsi="Cambria Math" w:cs="Cambria Math"/>
                </w:rPr>
                <m:t>E</m:t>
              </m:r>
              <m:d>
                <m:dPr>
                  <m:ctrlPr>
                    <w:rPr>
                      <w:rFonts w:ascii="Cambria Math" w:hAnsi="Cambria Math" w:cs="Cambria Math"/>
                    </w:rPr>
                  </m:ctrlPr>
                </m:dPr>
                <m:e>
                  <m:r>
                    <m:rPr>
                      <m:sty m:val="p"/>
                    </m:rPr>
                    <w:rPr>
                      <w:rFonts w:ascii="Cambria Math" w:hAnsi="Cambria Math" w:cs="Cambria Math"/>
                    </w:rPr>
                    <m:t>β/F</m:t>
                  </m:r>
                </m:e>
              </m:d>
            </m:den>
          </m:f>
        </m:oMath>
        <w:r w:rsidRPr="00056984" w:rsidDel="00424757">
          <w:fldChar w:fldCharType="begin"/>
        </w:r>
        <w:r w:rsidRPr="00056984" w:rsidDel="00424757">
          <w:delInstrText xml:space="preserve"> QUOTE </w:delInstrText>
        </w:r>
        <m:oMath>
          <m:r>
            <m:rPr>
              <m:sty m:val="p"/>
            </m:rPr>
            <w:rPr>
              <w:rFonts w:ascii="Cambria Math" w:hAnsi="Cambria Math" w:cs="Cambria Math"/>
            </w:rPr>
            <m:t>E</m:t>
          </m:r>
          <m:d>
            <m:dPr>
              <m:ctrlPr>
                <w:rPr>
                  <w:rFonts w:ascii="Cambria Math" w:hAnsi="Cambria Math" w:cs="Cambria Math"/>
                </w:rPr>
              </m:ctrlPr>
            </m:dPr>
            <m:e>
              <m:r>
                <m:rPr>
                  <m:sty m:val="p"/>
                </m:rPr>
                <w:rPr>
                  <w:rFonts w:ascii="Cambria Math" w:hAnsi="Cambria Math" w:cs="Cambria Math"/>
                </w:rPr>
                <m:t>Y/F</m:t>
              </m:r>
            </m:e>
          </m:d>
          <m:r>
            <m:rPr>
              <m:sty m:val="p"/>
            </m:rPr>
            <w:rPr>
              <w:rFonts w:ascii="Cambria Math" w:hAnsi="Cambria Math" w:cs="Cambria Math"/>
            </w:rPr>
            <m:t>&gt;E</m:t>
          </m:r>
          <m:d>
            <m:dPr>
              <m:ctrlPr>
                <w:rPr>
                  <w:rFonts w:ascii="Cambria Math" w:hAnsi="Cambria Math" w:cs="Cambria Math"/>
                </w:rPr>
              </m:ctrlPr>
            </m:dPr>
            <m:e>
              <m:r>
                <m:rPr>
                  <m:sty m:val="p"/>
                </m:rPr>
                <w:rPr>
                  <w:rFonts w:ascii="Cambria Math" w:hAnsi="Cambria Math" w:cs="Cambria Math"/>
                </w:rPr>
                <m:t>Y/A</m:t>
              </m:r>
            </m:e>
          </m:d>
        </m:oMath>
        <w:r w:rsidRPr="00056984" w:rsidDel="00424757">
          <w:delInstrText xml:space="preserve"> </w:delInstrText>
        </w:r>
        <w:r w:rsidRPr="00056984" w:rsidDel="00424757">
          <w:fldChar w:fldCharType="separate"/>
        </w:r>
        <m:oMath>
          <m:r>
            <m:rPr>
              <m:sty m:val="p"/>
            </m:rPr>
            <w:rPr>
              <w:rFonts w:ascii="Cambria Math" w:hAnsi="Cambria Math" w:cs="Cambria Math"/>
            </w:rPr>
            <m:t>E</m:t>
          </m:r>
          <m:d>
            <m:dPr>
              <m:ctrlPr>
                <w:rPr>
                  <w:rFonts w:ascii="Cambria Math" w:hAnsi="Cambria Math" w:cs="Cambria Math"/>
                </w:rPr>
              </m:ctrlPr>
            </m:dPr>
            <m:e>
              <m:r>
                <m:rPr>
                  <m:sty m:val="p"/>
                </m:rPr>
                <w:rPr>
                  <w:rFonts w:ascii="Cambria Math" w:hAnsi="Cambria Math" w:cs="Cambria Math"/>
                </w:rPr>
                <m:t>Y/F</m:t>
              </m:r>
            </m:e>
          </m:d>
          <m:r>
            <m:rPr>
              <m:sty m:val="p"/>
            </m:rPr>
            <w:rPr>
              <w:rFonts w:ascii="Cambria Math" w:hAnsi="Cambria Math" w:cs="Cambria Math"/>
            </w:rPr>
            <m:t>&gt;E</m:t>
          </m:r>
          <m:d>
            <m:dPr>
              <m:ctrlPr>
                <w:rPr>
                  <w:rFonts w:ascii="Cambria Math" w:hAnsi="Cambria Math" w:cs="Cambria Math"/>
                </w:rPr>
              </m:ctrlPr>
            </m:dPr>
            <m:e>
              <m:r>
                <m:rPr>
                  <m:sty m:val="p"/>
                </m:rPr>
                <w:rPr>
                  <w:rFonts w:ascii="Cambria Math" w:hAnsi="Cambria Math" w:cs="Cambria Math"/>
                </w:rPr>
                <m:t>Y/A</m:t>
              </m:r>
            </m:e>
          </m:d>
        </m:oMath>
        <w:r w:rsidRPr="00056984" w:rsidDel="00424757">
          <w:fldChar w:fldCharType="end"/>
        </w:r>
        <w:r w:rsidRPr="00B4333D" w:rsidDel="00424757">
          <w:delText xml:space="preserve">, </w:delText>
        </w:r>
        <w:r w:rsidR="008742CF" w:rsidDel="00424757">
          <w:delText>part (i)</w:delText>
        </w:r>
        <w:r w:rsidDel="00424757">
          <w:delText xml:space="preserve"> of this proof</w:delText>
        </w:r>
        <w:r w:rsidRPr="00B4333D" w:rsidDel="00424757">
          <w:delText xml:space="preserve"> implies that</w:delText>
        </w:r>
      </w:del>
    </w:p>
    <w:p w14:paraId="3E16D59E" w14:textId="1062946F" w:rsidR="00061F12" w:rsidDel="00424757" w:rsidRDefault="005A52CF" w:rsidP="008742CF">
      <w:pPr>
        <w:spacing w:after="240" w:line="480" w:lineRule="auto"/>
        <w:jc w:val="both"/>
        <w:rPr>
          <w:del w:id="435" w:author="Microsoft Office User" w:date="2017-06-24T12:17:00Z"/>
        </w:rPr>
      </w:pPr>
      <m:oMathPara>
        <m:oMath>
          <m:sSup>
            <m:sSupPr>
              <m:ctrlPr>
                <w:del w:id="436" w:author="Microsoft Office User" w:date="2017-06-24T12:17:00Z">
                  <w:rPr>
                    <w:rFonts w:ascii="Cambria Math" w:hAnsi="Cambria Math" w:cs="Cambria Math"/>
                  </w:rPr>
                </w:del>
              </m:ctrlPr>
            </m:sSupPr>
            <m:e>
              <w:del w:id="437" w:author="Microsoft Office User" w:date="2017-06-24T12:17:00Z">
                <m:r>
                  <m:rPr>
                    <m:sty m:val="p"/>
                  </m:rPr>
                  <w:rPr>
                    <w:rFonts w:ascii="Cambria Math" w:hAnsi="Cambria Math" w:cs="Cambria Math"/>
                  </w:rPr>
                  <m:t>Y</m:t>
                </m:r>
              </w:del>
            </m:e>
            <m:sup>
              <w:del w:id="438" w:author="Microsoft Office User" w:date="2017-06-24T12:17:00Z">
                <m:r>
                  <m:rPr>
                    <m:sty m:val="p"/>
                  </m:rPr>
                  <w:rPr>
                    <w:rFonts w:ascii="Cambria Math" w:hAnsi="Cambria Math" w:cs="Cambria Math"/>
                  </w:rPr>
                  <m:t>C</m:t>
                </m:r>
              </w:del>
            </m:sup>
          </m:sSup>
          <w:del w:id="439" w:author="Microsoft Office User" w:date="2017-06-24T12:17:00Z">
            <m:r>
              <m:rPr>
                <m:sty m:val="p"/>
              </m:rPr>
              <w:rPr>
                <w:rFonts w:ascii="Cambria Math" w:hAnsi="Cambria Math"/>
              </w:rPr>
              <m:t>+</m:t>
            </m:r>
          </w:del>
          <m:sSup>
            <m:sSupPr>
              <m:ctrlPr>
                <w:del w:id="440" w:author="Microsoft Office User" w:date="2017-06-24T12:17:00Z">
                  <w:rPr>
                    <w:rFonts w:ascii="Cambria Math" w:hAnsi="Cambria Math" w:cs="Cambria Math"/>
                  </w:rPr>
                </w:del>
              </m:ctrlPr>
            </m:sSupPr>
            <m:e>
              <w:del w:id="441" w:author="Microsoft Office User" w:date="2017-06-24T12:17:00Z">
                <m:r>
                  <m:rPr>
                    <m:sty m:val="p"/>
                  </m:rPr>
                  <w:rPr>
                    <w:rFonts w:ascii="Cambria Math" w:hAnsi="Cambria Math" w:cs="Cambria Math"/>
                  </w:rPr>
                  <m:t>Y</m:t>
                </m:r>
              </w:del>
            </m:e>
            <m:sup>
              <w:del w:id="442" w:author="Microsoft Office User" w:date="2017-06-24T12:17:00Z">
                <m:r>
                  <m:rPr>
                    <m:sty m:val="p"/>
                  </m:rPr>
                  <w:rPr>
                    <w:rFonts w:ascii="Cambria Math" w:hAnsi="Cambria Math" w:cs="Cambria Math"/>
                  </w:rPr>
                  <m:t>F</m:t>
                </m:r>
              </w:del>
            </m:sup>
          </m:sSup>
          <w:del w:id="443" w:author="Microsoft Office User" w:date="2017-06-24T12:17:00Z">
            <m:r>
              <m:rPr>
                <m:sty m:val="p"/>
              </m:rPr>
              <w:rPr>
                <w:rFonts w:ascii="Cambria Math" w:hAnsi="Cambria Math"/>
              </w:rPr>
              <m:t>&gt;</m:t>
            </m:r>
          </w:del>
          <m:sSup>
            <m:sSupPr>
              <m:ctrlPr>
                <w:del w:id="444" w:author="Microsoft Office User" w:date="2017-06-24T12:17:00Z">
                  <w:rPr>
                    <w:rFonts w:ascii="Cambria Math" w:hAnsi="Cambria Math" w:cs="Cambria Math"/>
                  </w:rPr>
                </w:del>
              </m:ctrlPr>
            </m:sSupPr>
            <m:e>
              <w:del w:id="445" w:author="Microsoft Office User" w:date="2017-06-24T12:17:00Z">
                <m:r>
                  <m:rPr>
                    <m:sty m:val="p"/>
                  </m:rPr>
                  <w:rPr>
                    <w:rFonts w:ascii="Cambria Math" w:hAnsi="Cambria Math" w:cs="Cambria Math"/>
                  </w:rPr>
                  <m:t>Y</m:t>
                </m:r>
              </w:del>
            </m:e>
            <m:sup>
              <w:del w:id="446" w:author="Microsoft Office User" w:date="2017-06-24T12:17:00Z">
                <m:r>
                  <m:rPr>
                    <m:sty m:val="p"/>
                  </m:rPr>
                  <w:rPr>
                    <w:rFonts w:ascii="Cambria Math" w:hAnsi="Cambria Math" w:cs="Cambria Math"/>
                  </w:rPr>
                  <m:t>D</m:t>
                </m:r>
              </w:del>
            </m:sup>
          </m:sSup>
          <w:del w:id="447" w:author="Microsoft Office User" w:date="2017-06-24T12:17:00Z">
            <m:r>
              <m:rPr>
                <m:sty m:val="p"/>
              </m:rPr>
              <w:rPr>
                <w:rFonts w:ascii="Cambria Math" w:hAnsi="Cambria Math" w:cs="Cambria Math"/>
              </w:rPr>
              <m:t>&gt;0</m:t>
            </m:r>
          </w:del>
        </m:oMath>
      </m:oMathPara>
    </w:p>
    <w:p w14:paraId="0D0DD3B6" w14:textId="23966476" w:rsidR="00061F12" w:rsidRPr="008742CF" w:rsidDel="00424757" w:rsidRDefault="00061F12" w:rsidP="00DB6D5E">
      <w:pPr>
        <w:pStyle w:val="ListParagraph"/>
        <w:numPr>
          <w:ilvl w:val="0"/>
          <w:numId w:val="9"/>
        </w:numPr>
        <w:spacing w:after="240" w:line="480" w:lineRule="auto"/>
        <w:jc w:val="both"/>
        <w:rPr>
          <w:del w:id="448" w:author="Microsoft Office User" w:date="2017-06-24T12:17:00Z"/>
          <w:i/>
        </w:rPr>
      </w:pPr>
      <w:del w:id="449" w:author="Microsoft Office User" w:date="2017-06-24T12:17:00Z">
        <w:r w:rsidRPr="008742CF" w:rsidDel="00424757">
          <w:rPr>
            <w:i/>
          </w:rPr>
          <w:delText xml:space="preserve">Assume </w:delText>
        </w:r>
        <m:oMath>
          <m:sSub>
            <m:sSubPr>
              <m:ctrlPr>
                <w:rPr>
                  <w:rFonts w:ascii="Cambria Math" w:hAnsi="Cambria Math" w:cs="Cambria Math"/>
                  <w:i/>
                </w:rPr>
              </m:ctrlPr>
            </m:sSubPr>
            <m:e>
              <m:r>
                <w:rPr>
                  <w:rFonts w:ascii="Cambria Math" w:hAnsi="Cambria Math" w:cs="Cambria Math"/>
                </w:rPr>
                <m:t>I</m:t>
              </m:r>
            </m:e>
            <m:sub>
              <m:r>
                <w:rPr>
                  <w:rFonts w:ascii="Cambria Math" w:hAnsi="Cambria Math"/>
                </w:rPr>
                <m:t>B≠∅</m:t>
              </m:r>
            </m:sub>
          </m:sSub>
          <m:r>
            <w:rPr>
              <w:rFonts w:ascii="Cambria Math" w:hAnsi="Cambria Math" w:cs="Cambria Math"/>
            </w:rPr>
            <m:t>=1</m:t>
          </m:r>
        </m:oMath>
        <w:r w:rsidR="008742CF" w:rsidDel="00424757">
          <w:rPr>
            <w:i/>
          </w:rPr>
          <w:delText>:</w:delText>
        </w:r>
        <w:r w:rsidRPr="008742CF" w:rsidDel="00424757">
          <w:rPr>
            <w:i/>
          </w:rPr>
          <w:delText xml:space="preserve"> </w:delText>
        </w:r>
      </w:del>
    </w:p>
    <w:p w14:paraId="667FA144" w14:textId="5CE6DAC4" w:rsidR="00061F12" w:rsidDel="00424757" w:rsidRDefault="00061F12" w:rsidP="00627BA6">
      <w:pPr>
        <w:spacing w:after="240" w:line="480" w:lineRule="auto"/>
        <w:jc w:val="both"/>
        <w:rPr>
          <w:del w:id="450" w:author="Microsoft Office User" w:date="2017-06-24T12:17:00Z"/>
        </w:rPr>
      </w:pPr>
      <w:del w:id="451" w:author="Microsoft Office User" w:date="2017-06-24T12:17:00Z">
        <w:r w:rsidDel="00424757">
          <w:delText>Eq. (1</w:delText>
        </w:r>
        <w:r w:rsidR="00627BA6" w:rsidDel="00424757">
          <w:delText>0c</w:delText>
        </w:r>
        <w:r w:rsidDel="00424757">
          <w:delText xml:space="preserve">) can be rewritten as, </w:delText>
        </w:r>
      </w:del>
    </w:p>
    <w:p w14:paraId="495A97BA" w14:textId="6A319972" w:rsidR="00061F12" w:rsidDel="00424757" w:rsidRDefault="005A52CF" w:rsidP="008742CF">
      <w:pPr>
        <w:spacing w:after="240" w:line="480" w:lineRule="auto"/>
        <w:jc w:val="both"/>
        <w:rPr>
          <w:del w:id="452" w:author="Microsoft Office User" w:date="2017-06-24T12:17:00Z"/>
        </w:rPr>
      </w:pPr>
      <m:oMathPara>
        <m:oMath>
          <m:m>
            <m:mPr>
              <m:plcHide m:val="1"/>
              <m:mcs>
                <m:mc>
                  <m:mcPr>
                    <m:count m:val="1"/>
                    <m:mcJc m:val="left"/>
                  </m:mcPr>
                </m:mc>
              </m:mcs>
              <m:ctrlPr>
                <w:del w:id="453" w:author="Microsoft Office User" w:date="2017-06-24T12:17:00Z">
                  <w:rPr>
                    <w:rFonts w:ascii="Cambria Math" w:hAnsi="Cambria Math"/>
                  </w:rPr>
                </w:del>
              </m:ctrlPr>
            </m:mPr>
            <m:mr>
              <m:e>
                <m:d>
                  <m:dPr>
                    <m:begChr m:val="["/>
                    <m:endChr m:val="]"/>
                    <m:ctrlPr>
                      <w:del w:id="454" w:author="Microsoft Office User" w:date="2017-06-24T12:17:00Z">
                        <w:rPr>
                          <w:rFonts w:ascii="Cambria Math" w:hAnsi="Cambria Math" w:cs="Cambria Math"/>
                        </w:rPr>
                      </w:del>
                    </m:ctrlPr>
                  </m:dPr>
                  <m:e>
                    <w:del w:id="455" w:author="Microsoft Office User" w:date="2017-06-24T12:17:00Z">
                      <m:r>
                        <m:rPr>
                          <m:sty m:val="p"/>
                        </m:rPr>
                        <w:rPr>
                          <w:rFonts w:ascii="Cambria Math" w:hAnsi="Cambria Math" w:cs="Cambria Math"/>
                        </w:rPr>
                        <m:t>E</m:t>
                      </m:r>
                    </w:del>
                    <m:d>
                      <m:dPr>
                        <m:ctrlPr>
                          <w:del w:id="456" w:author="Microsoft Office User" w:date="2017-06-24T12:17:00Z">
                            <w:rPr>
                              <w:rFonts w:ascii="Cambria Math" w:hAnsi="Cambria Math" w:cs="Cambria Math"/>
                            </w:rPr>
                          </w:del>
                        </m:ctrlPr>
                      </m:dPr>
                      <m:e>
                        <w:del w:id="457" w:author="Microsoft Office User" w:date="2017-06-24T12:17:00Z">
                          <m:r>
                            <m:rPr>
                              <m:sty m:val="p"/>
                            </m:rPr>
                            <w:rPr>
                              <w:rFonts w:ascii="Cambria Math" w:hAnsi="Cambria Math" w:cs="Cambria Math"/>
                            </w:rPr>
                            <m:t>β/C</m:t>
                          </m:r>
                        </w:del>
                      </m:e>
                    </m:d>
                    <m:sSup>
                      <m:sSupPr>
                        <m:ctrlPr>
                          <w:del w:id="458" w:author="Microsoft Office User" w:date="2017-06-24T12:17:00Z">
                            <w:rPr>
                              <w:rFonts w:ascii="Cambria Math" w:hAnsi="Cambria Math" w:cs="Cambria Math"/>
                            </w:rPr>
                          </w:del>
                        </m:ctrlPr>
                      </m:sSupPr>
                      <m:e>
                        <w:del w:id="459" w:author="Microsoft Office User" w:date="2017-06-24T12:17:00Z">
                          <m:r>
                            <m:rPr>
                              <m:sty m:val="p"/>
                            </m:rPr>
                            <w:rPr>
                              <w:rFonts w:ascii="Cambria Math" w:hAnsi="Cambria Math" w:cs="Cambria Math"/>
                            </w:rPr>
                            <m:t>Y</m:t>
                          </m:r>
                        </w:del>
                      </m:e>
                      <m:sup>
                        <w:del w:id="460" w:author="Microsoft Office User" w:date="2017-06-24T12:17:00Z">
                          <m:r>
                            <m:rPr>
                              <m:sty m:val="p"/>
                            </m:rPr>
                            <w:rPr>
                              <w:rFonts w:ascii="Cambria Math" w:hAnsi="Cambria Math" w:cs="Cambria Math"/>
                            </w:rPr>
                            <m:t>C</m:t>
                          </m:r>
                        </w:del>
                      </m:sup>
                    </m:sSup>
                    <w:del w:id="461" w:author="Microsoft Office User" w:date="2017-06-24T12:17:00Z">
                      <m:r>
                        <m:rPr>
                          <m:sty m:val="p"/>
                        </m:rPr>
                        <w:rPr>
                          <w:rFonts w:ascii="Cambria Math" w:hAnsi="Cambria Math" w:cs="Cambria Math"/>
                        </w:rPr>
                        <m:t>+E</m:t>
                      </m:r>
                    </w:del>
                    <m:d>
                      <m:dPr>
                        <m:ctrlPr>
                          <w:del w:id="462" w:author="Microsoft Office User" w:date="2017-06-24T12:17:00Z">
                            <w:rPr>
                              <w:rFonts w:ascii="Cambria Math" w:hAnsi="Cambria Math" w:cs="Cambria Math"/>
                            </w:rPr>
                          </w:del>
                        </m:ctrlPr>
                      </m:dPr>
                      <m:e>
                        <w:del w:id="463" w:author="Microsoft Office User" w:date="2017-06-24T12:17:00Z">
                          <m:r>
                            <m:rPr>
                              <m:sty m:val="p"/>
                            </m:rPr>
                            <w:rPr>
                              <w:rFonts w:ascii="Cambria Math" w:hAnsi="Cambria Math" w:cs="Cambria Math"/>
                            </w:rPr>
                            <m:t>β/F</m:t>
                          </m:r>
                        </w:del>
                      </m:e>
                    </m:d>
                    <m:sSup>
                      <m:sSupPr>
                        <m:ctrlPr>
                          <w:del w:id="464" w:author="Microsoft Office User" w:date="2017-06-24T12:17:00Z">
                            <w:rPr>
                              <w:rFonts w:ascii="Cambria Math" w:hAnsi="Cambria Math" w:cs="Cambria Math"/>
                            </w:rPr>
                          </w:del>
                        </m:ctrlPr>
                      </m:sSupPr>
                      <m:e>
                        <w:del w:id="465" w:author="Microsoft Office User" w:date="2017-06-24T12:17:00Z">
                          <m:r>
                            <m:rPr>
                              <m:sty m:val="p"/>
                            </m:rPr>
                            <w:rPr>
                              <w:rFonts w:ascii="Cambria Math" w:hAnsi="Cambria Math" w:cs="Cambria Math"/>
                            </w:rPr>
                            <m:t>Y</m:t>
                          </m:r>
                        </w:del>
                      </m:e>
                      <m:sup>
                        <w:del w:id="466" w:author="Microsoft Office User" w:date="2017-06-24T12:17:00Z">
                          <m:r>
                            <m:rPr>
                              <m:sty m:val="p"/>
                            </m:rPr>
                            <w:rPr>
                              <w:rFonts w:ascii="Cambria Math" w:hAnsi="Cambria Math" w:cs="Cambria Math"/>
                            </w:rPr>
                            <m:t>F</m:t>
                          </m:r>
                        </w:del>
                      </m:sup>
                    </m:sSup>
                  </m:e>
                </m:d>
                <w:del w:id="467" w:author="Microsoft Office User" w:date="2017-06-24T12:17:00Z">
                  <m:r>
                    <m:rPr>
                      <m:sty m:val="p"/>
                    </m:rPr>
                    <w:rPr>
                      <w:rFonts w:ascii="Cambria Math" w:hAnsi="Cambria Math"/>
                    </w:rPr>
                    <m:t>-</m:t>
                  </m:r>
                  <m:r>
                    <m:rPr>
                      <m:sty m:val="p"/>
                    </m:rPr>
                    <w:rPr>
                      <w:rFonts w:ascii="Cambria Math" w:hAnsi="Cambria Math" w:cs="Cambria Math"/>
                    </w:rPr>
                    <m:t>E</m:t>
                  </m:r>
                </w:del>
                <m:d>
                  <m:dPr>
                    <m:ctrlPr>
                      <w:del w:id="468" w:author="Microsoft Office User" w:date="2017-06-24T12:17:00Z">
                        <w:rPr>
                          <w:rFonts w:ascii="Cambria Math" w:hAnsi="Cambria Math" w:cs="Cambria Math"/>
                        </w:rPr>
                      </w:del>
                    </m:ctrlPr>
                  </m:dPr>
                  <m:e>
                    <w:del w:id="469" w:author="Microsoft Office User" w:date="2017-06-24T12:17:00Z">
                      <m:r>
                        <m:rPr>
                          <m:sty m:val="p"/>
                        </m:rPr>
                        <w:rPr>
                          <w:rFonts w:ascii="Cambria Math" w:hAnsi="Cambria Math" w:cs="Cambria Math"/>
                        </w:rPr>
                        <m:t>β/D</m:t>
                      </m:r>
                    </w:del>
                  </m:e>
                </m:d>
                <m:sSup>
                  <m:sSupPr>
                    <m:ctrlPr>
                      <w:del w:id="470" w:author="Microsoft Office User" w:date="2017-06-24T12:17:00Z">
                        <w:rPr>
                          <w:rFonts w:ascii="Cambria Math" w:hAnsi="Cambria Math" w:cs="Cambria Math"/>
                        </w:rPr>
                      </w:del>
                    </m:ctrlPr>
                  </m:sSupPr>
                  <m:e>
                    <w:del w:id="471" w:author="Microsoft Office User" w:date="2017-06-24T12:17:00Z">
                      <m:r>
                        <m:rPr>
                          <m:sty m:val="p"/>
                        </m:rPr>
                        <w:rPr>
                          <w:rFonts w:ascii="Cambria Math" w:hAnsi="Cambria Math" w:cs="Cambria Math"/>
                        </w:rPr>
                        <m:t>Y</m:t>
                      </m:r>
                    </w:del>
                  </m:e>
                  <m:sup>
                    <w:del w:id="472" w:author="Microsoft Office User" w:date="2017-06-24T12:17:00Z">
                      <m:r>
                        <m:rPr>
                          <m:sty m:val="p"/>
                        </m:rPr>
                        <w:rPr>
                          <w:rFonts w:ascii="Cambria Math" w:hAnsi="Cambria Math" w:cs="Cambria Math"/>
                        </w:rPr>
                        <m:t>D</m:t>
                      </m:r>
                    </w:del>
                  </m:sup>
                </m:sSup>
                <w:del w:id="473" w:author="Microsoft Office User" w:date="2017-06-24T12:17:00Z">
                  <m:r>
                    <m:rPr>
                      <m:sty m:val="p"/>
                    </m:rPr>
                    <w:rPr>
                      <w:rFonts w:ascii="Cambria Math" w:hAnsi="Cambria Math" w:cs="Cambria Math"/>
                    </w:rPr>
                    <m:t>+</m:t>
                  </m:r>
                </w:del>
                <m:f>
                  <m:fPr>
                    <m:ctrlPr>
                      <w:del w:id="474" w:author="Microsoft Office User" w:date="2017-06-24T12:17:00Z">
                        <w:rPr>
                          <w:rFonts w:ascii="Cambria Math" w:hAnsi="Cambria Math" w:cs="Cambria Math"/>
                        </w:rPr>
                      </w:del>
                    </m:ctrlPr>
                  </m:fPr>
                  <m:num>
                    <w:del w:id="475" w:author="Microsoft Office User" w:date="2017-06-24T12:17:00Z">
                      <m:r>
                        <m:rPr>
                          <m:sty m:val="p"/>
                        </m:rPr>
                        <w:rPr>
                          <w:rFonts w:ascii="Cambria Math" w:hAnsi="Cambria Math" w:cs="Cambria Math"/>
                        </w:rPr>
                        <m:t>γ</m:t>
                      </m:r>
                    </w:del>
                  </m:num>
                  <m:den>
                    <w:del w:id="476" w:author="Microsoft Office User" w:date="2017-06-24T12:17:00Z">
                      <m:r>
                        <m:rPr>
                          <m:sty m:val="p"/>
                        </m:rPr>
                        <w:rPr>
                          <w:rFonts w:ascii="Cambria Math" w:hAnsi="Cambria Math" w:cs="Cambria Math"/>
                        </w:rPr>
                        <m:t>1-γ</m:t>
                      </m:r>
                    </w:del>
                  </m:den>
                </m:f>
                <w:del w:id="477" w:author="Microsoft Office User" w:date="2017-06-24T12:17:00Z">
                  <m:r>
                    <m:rPr>
                      <m:sty m:val="p"/>
                    </m:rPr>
                    <w:rPr>
                      <w:rFonts w:ascii="Cambria Math" w:hAnsi="Cambria Math" w:cs="Cambria Math"/>
                    </w:rPr>
                    <m:t>E</m:t>
                  </m:r>
                </w:del>
                <m:d>
                  <m:dPr>
                    <m:ctrlPr>
                      <w:del w:id="478" w:author="Microsoft Office User" w:date="2017-06-24T12:17:00Z">
                        <w:rPr>
                          <w:rFonts w:ascii="Cambria Math" w:hAnsi="Cambria Math" w:cs="Cambria Math"/>
                        </w:rPr>
                      </w:del>
                    </m:ctrlPr>
                  </m:dPr>
                  <m:e>
                    <w:del w:id="479" w:author="Microsoft Office User" w:date="2017-06-24T12:17:00Z">
                      <m:r>
                        <m:rPr>
                          <m:sty m:val="p"/>
                        </m:rPr>
                        <w:rPr>
                          <w:rFonts w:ascii="Cambria Math" w:hAnsi="Cambria Math" w:cs="Cambria Math"/>
                        </w:rPr>
                        <m:t>β/B</m:t>
                      </m:r>
                    </w:del>
                  </m:e>
                </m:d>
                <m:sSup>
                  <m:sSupPr>
                    <m:ctrlPr>
                      <w:del w:id="480" w:author="Microsoft Office User" w:date="2017-06-24T12:17:00Z">
                        <w:rPr>
                          <w:rFonts w:ascii="Cambria Math" w:hAnsi="Cambria Math" w:cs="Cambria Math"/>
                        </w:rPr>
                      </w:del>
                    </m:ctrlPr>
                  </m:sSupPr>
                  <m:e>
                    <w:del w:id="481" w:author="Microsoft Office User" w:date="2017-06-24T12:17:00Z">
                      <m:r>
                        <m:rPr>
                          <m:sty m:val="p"/>
                        </m:rPr>
                        <w:rPr>
                          <w:rFonts w:ascii="Cambria Math" w:hAnsi="Cambria Math" w:cs="Cambria Math"/>
                        </w:rPr>
                        <m:t>Y</m:t>
                      </m:r>
                    </w:del>
                  </m:e>
                  <m:sup>
                    <w:del w:id="482" w:author="Microsoft Office User" w:date="2017-06-24T12:17:00Z">
                      <m:r>
                        <m:rPr>
                          <m:sty m:val="p"/>
                        </m:rPr>
                        <w:rPr>
                          <w:rFonts w:ascii="Cambria Math" w:hAnsi="Cambria Math" w:cs="Cambria Math"/>
                        </w:rPr>
                        <m:t>B</m:t>
                      </m:r>
                    </w:del>
                  </m:sup>
                </m:sSup>
              </m:e>
            </m:mr>
            <m:mr>
              <m:e>
                <w:del w:id="483" w:author="Microsoft Office User" w:date="2017-06-24T12:17:00Z">
                  <m:r>
                    <m:rPr>
                      <m:sty m:val="p"/>
                    </m:rPr>
                    <w:rPr>
                      <w:rFonts w:ascii="Cambria Math" w:hAnsi="Cambria Math" w:cs="Cambria Math"/>
                    </w:rPr>
                    <m:t>=</m:t>
                  </m:r>
                </w:del>
                <m:f>
                  <m:fPr>
                    <m:ctrlPr>
                      <w:del w:id="484" w:author="Microsoft Office User" w:date="2017-06-24T12:17:00Z">
                        <w:rPr>
                          <w:rFonts w:ascii="Cambria Math" w:hAnsi="Cambria Math" w:cs="Cambria Math"/>
                        </w:rPr>
                      </w:del>
                    </m:ctrlPr>
                  </m:fPr>
                  <m:num>
                    <w:del w:id="485" w:author="Microsoft Office User" w:date="2017-06-24T12:17:00Z">
                      <m:r>
                        <m:rPr>
                          <m:sty m:val="p"/>
                        </m:rPr>
                        <w:rPr>
                          <w:rFonts w:ascii="Cambria Math" w:hAnsi="Cambria Math" w:cs="Cambria Math"/>
                        </w:rPr>
                        <m:t>E</m:t>
                      </m:r>
                    </w:del>
                    <m:d>
                      <m:dPr>
                        <m:ctrlPr>
                          <w:del w:id="486" w:author="Microsoft Office User" w:date="2017-06-24T12:17:00Z">
                            <w:rPr>
                              <w:rFonts w:ascii="Cambria Math" w:hAnsi="Cambria Math" w:cs="Cambria Math"/>
                            </w:rPr>
                          </w:del>
                        </m:ctrlPr>
                      </m:dPr>
                      <m:e>
                        <w:del w:id="487" w:author="Microsoft Office User" w:date="2017-06-24T12:17:00Z">
                          <m:r>
                            <m:rPr>
                              <m:sty m:val="p"/>
                            </m:rPr>
                            <w:rPr>
                              <w:rFonts w:ascii="Cambria Math" w:hAnsi="Cambria Math" w:cs="Cambria Math"/>
                            </w:rPr>
                            <m:t>β/F</m:t>
                          </m:r>
                        </w:del>
                      </m:e>
                    </m:d>
                    <m:sSup>
                      <m:sSupPr>
                        <m:ctrlPr>
                          <w:del w:id="488" w:author="Microsoft Office User" w:date="2017-06-24T12:17:00Z">
                            <w:rPr>
                              <w:rFonts w:ascii="Cambria Math" w:hAnsi="Cambria Math" w:cs="Cambria Math"/>
                            </w:rPr>
                          </w:del>
                        </m:ctrlPr>
                      </m:sSupPr>
                      <m:e>
                        <w:del w:id="489" w:author="Microsoft Office User" w:date="2017-06-24T12:17:00Z">
                          <m:r>
                            <m:rPr>
                              <m:sty m:val="p"/>
                            </m:rPr>
                            <w:rPr>
                              <w:rFonts w:ascii="Cambria Math" w:hAnsi="Cambria Math" w:cs="Cambria Math"/>
                            </w:rPr>
                            <m:t>Y</m:t>
                          </m:r>
                        </w:del>
                      </m:e>
                      <m:sup>
                        <w:del w:id="490" w:author="Microsoft Office User" w:date="2017-06-24T12:17:00Z">
                          <m:r>
                            <m:rPr>
                              <m:sty m:val="p"/>
                            </m:rPr>
                            <w:rPr>
                              <w:rFonts w:ascii="Cambria Math" w:hAnsi="Cambria Math" w:cs="Cambria Math"/>
                            </w:rPr>
                            <m:t>F</m:t>
                          </m:r>
                        </w:del>
                      </m:sup>
                    </m:sSup>
                    <w:del w:id="491" w:author="Microsoft Office User" w:date="2017-06-24T12:17:00Z">
                      <m:r>
                        <m:rPr>
                          <m:sty m:val="p"/>
                        </m:rPr>
                        <w:rPr>
                          <w:rFonts w:ascii="Cambria Math" w:hAnsi="Cambria Math" w:cs="Cambria Math"/>
                        </w:rPr>
                        <m:t>-E</m:t>
                      </m:r>
                    </w:del>
                    <m:d>
                      <m:dPr>
                        <m:ctrlPr>
                          <w:del w:id="492" w:author="Microsoft Office User" w:date="2017-06-24T12:17:00Z">
                            <w:rPr>
                              <w:rFonts w:ascii="Cambria Math" w:hAnsi="Cambria Math" w:cs="Cambria Math"/>
                            </w:rPr>
                          </w:del>
                        </m:ctrlPr>
                      </m:dPr>
                      <m:e>
                        <w:del w:id="493" w:author="Microsoft Office User" w:date="2017-06-24T12:17:00Z">
                          <m:r>
                            <m:rPr>
                              <m:sty m:val="p"/>
                            </m:rPr>
                            <w:rPr>
                              <w:rFonts w:ascii="Cambria Math" w:hAnsi="Cambria Math" w:cs="Cambria Math"/>
                            </w:rPr>
                            <m:t>β/A</m:t>
                          </m:r>
                        </w:del>
                      </m:e>
                    </m:d>
                    <m:sSup>
                      <m:sSupPr>
                        <m:ctrlPr>
                          <w:del w:id="494" w:author="Microsoft Office User" w:date="2017-06-24T12:17:00Z">
                            <w:rPr>
                              <w:rFonts w:ascii="Cambria Math" w:hAnsi="Cambria Math" w:cs="Cambria Math"/>
                            </w:rPr>
                          </w:del>
                        </m:ctrlPr>
                      </m:sSupPr>
                      <m:e>
                        <w:del w:id="495" w:author="Microsoft Office User" w:date="2017-06-24T12:17:00Z">
                          <m:r>
                            <m:rPr>
                              <m:sty m:val="p"/>
                            </m:rPr>
                            <w:rPr>
                              <w:rFonts w:ascii="Cambria Math" w:hAnsi="Cambria Math" w:cs="Cambria Math"/>
                            </w:rPr>
                            <m:t>Y</m:t>
                          </m:r>
                        </w:del>
                      </m:e>
                      <m:sup>
                        <w:del w:id="496" w:author="Microsoft Office User" w:date="2017-06-24T12:17:00Z">
                          <m:r>
                            <m:rPr>
                              <m:sty m:val="p"/>
                            </m:rPr>
                            <w:rPr>
                              <w:rFonts w:ascii="Cambria Math" w:hAnsi="Cambria Math" w:cs="Cambria Math"/>
                            </w:rPr>
                            <m:t>A</m:t>
                          </m:r>
                        </w:del>
                      </m:sup>
                    </m:sSup>
                  </m:num>
                  <m:den>
                    <m:d>
                      <m:dPr>
                        <m:ctrlPr>
                          <w:del w:id="497" w:author="Microsoft Office User" w:date="2017-06-24T12:17:00Z">
                            <w:rPr>
                              <w:rFonts w:ascii="Cambria Math" w:hAnsi="Cambria Math" w:cs="Cambria Math"/>
                            </w:rPr>
                          </w:del>
                        </m:ctrlPr>
                      </m:dPr>
                      <m:e>
                        <w:del w:id="498" w:author="Microsoft Office User" w:date="2017-06-24T12:17:00Z">
                          <m:r>
                            <m:rPr>
                              <m:sty m:val="p"/>
                            </m:rPr>
                            <w:rPr>
                              <w:rFonts w:ascii="Cambria Math" w:hAnsi="Cambria Math" w:cs="Cambria Math"/>
                            </w:rPr>
                            <m:t>1-γ</m:t>
                          </m:r>
                        </w:del>
                      </m:e>
                    </m:d>
                  </m:den>
                </m:f>
              </m:e>
            </m:mr>
          </m:m>
        </m:oMath>
      </m:oMathPara>
    </w:p>
    <w:p w14:paraId="337B953C" w14:textId="64A21D38" w:rsidR="00061F12" w:rsidDel="00424757" w:rsidRDefault="00061F12" w:rsidP="008742CF">
      <w:pPr>
        <w:spacing w:after="240" w:line="480" w:lineRule="auto"/>
        <w:jc w:val="both"/>
        <w:rPr>
          <w:del w:id="499" w:author="Microsoft Office User" w:date="2017-06-24T12:17:00Z"/>
        </w:rPr>
      </w:pPr>
      <w:del w:id="500" w:author="Microsoft Office User" w:date="2017-06-24T12:17:00Z">
        <w:r w:rsidDel="00424757">
          <w:delText xml:space="preserve">Then, if </w:delText>
        </w:r>
        <m:oMath>
          <m:f>
            <m:fPr>
              <m:ctrlPr>
                <w:rPr>
                  <w:rFonts w:ascii="Cambria Math" w:hAnsi="Cambria Math" w:cs="Cambria Math"/>
                </w:rPr>
              </m:ctrlPr>
            </m:fPr>
            <m:num>
              <m:sSup>
                <m:sSupPr>
                  <m:ctrlPr>
                    <w:rPr>
                      <w:rFonts w:ascii="Cambria Math" w:hAnsi="Cambria Math" w:cs="Cambria Math"/>
                    </w:rPr>
                  </m:ctrlPr>
                </m:sSupPr>
                <m:e>
                  <m:r>
                    <m:rPr>
                      <m:sty m:val="p"/>
                    </m:rPr>
                    <w:rPr>
                      <w:rFonts w:ascii="Cambria Math" w:hAnsi="Cambria Math" w:cs="Cambria Math"/>
                    </w:rPr>
                    <m:t>Y</m:t>
                  </m:r>
                </m:e>
                <m:sup>
                  <m:r>
                    <m:rPr>
                      <m:sty m:val="p"/>
                    </m:rPr>
                    <w:rPr>
                      <w:rFonts w:ascii="Cambria Math" w:hAnsi="Cambria Math" w:cs="Cambria Math"/>
                    </w:rPr>
                    <m:t>F</m:t>
                  </m:r>
                </m:sup>
              </m:sSup>
            </m:num>
            <m:den>
              <m:sSup>
                <m:sSupPr>
                  <m:ctrlPr>
                    <w:rPr>
                      <w:rFonts w:ascii="Cambria Math" w:hAnsi="Cambria Math" w:cs="Cambria Math"/>
                    </w:rPr>
                  </m:ctrlPr>
                </m:sSupPr>
                <m:e>
                  <m:r>
                    <m:rPr>
                      <m:sty m:val="p"/>
                    </m:rPr>
                    <w:rPr>
                      <w:rFonts w:ascii="Cambria Math" w:hAnsi="Cambria Math" w:cs="Cambria Math"/>
                    </w:rPr>
                    <m:t>Y</m:t>
                  </m:r>
                </m:e>
                <m:sup>
                  <m:r>
                    <m:rPr>
                      <m:sty m:val="p"/>
                    </m:rPr>
                    <w:rPr>
                      <w:rFonts w:ascii="Cambria Math" w:hAnsi="Cambria Math" w:cs="Cambria Math"/>
                    </w:rPr>
                    <m:t>A</m:t>
                  </m:r>
                </m:sup>
              </m:s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Y</m:t>
                  </m:r>
                </m:e>
                <m:sup>
                  <m:r>
                    <m:rPr>
                      <m:sty m:val="p"/>
                    </m:rPr>
                    <w:rPr>
                      <w:rFonts w:ascii="Cambria Math" w:hAnsi="Cambria Math" w:cs="Cambria Math"/>
                    </w:rPr>
                    <m:t>B</m:t>
                  </m:r>
                </m:sup>
              </m:sSup>
            </m:den>
          </m:f>
          <m:r>
            <m:rPr>
              <m:sty m:val="p"/>
            </m:rPr>
            <w:rPr>
              <w:rFonts w:ascii="Cambria Math" w:hAnsi="Cambria Math" w:cs="Cambria Math"/>
            </w:rPr>
            <m:t>&gt;</m:t>
          </m:r>
          <m:f>
            <m:fPr>
              <m:ctrlPr>
                <w:rPr>
                  <w:rFonts w:ascii="Cambria Math" w:hAnsi="Cambria Math" w:cs="Cambria Math"/>
                </w:rPr>
              </m:ctrlPr>
            </m:fPr>
            <m:num>
              <m:r>
                <m:rPr>
                  <m:sty m:val="p"/>
                </m:rPr>
                <w:rPr>
                  <w:rFonts w:ascii="Cambria Math" w:hAnsi="Cambria Math" w:cs="Cambria Math"/>
                </w:rPr>
                <m:t>E</m:t>
              </m:r>
              <m:d>
                <m:dPr>
                  <m:ctrlPr>
                    <w:rPr>
                      <w:rFonts w:ascii="Cambria Math" w:hAnsi="Cambria Math" w:cs="Cambria Math"/>
                    </w:rPr>
                  </m:ctrlPr>
                </m:dPr>
                <m:e>
                  <m:r>
                    <m:rPr>
                      <m:sty m:val="p"/>
                    </m:rPr>
                    <w:rPr>
                      <w:rFonts w:ascii="Cambria Math" w:hAnsi="Cambria Math" w:cs="Cambria Math"/>
                    </w:rPr>
                    <m:t>β/A</m:t>
                  </m:r>
                </m:e>
              </m:d>
              <m:sSup>
                <m:sSupPr>
                  <m:ctrlPr>
                    <w:rPr>
                      <w:rFonts w:ascii="Cambria Math" w:hAnsi="Cambria Math" w:cs="Cambria Math"/>
                    </w:rPr>
                  </m:ctrlPr>
                </m:sSupPr>
                <m:e>
                  <m:r>
                    <m:rPr>
                      <m:sty m:val="p"/>
                    </m:rPr>
                    <w:rPr>
                      <w:rFonts w:ascii="Cambria Math" w:hAnsi="Cambria Math" w:cs="Cambria Math"/>
                    </w:rPr>
                    <m:t>s</m:t>
                  </m:r>
                </m:e>
                <m:sup>
                  <m:r>
                    <m:rPr>
                      <m:sty m:val="p"/>
                    </m:rPr>
                    <w:rPr>
                      <w:rFonts w:ascii="Cambria Math" w:hAnsi="Cambria Math" w:cs="Cambria Math"/>
                    </w:rPr>
                    <m:t>A</m:t>
                  </m:r>
                </m:sup>
              </m:sSup>
              <m:r>
                <m:rPr>
                  <m:sty m:val="p"/>
                </m:rPr>
                <w:rPr>
                  <w:rFonts w:ascii="Cambria Math" w:hAnsi="Cambria Math" w:cs="Cambria Math"/>
                </w:rPr>
                <m:t>+E</m:t>
              </m:r>
              <m:d>
                <m:dPr>
                  <m:ctrlPr>
                    <w:rPr>
                      <w:rFonts w:ascii="Cambria Math" w:hAnsi="Cambria Math" w:cs="Cambria Math"/>
                    </w:rPr>
                  </m:ctrlPr>
                </m:dPr>
                <m:e>
                  <m:r>
                    <m:rPr>
                      <m:sty m:val="p"/>
                    </m:rPr>
                    <w:rPr>
                      <w:rFonts w:ascii="Cambria Math" w:hAnsi="Cambria Math" w:cs="Cambria Math"/>
                    </w:rPr>
                    <m:t>β/B</m:t>
                  </m:r>
                </m:e>
              </m:d>
              <m:sSup>
                <m:sSupPr>
                  <m:ctrlPr>
                    <w:rPr>
                      <w:rFonts w:ascii="Cambria Math" w:hAnsi="Cambria Math" w:cs="Cambria Math"/>
                    </w:rPr>
                  </m:ctrlPr>
                </m:sSupPr>
                <m:e>
                  <m:r>
                    <m:rPr>
                      <m:sty m:val="p"/>
                    </m:rPr>
                    <w:rPr>
                      <w:rFonts w:ascii="Cambria Math" w:hAnsi="Cambria Math" w:cs="Cambria Math"/>
                    </w:rPr>
                    <m:t>s</m:t>
                  </m:r>
                </m:e>
                <m:sup>
                  <m:r>
                    <m:rPr>
                      <m:sty m:val="p"/>
                    </m:rPr>
                    <w:rPr>
                      <w:rFonts w:ascii="Cambria Math" w:hAnsi="Cambria Math" w:cs="Cambria Math"/>
                    </w:rPr>
                    <m:t>B</m:t>
                  </m:r>
                </m:sup>
              </m:sSup>
            </m:num>
            <m:den>
              <m:r>
                <m:rPr>
                  <m:sty m:val="p"/>
                </m:rPr>
                <w:rPr>
                  <w:rFonts w:ascii="Cambria Math" w:hAnsi="Cambria Math" w:cs="Cambria Math"/>
                </w:rPr>
                <m:t>E</m:t>
              </m:r>
              <m:d>
                <m:dPr>
                  <m:ctrlPr>
                    <w:rPr>
                      <w:rFonts w:ascii="Cambria Math" w:hAnsi="Cambria Math" w:cs="Cambria Math"/>
                    </w:rPr>
                  </m:ctrlPr>
                </m:dPr>
                <m:e>
                  <m:r>
                    <m:rPr>
                      <m:sty m:val="p"/>
                    </m:rPr>
                    <w:rPr>
                      <w:rFonts w:ascii="Cambria Math" w:hAnsi="Cambria Math" w:cs="Cambria Math"/>
                    </w:rPr>
                    <m:t>β/F</m:t>
                  </m:r>
                </m:e>
              </m:d>
            </m:den>
          </m:f>
        </m:oMath>
        <w:r w:rsidDel="00424757">
          <w:delText>, we observe more</w:delText>
        </w:r>
        <w:r w:rsidRPr="00B4333D" w:rsidDel="00424757">
          <w:delText xml:space="preserve"> adoption under a standard</w:delText>
        </w:r>
        <w:r w:rsidDel="00424757">
          <w:delText>.</w:delText>
        </w:r>
      </w:del>
    </w:p>
    <w:p w14:paraId="2718F065" w14:textId="5B560BEB" w:rsidR="00061F12" w:rsidDel="00424757" w:rsidRDefault="008742CF" w:rsidP="007F00FD">
      <w:pPr>
        <w:spacing w:after="240" w:line="480" w:lineRule="auto"/>
        <w:jc w:val="both"/>
        <w:rPr>
          <w:del w:id="501" w:author="Microsoft Office User" w:date="2017-06-24T12:17:00Z"/>
        </w:rPr>
      </w:pPr>
      <w:del w:id="502" w:author="Microsoft Office User" w:date="2017-06-24T12:17:00Z">
        <w:r w:rsidDel="00424757">
          <w:delText>Part (ii) of Proposition (</w:delText>
        </w:r>
        <w:r w:rsidR="007F00FD" w:rsidDel="00424757">
          <w:delText>1b</w:delText>
        </w:r>
        <w:r w:rsidDel="00424757">
          <w:delText>)</w:delText>
        </w:r>
        <w:r w:rsidR="00061F12" w:rsidDel="00424757">
          <w:delText xml:space="preserve"> follows</w:delText>
        </w:r>
      </w:del>
    </w:p>
    <w:p w14:paraId="02CB251E" w14:textId="0F6E3CEA" w:rsidR="00061F12" w:rsidRPr="008742CF" w:rsidDel="00424757" w:rsidRDefault="00061F12" w:rsidP="008742CF">
      <w:pPr>
        <w:spacing w:after="240" w:line="480" w:lineRule="auto"/>
        <w:jc w:val="both"/>
        <w:rPr>
          <w:del w:id="503" w:author="Microsoft Office User" w:date="2017-06-24T12:17:00Z"/>
        </w:rPr>
      </w:pPr>
      <w:del w:id="504" w:author="Microsoft Office User" w:date="2017-06-24T12:17:00Z">
        <w:r w:rsidRPr="008742CF" w:rsidDel="00424757">
          <w:delText>The proposition follows.</w:delText>
        </w:r>
      </w:del>
    </w:p>
    <w:p w14:paraId="465B9BE2" w14:textId="5664F6FA" w:rsidR="00061F12" w:rsidDel="00424757" w:rsidRDefault="00061F12" w:rsidP="00061F12">
      <w:pPr>
        <w:spacing w:line="480" w:lineRule="auto"/>
        <w:jc w:val="right"/>
        <w:outlineLvl w:val="0"/>
        <w:rPr>
          <w:del w:id="505" w:author="Microsoft Office User" w:date="2017-06-24T12:17:00Z"/>
          <w:bCs/>
          <w:i/>
        </w:rPr>
      </w:pPr>
      <w:del w:id="506" w:author="Microsoft Office User" w:date="2017-06-24T12:17:00Z">
        <w:r w:rsidRPr="008F2F8B" w:rsidDel="00424757">
          <w:rPr>
            <w:bCs/>
            <w:i/>
          </w:rPr>
          <w:delText>Q.E.D.</w:delText>
        </w:r>
      </w:del>
    </w:p>
    <w:p w14:paraId="4377F87B" w14:textId="6FBD7957" w:rsidR="00061F12" w:rsidRPr="00E34B27" w:rsidDel="00424757" w:rsidRDefault="00061F12" w:rsidP="007F00FD">
      <w:pPr>
        <w:pStyle w:val="Heading1"/>
        <w:spacing w:after="240" w:line="360" w:lineRule="auto"/>
        <w:rPr>
          <w:del w:id="507" w:author="Microsoft Office User" w:date="2017-06-24T12:18:00Z"/>
          <w:bCs w:val="0"/>
          <w:lang w:val="en-US"/>
        </w:rPr>
      </w:pPr>
      <w:del w:id="508" w:author="Microsoft Office User" w:date="2017-06-24T12:18:00Z">
        <w:r w:rsidRPr="00E34B27" w:rsidDel="00424757">
          <w:rPr>
            <w:lang w:val="en-US"/>
          </w:rPr>
          <w:delText xml:space="preserve">Appendix </w:delText>
        </w:r>
        <w:r w:rsidR="007F00FD" w:rsidDel="00424757">
          <w:rPr>
            <w:lang w:val="en-US"/>
          </w:rPr>
          <w:delText>C</w:delText>
        </w:r>
      </w:del>
    </w:p>
    <w:p w14:paraId="147102AA" w14:textId="7181F954" w:rsidR="00061F12" w:rsidRPr="00E805BF" w:rsidDel="00424757" w:rsidRDefault="007F00FD" w:rsidP="00061F12">
      <w:pPr>
        <w:pStyle w:val="Heading2"/>
        <w:numPr>
          <w:ilvl w:val="0"/>
          <w:numId w:val="0"/>
        </w:numPr>
        <w:jc w:val="center"/>
        <w:rPr>
          <w:del w:id="509" w:author="Microsoft Office User" w:date="2017-06-24T12:18:00Z"/>
          <w:sz w:val="24"/>
          <w:szCs w:val="24"/>
          <w:lang w:val="en-US"/>
        </w:rPr>
      </w:pPr>
      <w:del w:id="510" w:author="Microsoft Office User" w:date="2017-06-24T12:18:00Z">
        <w:r w:rsidDel="00424757">
          <w:rPr>
            <w:sz w:val="24"/>
            <w:szCs w:val="24"/>
            <w:lang w:val="en-US"/>
          </w:rPr>
          <w:delText>C</w:delText>
        </w:r>
        <w:r w:rsidR="00912CA9" w:rsidDel="00424757">
          <w:rPr>
            <w:sz w:val="24"/>
            <w:szCs w:val="24"/>
            <w:lang w:val="en-US"/>
          </w:rPr>
          <w:delText>.1</w:delText>
        </w:r>
        <w:r w:rsidR="00061F12" w:rsidRPr="00E805BF" w:rsidDel="00424757">
          <w:rPr>
            <w:sz w:val="24"/>
            <w:szCs w:val="24"/>
            <w:lang w:val="en-US"/>
          </w:rPr>
          <w:delText>. The Tax Regime</w:delText>
        </w:r>
      </w:del>
    </w:p>
    <w:p w14:paraId="4E7FFF0F" w14:textId="1D574E5E" w:rsidR="00061F12" w:rsidRPr="00FC5BB7" w:rsidDel="00424757" w:rsidRDefault="00061F12" w:rsidP="00061F12">
      <w:pPr>
        <w:spacing w:after="240" w:line="360" w:lineRule="auto"/>
        <w:ind w:firstLine="720"/>
        <w:jc w:val="both"/>
        <w:rPr>
          <w:del w:id="511" w:author="Microsoft Office User" w:date="2017-06-24T12:18:00Z"/>
          <w:lang w:val="en-US"/>
        </w:rPr>
      </w:pPr>
      <w:del w:id="512" w:author="Microsoft Office User" w:date="2017-06-24T12:18:00Z">
        <w:r w:rsidDel="00424757">
          <w:rPr>
            <w:lang w:val="en-US"/>
          </w:rPr>
          <w:delText>Building on the aforementioned assumptions, we describe the survival region R</w:delText>
        </w:r>
        <w:r w:rsidDel="00424757">
          <w:rPr>
            <w:vertAlign w:val="superscript"/>
            <w:lang w:val="en-US"/>
          </w:rPr>
          <w:delText xml:space="preserve">A,1 </w:delText>
        </w:r>
        <w:r w:rsidDel="00424757">
          <w:rPr>
            <w:lang w:val="en-US"/>
          </w:rPr>
          <w:delText xml:space="preserve">in the </w:delText>
        </w:r>
        <m:oMath>
          <m:r>
            <m:rPr>
              <m:sty m:val="p"/>
            </m:rPr>
            <w:rPr>
              <w:rFonts w:ascii="Cambria Math" w:hAnsi="Cambria Math"/>
              <w:lang w:val="en-US"/>
            </w:rPr>
            <m:t>β</m:t>
          </m:r>
        </m:oMath>
        <w:r w:rsidRPr="00FC5BB7" w:rsidDel="00424757">
          <w:rPr>
            <w:lang w:val="en-US"/>
          </w:rPr>
          <w:delText>-</w:delText>
        </w:r>
        <m:oMath>
          <m:r>
            <m:rPr>
              <m:sty m:val="p"/>
            </m:rPr>
            <w:rPr>
              <w:rFonts w:ascii="Cambria Math" w:hAnsi="Cambria Math"/>
              <w:lang w:val="en-US"/>
            </w:rPr>
            <m:t>x</m:t>
          </m:r>
        </m:oMath>
        <w:r w:rsidRPr="00FC5BB7" w:rsidDel="00424757">
          <w:rPr>
            <w:lang w:val="en-US"/>
          </w:rPr>
          <w:delText xml:space="preserve"> plane assuming a tax regime. </w:delText>
        </w:r>
        <w:r w:rsidDel="00424757">
          <w:rPr>
            <w:lang w:val="en-US"/>
          </w:rPr>
          <w:delText>Formally, l</w:delText>
        </w:r>
        <w:r w:rsidRPr="00FC5BB7" w:rsidDel="00424757">
          <w:rPr>
            <w:lang w:val="en-US"/>
          </w:rPr>
          <w:delText>et</w:delText>
        </w:r>
        <w:r w:rsidDel="00424757">
          <w:rPr>
            <w:lang w:val="en-US"/>
          </w:rPr>
          <w:delText xml:space="preserve"> first-period expected quasi-rents</w:delText>
        </w:r>
        <w:r w:rsidRPr="00FC5BB7" w:rsidDel="00424757">
          <w:rPr>
            <w:lang w:val="en-US"/>
          </w:rPr>
          <w:delText xml:space="preserve"> </w:delText>
        </w:r>
        <m:oMath>
          <m:sSubSup>
            <m:sSubSupPr>
              <m:ctrlPr>
                <w:rPr>
                  <w:rFonts w:ascii="Cambria Math" w:hAnsi="Cambria Math" w:cs="Cambria Math"/>
                  <w:iCs/>
                  <w:lang w:val="en-US"/>
                </w:rPr>
              </m:ctrlPr>
            </m:sSubSupPr>
            <m:e>
              <m:acc>
                <m:accPr>
                  <m:chr m:val="̃"/>
                  <m:ctrlPr>
                    <w:rPr>
                      <w:rFonts w:ascii="Cambria Math" w:hAnsi="Cambria Math"/>
                    </w:rPr>
                  </m:ctrlPr>
                </m:accPr>
                <m:e>
                  <m:r>
                    <m:rPr>
                      <m:sty m:val="p"/>
                    </m:rPr>
                    <w:rPr>
                      <w:rFonts w:ascii="Cambria Math" w:hAnsi="Cambria Math" w:cs="Cambria Math"/>
                      <w:lang w:val="en-US"/>
                    </w:rPr>
                    <m:t>π</m:t>
                  </m:r>
                </m:e>
              </m:acc>
            </m:e>
            <m:sub>
              <m:r>
                <m:rPr>
                  <m:sty m:val="p"/>
                </m:rPr>
                <w:rPr>
                  <w:rFonts w:ascii="Cambria Math" w:hAnsi="Cambria Math" w:cs="Cambria Math"/>
                  <w:lang w:val="en-US"/>
                </w:rPr>
                <m:t>i</m:t>
              </m:r>
            </m:sub>
            <m:sup>
              <m:r>
                <m:rPr>
                  <m:sty m:val="p"/>
                </m:rPr>
                <w:rPr>
                  <w:rFonts w:ascii="Cambria Math" w:hAnsi="Cambria Math" w:cs="Cambria Math"/>
                  <w:lang w:val="en-US"/>
                </w:rPr>
                <m:t>τ</m:t>
              </m:r>
            </m:sup>
          </m:sSubSup>
        </m:oMath>
        <w:r w:rsidRPr="00FC5BB7" w:rsidDel="00424757">
          <w:rPr>
            <w:lang w:val="en-US"/>
          </w:rPr>
          <w:delText xml:space="preserve"> for </w:delText>
        </w:r>
        <m:oMath>
          <m:r>
            <w:rPr>
              <w:rFonts w:ascii="Cambria Math" w:hAnsi="Cambria Math" w:cs="Cambria Math"/>
              <w:lang w:val="en-US"/>
            </w:rPr>
            <m:t>i∈{0,1,2}</m:t>
          </m:r>
        </m:oMath>
        <w:r w:rsidRPr="00FC5BB7" w:rsidDel="00424757">
          <w:rPr>
            <w:lang w:val="en-US"/>
          </w:rPr>
          <w:delText xml:space="preserve"> denote </w:delText>
        </w:r>
        <w:r w:rsidR="00627BA6" w:rsidDel="00424757">
          <w:rPr>
            <w:lang w:val="en-US"/>
          </w:rPr>
          <w:delText>firm</w:delText>
        </w:r>
        <w:r w:rsidDel="00424757">
          <w:rPr>
            <w:lang w:val="en-US"/>
          </w:rPr>
          <w:delText xml:space="preserve">s that made a technology choice (0 denotes units that do not adopt, whereas </w:delText>
        </w:r>
        <w:r w:rsidDel="00424757">
          <w:rPr>
            <w:i/>
            <w:lang w:val="en-US"/>
          </w:rPr>
          <w:delText>i=</w:delText>
        </w:r>
        <w:r w:rsidRPr="00F15866" w:rsidDel="00424757">
          <w:rPr>
            <w:i/>
            <w:lang w:val="en-US"/>
          </w:rPr>
          <w:delText>1</w:delText>
        </w:r>
        <w:r w:rsidDel="00424757">
          <w:rPr>
            <w:lang w:val="en-US"/>
          </w:rPr>
          <w:delText xml:space="preserve"> or </w:delText>
        </w:r>
        <w:r w:rsidRPr="00F15866" w:rsidDel="00424757">
          <w:rPr>
            <w:i/>
            <w:lang w:val="en-US"/>
          </w:rPr>
          <w:delText>i=2</w:delText>
        </w:r>
        <w:r w:rsidDel="00424757">
          <w:rPr>
            <w:lang w:val="en-US"/>
          </w:rPr>
          <w:delText xml:space="preserve"> denotes units that adopt technology in period </w:delText>
        </w:r>
        <w:r w:rsidRPr="00F15866" w:rsidDel="00424757">
          <w:rPr>
            <w:i/>
            <w:lang w:val="en-US"/>
          </w:rPr>
          <w:delText>i</w:delText>
        </w:r>
        <w:r w:rsidDel="00424757">
          <w:rPr>
            <w:lang w:val="en-US"/>
          </w:rPr>
          <w:delText>) and assume units are indifferent about remaining active; that is,</w:delText>
        </w:r>
        <w:r w:rsidRPr="00FC5BB7" w:rsidDel="00424757">
          <w:rPr>
            <w:lang w:val="en-US"/>
          </w:rPr>
          <w:delText xml:space="preserve"> </w:delText>
        </w:r>
        <m:oMath>
          <m:sSubSup>
            <m:sSubSupPr>
              <m:ctrlPr>
                <w:rPr>
                  <w:rFonts w:ascii="Cambria Math" w:hAnsi="Cambria Math" w:cs="Cambria Math"/>
                  <w:iCs/>
                  <w:lang w:val="en-US"/>
                </w:rPr>
              </m:ctrlPr>
            </m:sSubSupPr>
            <m:e>
              <m:acc>
                <m:accPr>
                  <m:chr m:val="̃"/>
                  <m:ctrlPr>
                    <w:rPr>
                      <w:rFonts w:ascii="Cambria Math" w:hAnsi="Cambria Math"/>
                    </w:rPr>
                  </m:ctrlPr>
                </m:accPr>
                <m:e>
                  <m:r>
                    <m:rPr>
                      <m:sty m:val="p"/>
                    </m:rPr>
                    <w:rPr>
                      <w:rFonts w:ascii="Cambria Math" w:hAnsi="Cambria Math" w:cs="Cambria Math"/>
                      <w:lang w:val="en-US"/>
                    </w:rPr>
                    <m:t>π</m:t>
                  </m:r>
                </m:e>
              </m:acc>
            </m:e>
            <m:sub>
              <m:r>
                <m:rPr>
                  <m:sty m:val="p"/>
                </m:rPr>
                <w:rPr>
                  <w:rFonts w:ascii="Cambria Math" w:hAnsi="Cambria Math" w:cs="Cambria Math"/>
                  <w:lang w:val="en-US"/>
                </w:rPr>
                <m:t>i</m:t>
              </m:r>
            </m:sub>
            <m:sup>
              <m:r>
                <m:rPr>
                  <m:sty m:val="p"/>
                </m:rPr>
                <w:rPr>
                  <w:rFonts w:ascii="Cambria Math" w:hAnsi="Cambria Math" w:cs="Cambria Math"/>
                  <w:lang w:val="en-US"/>
                </w:rPr>
                <m:t>τ</m:t>
              </m:r>
            </m:sup>
          </m:sSubSup>
          <m:r>
            <m:rPr>
              <m:sty m:val="p"/>
            </m:rPr>
            <w:rPr>
              <w:rFonts w:ascii="Cambria Math" w:hAnsi="Cambria Math" w:cs="Cambria Math"/>
              <w:lang w:val="en-US"/>
            </w:rPr>
            <m:t>=0</m:t>
          </m:r>
        </m:oMath>
        <w:r w:rsidDel="00424757">
          <w:rPr>
            <w:lang w:val="en-US"/>
          </w:rPr>
          <w:delText>. The slopes of these lines are</w:delText>
        </w:r>
        <w:r w:rsidRPr="00FC5BB7" w:rsidDel="00424757">
          <w:rPr>
            <w:lang w:val="en-US"/>
          </w:rPr>
          <w:delText xml:space="preserve"> </w:delText>
        </w:r>
      </w:del>
    </w:p>
    <w:p w14:paraId="1F68D158" w14:textId="70936816" w:rsidR="00061F12" w:rsidRPr="00FC5BB7" w:rsidDel="00424757" w:rsidRDefault="00061F12" w:rsidP="00061F12">
      <w:pPr>
        <w:spacing w:after="240" w:line="360" w:lineRule="auto"/>
        <w:rPr>
          <w:del w:id="513" w:author="Microsoft Office User" w:date="2017-06-24T12:18:00Z"/>
          <w:lang w:val="en-US"/>
        </w:rPr>
      </w:pPr>
      <w:del w:id="514" w:author="Microsoft Office User" w:date="2017-06-24T12:18:00Z">
        <m:oMathPara>
          <m:oMathParaPr>
            <m:jc m:val="centerGroup"/>
          </m:oMathParaPr>
          <m:oMath>
            <m:r>
              <m:rPr>
                <m:sty m:val="p"/>
              </m:rPr>
              <w:rPr>
                <w:rFonts w:ascii="Cambria Math" w:hAnsi="Cambria Math" w:cs="Cambria Math"/>
                <w:lang w:val="en-US"/>
              </w:rPr>
              <m:t>-</m:t>
            </m:r>
            <m:f>
              <m:fPr>
                <m:ctrlPr>
                  <w:rPr>
                    <w:rFonts w:ascii="Cambria Math" w:hAnsi="Cambria Math"/>
                  </w:rPr>
                </m:ctrlPr>
              </m:fPr>
              <m:num>
                <m:f>
                  <m:fPr>
                    <m:type m:val="lin"/>
                    <m:ctrlPr>
                      <w:rPr>
                        <w:rFonts w:ascii="Cambria Math" w:hAnsi="Cambria Math" w:cs="Cambria Math"/>
                        <w:lang w:val="en-US"/>
                      </w:rPr>
                    </m:ctrlPr>
                  </m:fPr>
                  <m:num>
                    <m:r>
                      <m:rPr>
                        <m:sty m:val="p"/>
                      </m:rPr>
                      <w:rPr>
                        <w:rFonts w:ascii="Cambria Math" w:hAnsi="Cambria Math" w:cs="Cambria Math"/>
                        <w:lang w:val="en-US"/>
                      </w:rPr>
                      <m:t>∂</m:t>
                    </m:r>
                    <m:sSubSup>
                      <m:sSubSupPr>
                        <m:ctrlPr>
                          <w:rPr>
                            <w:rFonts w:ascii="Cambria Math" w:hAnsi="Cambria Math" w:cs="Cambria Math"/>
                            <w:iCs/>
                            <w:lang w:val="en-US"/>
                          </w:rPr>
                        </m:ctrlPr>
                      </m:sSubSupPr>
                      <m:e>
                        <m:acc>
                          <m:accPr>
                            <m:chr m:val="̃"/>
                            <m:ctrlPr>
                              <w:rPr>
                                <w:rFonts w:ascii="Cambria Math" w:hAnsi="Cambria Math"/>
                              </w:rPr>
                            </m:ctrlPr>
                          </m:accPr>
                          <m:e>
                            <m:r>
                              <m:rPr>
                                <m:sty m:val="p"/>
                              </m:rPr>
                              <w:rPr>
                                <w:rFonts w:ascii="Cambria Math" w:hAnsi="Cambria Math" w:cs="Cambria Math"/>
                                <w:lang w:val="en-US"/>
                              </w:rPr>
                              <m:t>π</m:t>
                            </m:r>
                          </m:e>
                        </m:acc>
                      </m:e>
                      <m:sub>
                        <m:r>
                          <m:rPr>
                            <m:sty m:val="p"/>
                          </m:rPr>
                          <w:rPr>
                            <w:rFonts w:ascii="Cambria Math" w:hAnsi="Cambria Math" w:cs="Cambria Math"/>
                            <w:lang w:val="en-US"/>
                          </w:rPr>
                          <m:t>1</m:t>
                        </m:r>
                      </m:sub>
                      <m:sup>
                        <m:r>
                          <m:rPr>
                            <m:sty m:val="p"/>
                          </m:rPr>
                          <w:rPr>
                            <w:rFonts w:ascii="Cambria Math" w:hAnsi="Cambria Math" w:cs="Cambria Math"/>
                            <w:lang w:val="en-US"/>
                          </w:rPr>
                          <m:t>τ</m:t>
                        </m:r>
                      </m:sup>
                    </m:sSubSup>
                  </m:num>
                  <m:den>
                    <m:r>
                      <m:rPr>
                        <m:sty m:val="p"/>
                      </m:rPr>
                      <w:rPr>
                        <w:rFonts w:ascii="Cambria Math" w:hAnsi="Cambria Math" w:cs="Cambria Math"/>
                        <w:lang w:val="en-US"/>
                      </w:rPr>
                      <m:t>∂β</m:t>
                    </m:r>
                  </m:den>
                </m:f>
              </m:num>
              <m:den>
                <m:f>
                  <m:fPr>
                    <m:type m:val="lin"/>
                    <m:ctrlPr>
                      <w:rPr>
                        <w:rFonts w:ascii="Cambria Math" w:hAnsi="Cambria Math" w:cs="Cambria Math"/>
                        <w:lang w:val="en-US"/>
                      </w:rPr>
                    </m:ctrlPr>
                  </m:fPr>
                  <m:num>
                    <m:r>
                      <m:rPr>
                        <m:sty m:val="p"/>
                      </m:rPr>
                      <w:rPr>
                        <w:rFonts w:ascii="Cambria Math" w:hAnsi="Cambria Math" w:cs="Cambria Math"/>
                        <w:lang w:val="en-US"/>
                      </w:rPr>
                      <m:t>∂</m:t>
                    </m:r>
                    <m:sSubSup>
                      <m:sSubSupPr>
                        <m:ctrlPr>
                          <w:rPr>
                            <w:rFonts w:ascii="Cambria Math" w:hAnsi="Cambria Math" w:cs="Cambria Math"/>
                            <w:iCs/>
                            <w:lang w:val="en-US"/>
                          </w:rPr>
                        </m:ctrlPr>
                      </m:sSubSupPr>
                      <m:e>
                        <m:acc>
                          <m:accPr>
                            <m:chr m:val="̃"/>
                            <m:ctrlPr>
                              <w:rPr>
                                <w:rFonts w:ascii="Cambria Math" w:hAnsi="Cambria Math"/>
                              </w:rPr>
                            </m:ctrlPr>
                          </m:accPr>
                          <m:e>
                            <m:r>
                              <m:rPr>
                                <m:sty m:val="p"/>
                              </m:rPr>
                              <w:rPr>
                                <w:rFonts w:ascii="Cambria Math" w:hAnsi="Cambria Math" w:cs="Cambria Math"/>
                                <w:lang w:val="en-US"/>
                              </w:rPr>
                              <m:t>π</m:t>
                            </m:r>
                          </m:e>
                        </m:acc>
                      </m:e>
                      <m:sub>
                        <m:r>
                          <m:rPr>
                            <m:sty m:val="p"/>
                          </m:rPr>
                          <w:rPr>
                            <w:rFonts w:ascii="Cambria Math" w:hAnsi="Cambria Math" w:cs="Cambria Math"/>
                            <w:lang w:val="en-US"/>
                          </w:rPr>
                          <m:t>1</m:t>
                        </m:r>
                      </m:sub>
                      <m:sup>
                        <m:r>
                          <m:rPr>
                            <m:sty m:val="p"/>
                          </m:rPr>
                          <w:rPr>
                            <w:rFonts w:ascii="Cambria Math" w:hAnsi="Cambria Math" w:cs="Cambria Math"/>
                            <w:lang w:val="en-US"/>
                          </w:rPr>
                          <m:t>τ</m:t>
                        </m:r>
                      </m:sup>
                    </m:sSubSup>
                  </m:num>
                  <m:den>
                    <m:r>
                      <m:rPr>
                        <m:sty m:val="p"/>
                      </m:rPr>
                      <w:rPr>
                        <w:rFonts w:ascii="Cambria Math" w:hAnsi="Cambria Math" w:cs="Cambria Math"/>
                        <w:lang w:val="en-US"/>
                      </w:rPr>
                      <m:t>∂x</m:t>
                    </m:r>
                  </m:den>
                </m:f>
              </m:den>
            </m:f>
            <m:r>
              <m:rPr>
                <m:sty m:val="p"/>
              </m:rPr>
              <w:rPr>
                <w:rFonts w:ascii="Cambria Math" w:hAnsi="Cambria Math" w:cs="Cambria Math"/>
                <w:lang w:val="en-US"/>
              </w:rPr>
              <m:t>=-2.1106&gt;-</m:t>
            </m:r>
            <m:f>
              <m:fPr>
                <m:ctrlPr>
                  <w:rPr>
                    <w:rFonts w:ascii="Cambria Math" w:hAnsi="Cambria Math"/>
                  </w:rPr>
                </m:ctrlPr>
              </m:fPr>
              <m:num>
                <m:f>
                  <m:fPr>
                    <m:type m:val="lin"/>
                    <m:ctrlPr>
                      <w:rPr>
                        <w:rFonts w:ascii="Cambria Math" w:hAnsi="Cambria Math" w:cs="Cambria Math"/>
                        <w:lang w:val="en-US"/>
                      </w:rPr>
                    </m:ctrlPr>
                  </m:fPr>
                  <m:num>
                    <m:r>
                      <m:rPr>
                        <m:sty m:val="p"/>
                      </m:rPr>
                      <w:rPr>
                        <w:rFonts w:ascii="Cambria Math" w:hAnsi="Cambria Math" w:cs="Cambria Math"/>
                        <w:lang w:val="en-US"/>
                      </w:rPr>
                      <m:t>∂</m:t>
                    </m:r>
                    <m:sSubSup>
                      <m:sSubSupPr>
                        <m:ctrlPr>
                          <w:rPr>
                            <w:rFonts w:ascii="Cambria Math" w:hAnsi="Cambria Math" w:cs="Cambria Math"/>
                            <w:iCs/>
                            <w:lang w:val="en-US"/>
                          </w:rPr>
                        </m:ctrlPr>
                      </m:sSubSupPr>
                      <m:e>
                        <m:acc>
                          <m:accPr>
                            <m:chr m:val="̃"/>
                            <m:ctrlPr>
                              <w:rPr>
                                <w:rFonts w:ascii="Cambria Math" w:hAnsi="Cambria Math"/>
                              </w:rPr>
                            </m:ctrlPr>
                          </m:accPr>
                          <m:e>
                            <m:r>
                              <m:rPr>
                                <m:sty m:val="p"/>
                              </m:rPr>
                              <w:rPr>
                                <w:rFonts w:ascii="Cambria Math" w:hAnsi="Cambria Math" w:cs="Cambria Math"/>
                                <w:lang w:val="en-US"/>
                              </w:rPr>
                              <m:t>π</m:t>
                            </m:r>
                          </m:e>
                        </m:acc>
                      </m:e>
                      <m:sub>
                        <m:r>
                          <m:rPr>
                            <m:sty m:val="p"/>
                          </m:rPr>
                          <w:rPr>
                            <w:rFonts w:ascii="Cambria Math" w:hAnsi="Cambria Math" w:cs="Cambria Math"/>
                            <w:lang w:val="en-US"/>
                          </w:rPr>
                          <m:t>2</m:t>
                        </m:r>
                      </m:sub>
                      <m:sup>
                        <m:r>
                          <m:rPr>
                            <m:sty m:val="p"/>
                          </m:rPr>
                          <w:rPr>
                            <w:rFonts w:ascii="Cambria Math" w:hAnsi="Cambria Math" w:cs="Cambria Math"/>
                            <w:lang w:val="en-US"/>
                          </w:rPr>
                          <m:t>τ</m:t>
                        </m:r>
                      </m:sup>
                    </m:sSubSup>
                  </m:num>
                  <m:den>
                    <m:r>
                      <m:rPr>
                        <m:sty m:val="p"/>
                      </m:rPr>
                      <w:rPr>
                        <w:rFonts w:ascii="Cambria Math" w:hAnsi="Cambria Math" w:cs="Cambria Math"/>
                        <w:lang w:val="en-US"/>
                      </w:rPr>
                      <m:t>∂β</m:t>
                    </m:r>
                  </m:den>
                </m:f>
              </m:num>
              <m:den>
                <m:f>
                  <m:fPr>
                    <m:type m:val="lin"/>
                    <m:ctrlPr>
                      <w:rPr>
                        <w:rFonts w:ascii="Cambria Math" w:hAnsi="Cambria Math" w:cs="Cambria Math"/>
                        <w:lang w:val="en-US"/>
                      </w:rPr>
                    </m:ctrlPr>
                  </m:fPr>
                  <m:num>
                    <m:r>
                      <m:rPr>
                        <m:sty m:val="p"/>
                      </m:rPr>
                      <w:rPr>
                        <w:rFonts w:ascii="Cambria Math" w:hAnsi="Cambria Math" w:cs="Cambria Math"/>
                        <w:lang w:val="en-US"/>
                      </w:rPr>
                      <m:t>∂</m:t>
                    </m:r>
                    <m:sSubSup>
                      <m:sSubSupPr>
                        <m:ctrlPr>
                          <w:rPr>
                            <w:rFonts w:ascii="Cambria Math" w:hAnsi="Cambria Math" w:cs="Cambria Math"/>
                            <w:iCs/>
                            <w:lang w:val="en-US"/>
                          </w:rPr>
                        </m:ctrlPr>
                      </m:sSubSupPr>
                      <m:e>
                        <m:acc>
                          <m:accPr>
                            <m:chr m:val="̃"/>
                            <m:ctrlPr>
                              <w:rPr>
                                <w:rFonts w:ascii="Cambria Math" w:hAnsi="Cambria Math"/>
                              </w:rPr>
                            </m:ctrlPr>
                          </m:accPr>
                          <m:e>
                            <m:r>
                              <m:rPr>
                                <m:sty m:val="p"/>
                              </m:rPr>
                              <w:rPr>
                                <w:rFonts w:ascii="Cambria Math" w:hAnsi="Cambria Math" w:cs="Cambria Math"/>
                                <w:lang w:val="en-US"/>
                              </w:rPr>
                              <m:t>π</m:t>
                            </m:r>
                          </m:e>
                        </m:acc>
                      </m:e>
                      <m:sub>
                        <m:r>
                          <m:rPr>
                            <m:sty m:val="p"/>
                          </m:rPr>
                          <w:rPr>
                            <w:rFonts w:ascii="Cambria Math" w:hAnsi="Cambria Math" w:cs="Cambria Math"/>
                            <w:lang w:val="en-US"/>
                          </w:rPr>
                          <m:t>2</m:t>
                        </m:r>
                      </m:sub>
                      <m:sup>
                        <m:r>
                          <m:rPr>
                            <m:sty m:val="p"/>
                          </m:rPr>
                          <w:rPr>
                            <w:rFonts w:ascii="Cambria Math" w:hAnsi="Cambria Math" w:cs="Cambria Math"/>
                            <w:lang w:val="en-US"/>
                          </w:rPr>
                          <m:t>τ</m:t>
                        </m:r>
                      </m:sup>
                    </m:sSubSup>
                  </m:num>
                  <m:den>
                    <m:r>
                      <m:rPr>
                        <m:sty m:val="p"/>
                      </m:rPr>
                      <w:rPr>
                        <w:rFonts w:ascii="Cambria Math" w:hAnsi="Cambria Math" w:cs="Cambria Math"/>
                        <w:lang w:val="en-US"/>
                      </w:rPr>
                      <m:t>∂x</m:t>
                    </m:r>
                  </m:den>
                </m:f>
              </m:den>
            </m:f>
            <m:r>
              <m:rPr>
                <m:sty m:val="p"/>
              </m:rPr>
              <w:rPr>
                <w:rFonts w:ascii="Cambria Math" w:hAnsi="Cambria Math" w:cs="Cambria Math"/>
                <w:lang w:val="en-US"/>
              </w:rPr>
              <m:t>=-3.9029&gt;-</m:t>
            </m:r>
            <m:f>
              <m:fPr>
                <m:ctrlPr>
                  <w:rPr>
                    <w:rFonts w:ascii="Cambria Math" w:hAnsi="Cambria Math"/>
                  </w:rPr>
                </m:ctrlPr>
              </m:fPr>
              <m:num>
                <m:f>
                  <m:fPr>
                    <m:type m:val="lin"/>
                    <m:ctrlPr>
                      <w:rPr>
                        <w:rFonts w:ascii="Cambria Math" w:hAnsi="Cambria Math" w:cs="Cambria Math"/>
                        <w:lang w:val="en-US"/>
                      </w:rPr>
                    </m:ctrlPr>
                  </m:fPr>
                  <m:num>
                    <m:r>
                      <m:rPr>
                        <m:sty m:val="p"/>
                      </m:rPr>
                      <w:rPr>
                        <w:rFonts w:ascii="Cambria Math" w:hAnsi="Cambria Math" w:cs="Cambria Math"/>
                        <w:lang w:val="en-US"/>
                      </w:rPr>
                      <m:t>∂</m:t>
                    </m:r>
                    <m:sSubSup>
                      <m:sSubSupPr>
                        <m:ctrlPr>
                          <w:rPr>
                            <w:rFonts w:ascii="Cambria Math" w:hAnsi="Cambria Math" w:cs="Cambria Math"/>
                            <w:iCs/>
                            <w:lang w:val="en-US"/>
                          </w:rPr>
                        </m:ctrlPr>
                      </m:sSubSupPr>
                      <m:e>
                        <m:acc>
                          <m:accPr>
                            <m:chr m:val="̃"/>
                            <m:ctrlPr>
                              <w:rPr>
                                <w:rFonts w:ascii="Cambria Math" w:hAnsi="Cambria Math"/>
                              </w:rPr>
                            </m:ctrlPr>
                          </m:accPr>
                          <m:e>
                            <m:r>
                              <m:rPr>
                                <m:sty m:val="p"/>
                              </m:rPr>
                              <w:rPr>
                                <w:rFonts w:ascii="Cambria Math" w:hAnsi="Cambria Math" w:cs="Cambria Math"/>
                                <w:lang w:val="en-US"/>
                              </w:rPr>
                              <m:t>π</m:t>
                            </m:r>
                          </m:e>
                        </m:acc>
                      </m:e>
                      <m:sub>
                        <m:r>
                          <m:rPr>
                            <m:sty m:val="p"/>
                          </m:rPr>
                          <w:rPr>
                            <w:rFonts w:ascii="Cambria Math" w:hAnsi="Cambria Math" w:cs="Cambria Math"/>
                            <w:lang w:val="en-US"/>
                          </w:rPr>
                          <m:t>0</m:t>
                        </m:r>
                      </m:sub>
                      <m:sup>
                        <m:r>
                          <m:rPr>
                            <m:sty m:val="p"/>
                          </m:rPr>
                          <w:rPr>
                            <w:rFonts w:ascii="Cambria Math" w:hAnsi="Cambria Math" w:cs="Cambria Math"/>
                            <w:lang w:val="en-US"/>
                          </w:rPr>
                          <m:t>τ</m:t>
                        </m:r>
                      </m:sup>
                    </m:sSubSup>
                  </m:num>
                  <m:den>
                    <m:r>
                      <m:rPr>
                        <m:sty m:val="p"/>
                      </m:rPr>
                      <w:rPr>
                        <w:rFonts w:ascii="Cambria Math" w:hAnsi="Cambria Math" w:cs="Cambria Math"/>
                        <w:lang w:val="en-US"/>
                      </w:rPr>
                      <m:t>∂β</m:t>
                    </m:r>
                  </m:den>
                </m:f>
              </m:num>
              <m:den>
                <m:f>
                  <m:fPr>
                    <m:type m:val="lin"/>
                    <m:ctrlPr>
                      <w:rPr>
                        <w:rFonts w:ascii="Cambria Math" w:hAnsi="Cambria Math" w:cs="Cambria Math"/>
                        <w:lang w:val="en-US"/>
                      </w:rPr>
                    </m:ctrlPr>
                  </m:fPr>
                  <m:num>
                    <m:r>
                      <m:rPr>
                        <m:sty m:val="p"/>
                      </m:rPr>
                      <w:rPr>
                        <w:rFonts w:ascii="Cambria Math" w:hAnsi="Cambria Math" w:cs="Cambria Math"/>
                        <w:lang w:val="en-US"/>
                      </w:rPr>
                      <m:t>∂</m:t>
                    </m:r>
                    <m:sSubSup>
                      <m:sSubSupPr>
                        <m:ctrlPr>
                          <w:rPr>
                            <w:rFonts w:ascii="Cambria Math" w:hAnsi="Cambria Math" w:cs="Cambria Math"/>
                            <w:iCs/>
                            <w:lang w:val="en-US"/>
                          </w:rPr>
                        </m:ctrlPr>
                      </m:sSubSupPr>
                      <m:e>
                        <m:acc>
                          <m:accPr>
                            <m:chr m:val="̃"/>
                            <m:ctrlPr>
                              <w:rPr>
                                <w:rFonts w:ascii="Cambria Math" w:hAnsi="Cambria Math"/>
                              </w:rPr>
                            </m:ctrlPr>
                          </m:accPr>
                          <m:e>
                            <m:r>
                              <m:rPr>
                                <m:sty m:val="p"/>
                              </m:rPr>
                              <w:rPr>
                                <w:rFonts w:ascii="Cambria Math" w:hAnsi="Cambria Math" w:cs="Cambria Math"/>
                                <w:lang w:val="en-US"/>
                              </w:rPr>
                              <m:t>π</m:t>
                            </m:r>
                          </m:e>
                        </m:acc>
                      </m:e>
                      <m:sub>
                        <m:r>
                          <m:rPr>
                            <m:sty m:val="p"/>
                          </m:rPr>
                          <w:rPr>
                            <w:rFonts w:ascii="Cambria Math" w:hAnsi="Cambria Math" w:cs="Cambria Math"/>
                            <w:lang w:val="en-US"/>
                          </w:rPr>
                          <m:t>0</m:t>
                        </m:r>
                      </m:sub>
                      <m:sup>
                        <m:r>
                          <m:rPr>
                            <m:sty m:val="p"/>
                          </m:rPr>
                          <w:rPr>
                            <w:rFonts w:ascii="Cambria Math" w:hAnsi="Cambria Math" w:cs="Cambria Math"/>
                            <w:lang w:val="en-US"/>
                          </w:rPr>
                          <m:t>τ</m:t>
                        </m:r>
                      </m:sup>
                    </m:sSubSup>
                  </m:num>
                  <m:den>
                    <m:r>
                      <m:rPr>
                        <m:sty m:val="p"/>
                      </m:rPr>
                      <w:rPr>
                        <w:rFonts w:ascii="Cambria Math" w:hAnsi="Cambria Math" w:cs="Cambria Math"/>
                        <w:lang w:val="en-US"/>
                      </w:rPr>
                      <m:t>∂x</m:t>
                    </m:r>
                  </m:den>
                </m:f>
              </m:den>
            </m:f>
            <m:r>
              <m:rPr>
                <m:sty m:val="p"/>
              </m:rPr>
              <w:rPr>
                <w:rFonts w:ascii="Cambria Math" w:hAnsi="Cambria Math" w:cs="Cambria Math"/>
                <w:lang w:val="en-US"/>
              </w:rPr>
              <m:t>=-4.4322</m:t>
            </m:r>
          </m:oMath>
        </m:oMathPara>
      </w:del>
    </w:p>
    <w:p w14:paraId="15984314" w14:textId="25FE2B82" w:rsidR="00061F12" w:rsidRPr="001B1BD5" w:rsidDel="00424757" w:rsidRDefault="00061F12" w:rsidP="007F00FD">
      <w:pPr>
        <w:spacing w:after="240" w:line="360" w:lineRule="auto"/>
        <w:jc w:val="both"/>
        <w:rPr>
          <w:del w:id="515" w:author="Microsoft Office User" w:date="2017-06-24T12:18:00Z"/>
          <w:i/>
          <w:lang w:val="en-US"/>
        </w:rPr>
      </w:pPr>
      <w:del w:id="516" w:author="Microsoft Office User" w:date="2017-06-24T12:18:00Z">
        <w:r w:rsidDel="00424757">
          <w:rPr>
            <w:lang w:val="en-US"/>
          </w:rPr>
          <w:delText>and their intercepts are</w:delText>
        </w:r>
        <w:r w:rsidRPr="00FC5BB7" w:rsidDel="00424757">
          <w:rPr>
            <w:lang w:val="en-US"/>
          </w:rPr>
          <w:delText xml:space="preserve"> </w:delText>
        </w:r>
        <m:oMath>
          <m:r>
            <m:rPr>
              <m:sty m:val="p"/>
            </m:rPr>
            <w:rPr>
              <w:rFonts w:ascii="Cambria Math" w:hAnsi="Cambria Math" w:cs="Cambria Math"/>
              <w:lang w:val="en-US"/>
            </w:rPr>
            <m:t>x</m:t>
          </m:r>
          <m:d>
            <m:dPr>
              <m:ctrlPr>
                <w:rPr>
                  <w:rFonts w:ascii="Cambria Math" w:hAnsi="Cambria Math" w:cs="Cambria Math"/>
                  <w:lang w:val="en-US"/>
                </w:rPr>
              </m:ctrlPr>
            </m:dPr>
            <m:e>
              <m:r>
                <m:rPr>
                  <m:sty m:val="p"/>
                </m:rPr>
                <w:rPr>
                  <w:rFonts w:ascii="Cambria Math" w:hAnsi="Cambria Math" w:cs="Cambria Math"/>
                  <w:lang w:val="en-US"/>
                </w:rPr>
                <m:t>β=0,</m:t>
              </m:r>
              <m:sSubSup>
                <m:sSubSupPr>
                  <m:ctrlPr>
                    <w:rPr>
                      <w:rFonts w:ascii="Cambria Math" w:hAnsi="Cambria Math" w:cs="Cambria Math"/>
                      <w:lang w:val="en-US"/>
                    </w:rPr>
                  </m:ctrlPr>
                </m:sSubSupPr>
                <m:e>
                  <m:acc>
                    <m:accPr>
                      <m:chr m:val="̃"/>
                      <m:ctrlPr>
                        <w:rPr>
                          <w:rFonts w:ascii="Cambria Math" w:hAnsi="Cambria Math"/>
                          <w:lang w:val="en-US"/>
                        </w:rPr>
                      </m:ctrlPr>
                    </m:accPr>
                    <m:e>
                      <m:r>
                        <m:rPr>
                          <m:sty m:val="p"/>
                        </m:rPr>
                        <w:rPr>
                          <w:rFonts w:ascii="Cambria Math" w:hAnsi="Cambria Math" w:cs="Cambria Math"/>
                          <w:lang w:val="en-US"/>
                        </w:rPr>
                        <m:t>π</m:t>
                      </m:r>
                    </m:e>
                  </m:acc>
                </m:e>
                <m:sub>
                  <m:r>
                    <m:rPr>
                      <m:sty m:val="p"/>
                    </m:rPr>
                    <w:rPr>
                      <w:rFonts w:ascii="Cambria Math" w:hAnsi="Cambria Math" w:cs="Cambria Math"/>
                      <w:lang w:val="en-US"/>
                    </w:rPr>
                    <m:t>0</m:t>
                  </m:r>
                </m:sub>
                <m:sup>
                  <m:r>
                    <m:rPr>
                      <m:sty m:val="p"/>
                    </m:rPr>
                    <w:rPr>
                      <w:rFonts w:ascii="Cambria Math" w:hAnsi="Cambria Math" w:cs="Cambria Math"/>
                      <w:lang w:val="en-US"/>
                    </w:rPr>
                    <m:t>τ</m:t>
                  </m:r>
                </m:sup>
              </m:sSubSup>
              <m:r>
                <m:rPr>
                  <m:sty m:val="p"/>
                </m:rPr>
                <w:rPr>
                  <w:rFonts w:ascii="Cambria Math" w:hAnsi="Cambria Math" w:cs="Cambria Math"/>
                  <w:lang w:val="en-US"/>
                </w:rPr>
                <m:t>=0</m:t>
              </m:r>
            </m:e>
          </m:d>
          <m:r>
            <m:rPr>
              <m:sty m:val="p"/>
            </m:rPr>
            <w:rPr>
              <w:rFonts w:ascii="Cambria Math" w:hAnsi="Cambria Math" w:cs="Cambria Math"/>
              <w:lang w:val="en-US"/>
            </w:rPr>
            <m:t>=10.3400&gt;</m:t>
          </m:r>
          <m:r>
            <w:rPr>
              <w:rFonts w:ascii="Cambria Math" w:hAnsi="Cambria Math" w:cs="Cambria Math"/>
              <w:lang w:val="en-US"/>
            </w:rPr>
            <m:t>x</m:t>
          </m:r>
          <m:d>
            <m:dPr>
              <m:ctrlPr>
                <w:rPr>
                  <w:rFonts w:ascii="Cambria Math" w:hAnsi="Cambria Math" w:cs="Cambria Math"/>
                  <w:lang w:val="en-US"/>
                </w:rPr>
              </m:ctrlPr>
            </m:dPr>
            <m:e>
              <m:r>
                <m:rPr>
                  <m:sty m:val="p"/>
                </m:rPr>
                <w:rPr>
                  <w:rFonts w:ascii="Cambria Math" w:hAnsi="Cambria Math" w:cs="Cambria Math"/>
                  <w:lang w:val="en-US"/>
                </w:rPr>
                <m:t>β=0,</m:t>
              </m:r>
              <m:sSubSup>
                <m:sSubSupPr>
                  <m:ctrlPr>
                    <w:rPr>
                      <w:rFonts w:ascii="Cambria Math" w:hAnsi="Cambria Math" w:cs="Cambria Math"/>
                      <w:lang w:val="en-US"/>
                    </w:rPr>
                  </m:ctrlPr>
                </m:sSubSupPr>
                <m:e>
                  <m:acc>
                    <m:accPr>
                      <m:chr m:val="̃"/>
                      <m:ctrlPr>
                        <w:rPr>
                          <w:rFonts w:ascii="Cambria Math" w:hAnsi="Cambria Math"/>
                          <w:lang w:val="en-US"/>
                        </w:rPr>
                      </m:ctrlPr>
                    </m:accPr>
                    <m:e>
                      <m:r>
                        <m:rPr>
                          <m:sty m:val="p"/>
                        </m:rPr>
                        <w:rPr>
                          <w:rFonts w:ascii="Cambria Math" w:hAnsi="Cambria Math" w:cs="Cambria Math"/>
                          <w:lang w:val="en-US"/>
                        </w:rPr>
                        <m:t>π</m:t>
                      </m:r>
                    </m:e>
                  </m:acc>
                </m:e>
                <m:sub>
                  <m:r>
                    <m:rPr>
                      <m:sty m:val="p"/>
                    </m:rPr>
                    <w:rPr>
                      <w:rFonts w:ascii="Cambria Math" w:hAnsi="Cambria Math" w:cs="Cambria Math"/>
                      <w:lang w:val="en-US"/>
                    </w:rPr>
                    <m:t>2</m:t>
                  </m:r>
                </m:sub>
                <m:sup>
                  <m:r>
                    <m:rPr>
                      <m:sty m:val="p"/>
                    </m:rPr>
                    <w:rPr>
                      <w:rFonts w:ascii="Cambria Math" w:hAnsi="Cambria Math" w:cs="Cambria Math"/>
                      <w:lang w:val="en-US"/>
                    </w:rPr>
                    <m:t>τ</m:t>
                  </m:r>
                </m:sup>
              </m:sSubSup>
              <m:r>
                <m:rPr>
                  <m:sty m:val="p"/>
                </m:rPr>
                <w:rPr>
                  <w:rFonts w:ascii="Cambria Math" w:hAnsi="Cambria Math" w:cs="Cambria Math"/>
                  <w:lang w:val="en-US"/>
                </w:rPr>
                <m:t>=0</m:t>
              </m:r>
            </m:e>
          </m:d>
          <m:r>
            <m:rPr>
              <m:sty m:val="p"/>
            </m:rPr>
            <w:rPr>
              <w:rFonts w:ascii="Cambria Math" w:hAnsi="Cambria Math" w:cs="Cambria Math"/>
              <w:lang w:val="en-US"/>
            </w:rPr>
            <m:t>=10.1259&gt;</m:t>
          </m:r>
          <m:r>
            <w:rPr>
              <w:rFonts w:ascii="Cambria Math" w:hAnsi="Cambria Math" w:cs="Cambria Math"/>
              <w:lang w:val="en-US"/>
            </w:rPr>
            <m:t>x</m:t>
          </m:r>
          <m:d>
            <m:dPr>
              <m:ctrlPr>
                <w:rPr>
                  <w:rFonts w:ascii="Cambria Math" w:hAnsi="Cambria Math" w:cs="Cambria Math"/>
                  <w:lang w:val="en-US"/>
                </w:rPr>
              </m:ctrlPr>
            </m:dPr>
            <m:e>
              <m:r>
                <m:rPr>
                  <m:sty m:val="p"/>
                </m:rPr>
                <w:rPr>
                  <w:rFonts w:ascii="Cambria Math" w:hAnsi="Cambria Math" w:cs="Cambria Math"/>
                  <w:lang w:val="en-US"/>
                </w:rPr>
                <m:t>β=0,</m:t>
              </m:r>
              <m:sSubSup>
                <m:sSubSupPr>
                  <m:ctrlPr>
                    <w:rPr>
                      <w:rFonts w:ascii="Cambria Math" w:hAnsi="Cambria Math" w:cs="Cambria Math"/>
                      <w:lang w:val="en-US"/>
                    </w:rPr>
                  </m:ctrlPr>
                </m:sSubSupPr>
                <m:e>
                  <m:acc>
                    <m:accPr>
                      <m:chr m:val="̃"/>
                      <m:ctrlPr>
                        <w:rPr>
                          <w:rFonts w:ascii="Cambria Math" w:hAnsi="Cambria Math"/>
                          <w:lang w:val="en-US"/>
                        </w:rPr>
                      </m:ctrlPr>
                    </m:accPr>
                    <m:e>
                      <m:r>
                        <m:rPr>
                          <m:sty m:val="p"/>
                        </m:rPr>
                        <w:rPr>
                          <w:rFonts w:ascii="Cambria Math" w:hAnsi="Cambria Math" w:cs="Cambria Math"/>
                          <w:lang w:val="en-US"/>
                        </w:rPr>
                        <m:t>π</m:t>
                      </m:r>
                    </m:e>
                  </m:acc>
                </m:e>
                <m:sub>
                  <m:r>
                    <m:rPr>
                      <m:sty m:val="p"/>
                    </m:rPr>
                    <w:rPr>
                      <w:rFonts w:ascii="Cambria Math" w:hAnsi="Cambria Math" w:cs="Cambria Math"/>
                      <w:lang w:val="en-US"/>
                    </w:rPr>
                    <m:t>1</m:t>
                  </m:r>
                </m:sub>
                <m:sup>
                  <m:r>
                    <m:rPr>
                      <m:sty m:val="p"/>
                    </m:rPr>
                    <w:rPr>
                      <w:rFonts w:ascii="Cambria Math" w:hAnsi="Cambria Math" w:cs="Cambria Math"/>
                      <w:lang w:val="en-US"/>
                    </w:rPr>
                    <m:t>τ</m:t>
                  </m:r>
                </m:sup>
              </m:sSubSup>
              <m:r>
                <m:rPr>
                  <m:sty m:val="p"/>
                </m:rPr>
                <w:rPr>
                  <w:rFonts w:ascii="Cambria Math" w:hAnsi="Cambria Math" w:cs="Cambria Math"/>
                  <w:lang w:val="en-US"/>
                </w:rPr>
                <m:t>=0</m:t>
              </m:r>
            </m:e>
          </m:d>
          <m:r>
            <m:rPr>
              <m:sty m:val="p"/>
            </m:rPr>
            <w:rPr>
              <w:rFonts w:ascii="Cambria Math" w:hAnsi="Cambria Math" w:cs="Cambria Math"/>
              <w:lang w:val="en-US"/>
            </w:rPr>
            <m:t>=9.0671</m:t>
          </m:r>
        </m:oMath>
        <w:r w:rsidDel="00424757">
          <w:rPr>
            <w:lang w:val="en-US"/>
          </w:rPr>
          <w:delText xml:space="preserve">. We depict </w:delText>
        </w:r>
        <m:oMath>
          <m:sSubSup>
            <m:sSubSupPr>
              <m:ctrlPr>
                <w:rPr>
                  <w:rFonts w:ascii="Cambria Math" w:hAnsi="Cambria Math" w:cs="Cambria Math"/>
                  <w:lang w:val="en-US"/>
                </w:rPr>
              </m:ctrlPr>
            </m:sSubSupPr>
            <m:e>
              <m:acc>
                <m:accPr>
                  <m:chr m:val="̃"/>
                  <m:ctrlPr>
                    <w:rPr>
                      <w:rFonts w:ascii="Cambria Math" w:hAnsi="Cambria Math"/>
                      <w:lang w:val="en-US"/>
                    </w:rPr>
                  </m:ctrlPr>
                </m:accPr>
                <m:e>
                  <m:r>
                    <m:rPr>
                      <m:sty m:val="p"/>
                    </m:rPr>
                    <w:rPr>
                      <w:rFonts w:ascii="Cambria Math" w:hAnsi="Cambria Math" w:cs="Cambria Math" w:hint="eastAsia"/>
                      <w:lang w:val="en-US"/>
                    </w:rPr>
                    <m:t>π</m:t>
                  </m:r>
                </m:e>
              </m:acc>
            </m:e>
            <m:sub>
              <m:r>
                <m:rPr>
                  <m:sty m:val="p"/>
                </m:rPr>
                <w:rPr>
                  <w:rFonts w:ascii="Cambria Math" w:hAnsi="Cambria Math" w:cs="Cambria Math" w:hint="eastAsia"/>
                  <w:lang w:val="en-US"/>
                </w:rPr>
                <m:t>i</m:t>
              </m:r>
            </m:sub>
            <m:sup>
              <m:r>
                <m:rPr>
                  <m:sty m:val="p"/>
                </m:rPr>
                <w:rPr>
                  <w:rFonts w:ascii="Cambria Math" w:hAnsi="Cambria Math" w:cs="Cambria Math" w:hint="eastAsia"/>
                  <w:lang w:val="en-US"/>
                </w:rPr>
                <m:t>τ</m:t>
              </m:r>
            </m:sup>
          </m:sSubSup>
        </m:oMath>
        <w:r w:rsidDel="00424757">
          <w:rPr>
            <w:lang w:val="en-US"/>
          </w:rPr>
          <w:delText xml:space="preserve"> for </w:delText>
        </w:r>
        <m:oMath>
          <m:r>
            <m:rPr>
              <m:sty m:val="p"/>
            </m:rPr>
            <w:rPr>
              <w:rFonts w:ascii="Cambria Math" w:hAnsi="Cambria Math" w:cs="Cambria Math" w:hint="eastAsia"/>
              <w:lang w:val="en-US"/>
            </w:rPr>
            <m:t>i</m:t>
          </m:r>
          <m:r>
            <m:rPr>
              <m:sty m:val="p"/>
            </m:rPr>
            <w:rPr>
              <w:rFonts w:ascii="Cambria Math" w:hAnsi="Cambria Math" w:cs="Cambria Math" w:hint="eastAsia"/>
              <w:lang w:val="en-US"/>
            </w:rPr>
            <m:t>∈</m:t>
          </m:r>
          <m:r>
            <m:rPr>
              <m:sty m:val="p"/>
            </m:rPr>
            <w:rPr>
              <w:rFonts w:ascii="Cambria Math" w:hAnsi="Cambria Math" w:cs="Cambria Math" w:hint="eastAsia"/>
              <w:lang w:val="en-US"/>
            </w:rPr>
            <m:t>{0,1,2}</m:t>
          </m:r>
        </m:oMath>
        <w:r w:rsidDel="00424757">
          <w:rPr>
            <w:lang w:val="en-US"/>
          </w:rPr>
          <w:delText xml:space="preserve"> in Figure </w:delText>
        </w:r>
        <w:r w:rsidR="007F00FD" w:rsidDel="00424757">
          <w:rPr>
            <w:lang w:val="en-US"/>
          </w:rPr>
          <w:delText>1C</w:delText>
        </w:r>
        <w:r w:rsidDel="00424757">
          <w:rPr>
            <w:lang w:val="en-US"/>
          </w:rPr>
          <w:delText xml:space="preserve">, and note that </w:delText>
        </w:r>
        <w:r w:rsidRPr="00185DD9" w:rsidDel="00424757">
          <w:rPr>
            <w:lang w:val="en-US"/>
          </w:rPr>
          <w:delText>DCBEO</w:delText>
        </w:r>
        <w:r w:rsidDel="00424757">
          <w:rPr>
            <w:lang w:val="en-US"/>
          </w:rPr>
          <w:delText xml:space="preserve"> is the survival region </w:delText>
        </w:r>
        <m:oMath>
          <m:sSup>
            <m:sSupPr>
              <m:ctrlPr>
                <w:rPr>
                  <w:rFonts w:ascii="Cambria Math" w:hAnsi="Cambria Math" w:cs="Cambria Math"/>
                  <w:lang w:val="en-US"/>
                </w:rPr>
              </m:ctrlPr>
            </m:sSupPr>
            <m:e>
              <m:r>
                <m:rPr>
                  <m:sty m:val="p"/>
                </m:rPr>
                <w:rPr>
                  <w:rFonts w:ascii="Cambria Math" w:hAnsi="Cambria Math" w:cs="Cambria Math" w:hint="eastAsia"/>
                  <w:lang w:val="en-US"/>
                </w:rPr>
                <m:t>R</m:t>
              </m:r>
            </m:e>
            <m:sup>
              <m:r>
                <m:rPr>
                  <m:sty m:val="p"/>
                </m:rPr>
                <w:rPr>
                  <w:rFonts w:ascii="Cambria Math" w:hAnsi="Cambria Math" w:cs="Cambria Math" w:hint="eastAsia"/>
                  <w:lang w:val="en-US"/>
                </w:rPr>
                <m:t>A,1</m:t>
              </m:r>
            </m:sup>
          </m:sSup>
        </m:oMath>
        <w:r w:rsidDel="00424757">
          <w:rPr>
            <w:lang w:val="en-US"/>
          </w:rPr>
          <w:delText xml:space="preserve">. The tax policy results in inefficient and dirty units exiting the industry (i.e., units located in region </w:delText>
        </w:r>
        <m:oMath>
          <m:sSup>
            <m:sSupPr>
              <m:ctrlPr>
                <w:rPr>
                  <w:rFonts w:ascii="Cambria Math" w:hAnsi="Cambria Math" w:cs="Cambria Math"/>
                  <w:lang w:val="en-US"/>
                </w:rPr>
              </m:ctrlPr>
            </m:sSupPr>
            <m:e>
              <m:r>
                <m:rPr>
                  <m:sty m:val="p"/>
                </m:rPr>
                <w:rPr>
                  <w:rFonts w:ascii="Cambria Math" w:hAnsi="Cambria Math" w:cs="Cambria Math" w:hint="eastAsia"/>
                  <w:lang w:val="en-US"/>
                </w:rPr>
                <m:t>R</m:t>
              </m:r>
            </m:e>
            <m:sup>
              <m:r>
                <m:rPr>
                  <m:sty m:val="p"/>
                </m:rPr>
                <w:rPr>
                  <w:rFonts w:ascii="Cambria Math" w:hAnsi="Cambria Math" w:cs="Cambria Math" w:hint="eastAsia"/>
                  <w:lang w:val="en-US"/>
                </w:rPr>
                <m:t>0</m:t>
              </m:r>
            </m:sup>
          </m:sSup>
          <m:r>
            <m:rPr>
              <m:sty m:val="p"/>
            </m:rPr>
            <w:rPr>
              <w:rFonts w:ascii="Cambria Math" w:hAnsi="Cambria Math" w:cs="Cambria Math"/>
              <w:lang w:val="en-US"/>
            </w:rPr>
            <m:t>-</m:t>
          </m:r>
          <m:sSup>
            <m:sSupPr>
              <m:ctrlPr>
                <w:rPr>
                  <w:rFonts w:ascii="Cambria Math" w:hAnsi="Cambria Math" w:cs="Cambria Math"/>
                  <w:lang w:val="en-US"/>
                </w:rPr>
              </m:ctrlPr>
            </m:sSupPr>
            <m:e>
              <m:r>
                <m:rPr>
                  <m:sty m:val="p"/>
                </m:rPr>
                <w:rPr>
                  <w:rFonts w:ascii="Cambria Math" w:hAnsi="Cambria Math" w:cs="Cambria Math" w:hint="eastAsia"/>
                  <w:lang w:val="en-US"/>
                </w:rPr>
                <m:t>R</m:t>
              </m:r>
            </m:e>
            <m:sup>
              <m:r>
                <m:rPr>
                  <m:sty m:val="p"/>
                </m:rPr>
                <w:rPr>
                  <w:rFonts w:ascii="Cambria Math" w:hAnsi="Cambria Math" w:cs="Cambria Math" w:hint="eastAsia"/>
                  <w:lang w:val="en-US"/>
                </w:rPr>
                <m:t>A,1</m:t>
              </m:r>
            </m:sup>
          </m:sSup>
        </m:oMath>
        <w:r w:rsidDel="00424757">
          <w:rPr>
            <w:lang w:val="en-US"/>
          </w:rPr>
          <w:delText xml:space="preserve">). </w:delText>
        </w:r>
      </w:del>
    </w:p>
    <w:p w14:paraId="0D5222E2" w14:textId="2F160A0F" w:rsidR="00061F12" w:rsidRPr="00144C1E" w:rsidDel="00424757" w:rsidRDefault="00061F12" w:rsidP="007F00FD">
      <w:pPr>
        <w:spacing w:after="240" w:line="360" w:lineRule="auto"/>
        <w:ind w:firstLine="720"/>
        <w:jc w:val="both"/>
        <w:rPr>
          <w:del w:id="517" w:author="Microsoft Office User" w:date="2017-06-24T12:18:00Z"/>
          <w:lang w:val="en-US"/>
        </w:rPr>
      </w:pPr>
      <w:del w:id="518" w:author="Microsoft Office User" w:date="2017-06-24T12:18:00Z">
        <w:r w:rsidDel="00424757">
          <w:rPr>
            <w:lang w:val="en-US"/>
          </w:rPr>
          <w:delText xml:space="preserve">Some of the active </w:delText>
        </w:r>
        <w:r w:rsidR="00627BA6" w:rsidDel="00424757">
          <w:rPr>
            <w:lang w:val="en-US"/>
          </w:rPr>
          <w:delText>firm</w:delText>
        </w:r>
        <w:r w:rsidDel="00424757">
          <w:rPr>
            <w:lang w:val="en-US"/>
          </w:rPr>
          <w:delText>s adopt the clean technology in the first period, but others do not. We characterize these early adopters and separate them from the late adopters and identify units that do not adopt the technology in either period 1 or period 2 (see</w:delText>
        </w:r>
        <w:r w:rsidRPr="00144C1E" w:rsidDel="00424757">
          <w:rPr>
            <w:lang w:val="en-US"/>
          </w:rPr>
          <w:delText xml:space="preserve"> Appendix </w:delText>
        </w:r>
        <w:r w:rsidR="007F00FD" w:rsidDel="00424757">
          <w:rPr>
            <w:lang w:val="en-US"/>
          </w:rPr>
          <w:delText>D</w:delText>
        </w:r>
        <w:r w:rsidDel="00424757">
          <w:rPr>
            <w:lang w:val="en-US"/>
          </w:rPr>
          <w:delText>)</w:delText>
        </w:r>
        <w:r w:rsidRPr="00144C1E" w:rsidDel="00424757">
          <w:rPr>
            <w:lang w:val="en-US"/>
          </w:rPr>
          <w:delText>:</w:delText>
        </w:r>
      </w:del>
    </w:p>
    <w:p w14:paraId="2310F44F" w14:textId="5D64F661" w:rsidR="00061F12" w:rsidRPr="00144C1E" w:rsidDel="00424757" w:rsidRDefault="00061F12" w:rsidP="00DB6D5E">
      <w:pPr>
        <w:pStyle w:val="ListParagraph"/>
        <w:numPr>
          <w:ilvl w:val="0"/>
          <w:numId w:val="3"/>
        </w:numPr>
        <w:spacing w:after="240" w:line="360" w:lineRule="auto"/>
        <w:jc w:val="both"/>
        <w:rPr>
          <w:del w:id="519" w:author="Microsoft Office User" w:date="2017-06-24T12:18:00Z"/>
          <w:i/>
          <w:lang w:val="en-US"/>
        </w:rPr>
      </w:pPr>
      <w:del w:id="520" w:author="Microsoft Office User" w:date="2017-06-24T12:18:00Z">
        <w:r w:rsidRPr="00144C1E" w:rsidDel="00424757">
          <w:rPr>
            <w:i/>
            <w:lang w:val="en-US"/>
          </w:rPr>
          <w:delText xml:space="preserve">The line </w:delTex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hint="eastAsia"/>
                  <w:lang w:val="en-US"/>
                </w:rPr>
                <m:t>1</m:t>
              </m:r>
            </m:sub>
            <m:sup>
              <m:r>
                <w:rPr>
                  <w:rFonts w:ascii="Cambria Math" w:hAnsi="Cambria Math" w:cs="Cambria Math"/>
                  <w:lang w:val="en-US"/>
                </w:rPr>
                <m:t>τ</m:t>
              </m:r>
            </m:sup>
          </m:sSubSup>
          <m:r>
            <w:rPr>
              <w:rFonts w:ascii="Cambria Math" w:hAnsi="Cambria Math" w:cs="Cambria Math" w:hint="eastAsia"/>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hint="eastAsia"/>
                  <w:lang w:val="en-US"/>
                </w:rPr>
                <m:t>0</m:t>
              </m:r>
            </m:sub>
            <m:sup>
              <m:r>
                <w:rPr>
                  <w:rFonts w:ascii="Cambria Math" w:hAnsi="Cambria Math" w:cs="Cambria Math"/>
                  <w:lang w:val="en-US"/>
                </w:rPr>
                <m:t>τ</m:t>
              </m:r>
            </m:sup>
          </m:sSubSup>
        </m:oMath>
        <w:r w:rsidRPr="00144C1E" w:rsidDel="00424757">
          <w:rPr>
            <w:i/>
            <w:iCs/>
            <w:lang w:val="en-US"/>
          </w:rPr>
          <w:delText xml:space="preserve"> </w:delText>
        </w:r>
        <w:r w:rsidDel="00424757">
          <w:rPr>
            <w:i/>
            <w:iCs/>
            <w:lang w:val="en-US"/>
          </w:rPr>
          <w:delText>(i.e., line HA in Figure 1</w:delText>
        </w:r>
        <w:r w:rsidR="00431990" w:rsidDel="00424757">
          <w:rPr>
            <w:i/>
            <w:iCs/>
            <w:lang w:val="en-US"/>
          </w:rPr>
          <w:delText>D</w:delText>
        </w:r>
        <w:r w:rsidDel="00424757">
          <w:rPr>
            <w:i/>
            <w:iCs/>
            <w:lang w:val="en-US"/>
          </w:rPr>
          <w:delText>):</w:delText>
        </w:r>
      </w:del>
    </w:p>
    <w:tbl>
      <w:tblPr>
        <w:tblW w:w="5000" w:type="pct"/>
        <w:tblLook w:val="04A0" w:firstRow="1" w:lastRow="0" w:firstColumn="1" w:lastColumn="0" w:noHBand="0" w:noVBand="1"/>
      </w:tblPr>
      <w:tblGrid>
        <w:gridCol w:w="1404"/>
        <w:gridCol w:w="6552"/>
        <w:gridCol w:w="1404"/>
      </w:tblGrid>
      <w:tr w:rsidR="00061F12" w:rsidRPr="00144C1E" w:rsidDel="00424757" w14:paraId="309DC114" w14:textId="38147A1A" w:rsidTr="004F4CEB">
        <w:trPr>
          <w:del w:id="521" w:author="Microsoft Office User" w:date="2017-06-24T12:18:00Z"/>
        </w:trPr>
        <w:tc>
          <w:tcPr>
            <w:tcW w:w="750" w:type="pct"/>
            <w:vAlign w:val="center"/>
          </w:tcPr>
          <w:p w14:paraId="5C793F5F" w14:textId="054CD6A9" w:rsidR="00061F12" w:rsidRPr="00144C1E" w:rsidDel="00424757" w:rsidRDefault="00061F12" w:rsidP="004F4CEB">
            <w:pPr>
              <w:spacing w:after="240" w:line="360" w:lineRule="auto"/>
              <w:rPr>
                <w:del w:id="522" w:author="Microsoft Office User" w:date="2017-06-24T12:18:00Z"/>
                <w:i/>
              </w:rPr>
            </w:pPr>
          </w:p>
        </w:tc>
        <w:tc>
          <w:tcPr>
            <w:tcW w:w="3500" w:type="pct"/>
          </w:tcPr>
          <w:p w14:paraId="3280F857" w14:textId="735E5869" w:rsidR="00061F12" w:rsidRPr="00144C1E" w:rsidDel="00424757" w:rsidRDefault="005A52CF" w:rsidP="004F4CEB">
            <w:pPr>
              <w:spacing w:after="240" w:line="360" w:lineRule="auto"/>
              <w:rPr>
                <w:del w:id="523" w:author="Microsoft Office User" w:date="2017-06-24T12:18:00Z"/>
                <w:i/>
              </w:rPr>
            </w:pPr>
            <m:oMathPara>
              <m:oMath>
                <m:sSub>
                  <m:sSubPr>
                    <m:ctrlPr>
                      <w:del w:id="524" w:author="Microsoft Office User" w:date="2017-06-24T12:18:00Z">
                        <w:rPr>
                          <w:rFonts w:ascii="Cambria Math" w:hAnsi="Cambria Math" w:cs="Cambria Math"/>
                          <w:i/>
                          <w:iCs/>
                          <w:lang w:val="en-US"/>
                        </w:rPr>
                      </w:del>
                    </m:ctrlPr>
                  </m:sSubPr>
                  <m:e>
                    <w:del w:id="525" w:author="Microsoft Office User" w:date="2017-06-24T12:18:00Z">
                      <m:r>
                        <w:rPr>
                          <w:rFonts w:ascii="Cambria Math" w:hAnsi="Cambria Math" w:cs="Cambria Math"/>
                          <w:lang w:val="en-US"/>
                        </w:rPr>
                        <m:t>x</m:t>
                      </m:r>
                    </w:del>
                  </m:e>
                  <m:sub>
                    <w:del w:id="526" w:author="Microsoft Office User" w:date="2017-06-24T12:18:00Z">
                      <m:r>
                        <w:rPr>
                          <w:rFonts w:ascii="Cambria Math" w:hAnsi="Cambria Math" w:cs="Cambria Math" w:hint="eastAsia"/>
                          <w:lang w:val="en-US"/>
                        </w:rPr>
                        <m:t>0,1</m:t>
                      </m:r>
                    </w:del>
                  </m:sub>
                </m:sSub>
                <w:del w:id="527" w:author="Microsoft Office User" w:date="2017-06-24T12:18:00Z">
                  <m:r>
                    <w:rPr>
                      <w:rFonts w:ascii="Cambria Math" w:hAnsi="Cambria Math" w:cs="Cambria Math" w:hint="eastAsia"/>
                      <w:lang w:val="en-US"/>
                    </w:rPr>
                    <m:t>=</m:t>
                  </m:r>
                  <m:r>
                    <w:rPr>
                      <w:rFonts w:ascii="Cambria Math" w:hAnsi="Cambria Math" w:cs="Cambria Math"/>
                      <w:lang w:val="en-US"/>
                    </w:rPr>
                    <m:t>44.3222⋅β-16.3915</m:t>
                  </m:r>
                </w:del>
              </m:oMath>
            </m:oMathPara>
          </w:p>
        </w:tc>
        <w:tc>
          <w:tcPr>
            <w:tcW w:w="750" w:type="pct"/>
            <w:vAlign w:val="center"/>
          </w:tcPr>
          <w:p w14:paraId="18C3F514" w14:textId="1A93EDBF" w:rsidR="00061F12" w:rsidRPr="00144C1E" w:rsidDel="00424757" w:rsidRDefault="00061F12" w:rsidP="007F00FD">
            <w:pPr>
              <w:widowControl/>
              <w:spacing w:after="240" w:line="360" w:lineRule="auto"/>
              <w:jc w:val="right"/>
              <w:rPr>
                <w:del w:id="528" w:author="Microsoft Office User" w:date="2017-06-24T12:18:00Z"/>
                <w:i/>
              </w:rPr>
            </w:pPr>
            <w:del w:id="529" w:author="Microsoft Office User" w:date="2017-06-24T12:18:00Z">
              <w:r w:rsidRPr="00144C1E" w:rsidDel="00424757">
                <w:rPr>
                  <w:i/>
                </w:rPr>
                <w:delText>(</w:delText>
              </w:r>
              <w:r w:rsidR="007F00FD" w:rsidDel="00424757">
                <w:rPr>
                  <w:i/>
                </w:rPr>
                <w:delText>1C</w:delText>
              </w:r>
              <w:r w:rsidRPr="00144C1E" w:rsidDel="00424757">
                <w:rPr>
                  <w:i/>
                </w:rPr>
                <w:delText>)</w:delText>
              </w:r>
            </w:del>
          </w:p>
        </w:tc>
      </w:tr>
    </w:tbl>
    <w:p w14:paraId="2F04FAAD" w14:textId="33925012" w:rsidR="00061F12" w:rsidRPr="00144C1E" w:rsidDel="00424757" w:rsidRDefault="00061F12" w:rsidP="00DB6D5E">
      <w:pPr>
        <w:pStyle w:val="ListParagraph"/>
        <w:numPr>
          <w:ilvl w:val="0"/>
          <w:numId w:val="3"/>
        </w:numPr>
        <w:spacing w:after="240" w:line="360" w:lineRule="auto"/>
        <w:jc w:val="both"/>
        <w:rPr>
          <w:del w:id="530" w:author="Microsoft Office User" w:date="2017-06-24T12:18:00Z"/>
          <w:i/>
          <w:lang w:val="en-US"/>
        </w:rPr>
      </w:pPr>
      <w:del w:id="531" w:author="Microsoft Office User" w:date="2017-06-24T12:18:00Z">
        <w:r w:rsidRPr="00144C1E" w:rsidDel="00424757">
          <w:rPr>
            <w:i/>
            <w:lang w:val="en-US"/>
          </w:rPr>
          <w:delText xml:space="preserve">The line </w:delTex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hint="eastAsia"/>
                  <w:lang w:val="en-US"/>
                </w:rPr>
                <m:t>1</m:t>
              </m:r>
            </m:sub>
            <m:sup>
              <m:r>
                <w:rPr>
                  <w:rFonts w:ascii="Cambria Math" w:hAnsi="Cambria Math" w:cs="Cambria Math"/>
                  <w:lang w:val="en-US"/>
                </w:rPr>
                <m:t>τ</m:t>
              </m:r>
            </m:sup>
          </m:sSubSup>
          <m:r>
            <w:rPr>
              <w:rFonts w:ascii="Cambria Math" w:hAnsi="Cambria Math" w:cs="Cambria Math" w:hint="eastAsia"/>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hint="eastAsia"/>
                  <w:lang w:val="en-US"/>
                </w:rPr>
                <m:t>2</m:t>
              </m:r>
            </m:sub>
            <m:sup>
              <m:r>
                <w:rPr>
                  <w:rFonts w:ascii="Cambria Math" w:hAnsi="Cambria Math" w:cs="Cambria Math"/>
                  <w:lang w:val="en-US"/>
                </w:rPr>
                <m:t>τ</m:t>
              </m:r>
            </m:sup>
          </m:sSubSup>
        </m:oMath>
        <w:r w:rsidRPr="00144C1E" w:rsidDel="00424757">
          <w:rPr>
            <w:i/>
            <w:lang w:val="en-US"/>
          </w:rPr>
          <w:delText xml:space="preserve"> </w:delText>
        </w:r>
        <w:r w:rsidDel="00424757">
          <w:rPr>
            <w:i/>
            <w:iCs/>
            <w:lang w:val="en-US"/>
          </w:rPr>
          <w:delText>(i.e., line LC in Figure 1</w:delText>
        </w:r>
        <w:r w:rsidR="00431990" w:rsidDel="00424757">
          <w:rPr>
            <w:i/>
            <w:iCs/>
            <w:lang w:val="en-US"/>
          </w:rPr>
          <w:delText>D</w:delText>
        </w:r>
        <w:r w:rsidDel="00424757">
          <w:rPr>
            <w:i/>
            <w:iCs/>
            <w:lang w:val="en-US"/>
          </w:rPr>
          <w:delText>):</w:delText>
        </w:r>
      </w:del>
    </w:p>
    <w:tbl>
      <w:tblPr>
        <w:tblW w:w="5000" w:type="pct"/>
        <w:tblLook w:val="04A0" w:firstRow="1" w:lastRow="0" w:firstColumn="1" w:lastColumn="0" w:noHBand="0" w:noVBand="1"/>
      </w:tblPr>
      <w:tblGrid>
        <w:gridCol w:w="1404"/>
        <w:gridCol w:w="6552"/>
        <w:gridCol w:w="1404"/>
      </w:tblGrid>
      <w:tr w:rsidR="00061F12" w:rsidRPr="00144C1E" w:rsidDel="00424757" w14:paraId="6F9F28FD" w14:textId="4A9E0FF3" w:rsidTr="004F4CEB">
        <w:trPr>
          <w:del w:id="532" w:author="Microsoft Office User" w:date="2017-06-24T12:18:00Z"/>
        </w:trPr>
        <w:tc>
          <w:tcPr>
            <w:tcW w:w="750" w:type="pct"/>
            <w:vAlign w:val="center"/>
          </w:tcPr>
          <w:p w14:paraId="6D119397" w14:textId="0F167FC2" w:rsidR="00061F12" w:rsidRPr="00144C1E" w:rsidDel="00424757" w:rsidRDefault="00061F12" w:rsidP="004F4CEB">
            <w:pPr>
              <w:spacing w:after="240" w:line="360" w:lineRule="auto"/>
              <w:rPr>
                <w:del w:id="533" w:author="Microsoft Office User" w:date="2017-06-24T12:18:00Z"/>
                <w:i/>
              </w:rPr>
            </w:pPr>
          </w:p>
        </w:tc>
        <w:tc>
          <w:tcPr>
            <w:tcW w:w="3500" w:type="pct"/>
          </w:tcPr>
          <w:p w14:paraId="5657F267" w14:textId="2130A19F" w:rsidR="00061F12" w:rsidRPr="00144C1E" w:rsidDel="00424757" w:rsidRDefault="005A52CF" w:rsidP="004F4CEB">
            <w:pPr>
              <w:spacing w:after="240" w:line="360" w:lineRule="auto"/>
              <w:rPr>
                <w:del w:id="534" w:author="Microsoft Office User" w:date="2017-06-24T12:18:00Z"/>
                <w:i/>
              </w:rPr>
            </w:pPr>
            <m:oMathPara>
              <m:oMath>
                <m:sSub>
                  <m:sSubPr>
                    <m:ctrlPr>
                      <w:del w:id="535" w:author="Microsoft Office User" w:date="2017-06-24T12:18:00Z">
                        <w:rPr>
                          <w:rFonts w:ascii="Cambria Math" w:hAnsi="Cambria Math" w:cs="Cambria Math"/>
                          <w:i/>
                          <w:iCs/>
                          <w:lang w:val="en-US"/>
                        </w:rPr>
                      </w:del>
                    </m:ctrlPr>
                  </m:sSubPr>
                  <m:e>
                    <w:del w:id="536" w:author="Microsoft Office User" w:date="2017-06-24T12:18:00Z">
                      <m:r>
                        <w:rPr>
                          <w:rFonts w:ascii="Cambria Math" w:hAnsi="Cambria Math" w:cs="Cambria Math"/>
                          <w:lang w:val="en-US"/>
                        </w:rPr>
                        <m:t>x</m:t>
                      </m:r>
                    </w:del>
                  </m:e>
                  <m:sub>
                    <w:del w:id="537" w:author="Microsoft Office User" w:date="2017-06-24T12:18:00Z">
                      <m:r>
                        <w:rPr>
                          <w:rFonts w:ascii="Cambria Math" w:hAnsi="Cambria Math" w:cs="Cambria Math" w:hint="eastAsia"/>
                          <w:lang w:val="en-US"/>
                        </w:rPr>
                        <m:t>1,2</m:t>
                      </m:r>
                    </w:del>
                  </m:sub>
                </m:sSub>
                <w:del w:id="538" w:author="Microsoft Office User" w:date="2017-06-24T12:18:00Z">
                  <m:r>
                    <w:rPr>
                      <w:rFonts w:ascii="Cambria Math" w:hAnsi="Cambria Math" w:cs="Cambria Math" w:hint="eastAsia"/>
                      <w:lang w:val="en-US"/>
                    </w:rPr>
                    <m:t>=</m:t>
                  </m:r>
                  <m:r>
                    <w:rPr>
                      <w:rFonts w:ascii="Cambria Math" w:hAnsi="Cambria Math" w:cs="Cambria Math"/>
                      <w:lang w:val="en-US"/>
                    </w:rPr>
                    <m:t>33.7355⋅β-12.1092</m:t>
                  </m:r>
                </w:del>
              </m:oMath>
            </m:oMathPara>
          </w:p>
        </w:tc>
        <w:tc>
          <w:tcPr>
            <w:tcW w:w="750" w:type="pct"/>
            <w:vAlign w:val="center"/>
          </w:tcPr>
          <w:p w14:paraId="06FB3EA6" w14:textId="192C113D" w:rsidR="00061F12" w:rsidRPr="00144C1E" w:rsidDel="00424757" w:rsidRDefault="00061F12" w:rsidP="007F00FD">
            <w:pPr>
              <w:widowControl/>
              <w:spacing w:after="240" w:line="360" w:lineRule="auto"/>
              <w:jc w:val="right"/>
              <w:rPr>
                <w:del w:id="539" w:author="Microsoft Office User" w:date="2017-06-24T12:18:00Z"/>
                <w:i/>
              </w:rPr>
            </w:pPr>
            <w:del w:id="540" w:author="Microsoft Office User" w:date="2017-06-24T12:18:00Z">
              <w:r w:rsidRPr="00144C1E" w:rsidDel="00424757">
                <w:rPr>
                  <w:i/>
                </w:rPr>
                <w:delText>(</w:delText>
              </w:r>
              <w:r w:rsidR="007F00FD" w:rsidDel="00424757">
                <w:rPr>
                  <w:i/>
                </w:rPr>
                <w:delText>2C</w:delText>
              </w:r>
              <w:r w:rsidRPr="00144C1E" w:rsidDel="00424757">
                <w:rPr>
                  <w:i/>
                </w:rPr>
                <w:delText>)</w:delText>
              </w:r>
            </w:del>
          </w:p>
        </w:tc>
      </w:tr>
    </w:tbl>
    <w:p w14:paraId="47F46513" w14:textId="09AA1F9E" w:rsidR="00061F12" w:rsidRPr="00144C1E" w:rsidDel="00424757" w:rsidRDefault="00061F12" w:rsidP="00DB6D5E">
      <w:pPr>
        <w:pStyle w:val="ListParagraph"/>
        <w:numPr>
          <w:ilvl w:val="0"/>
          <w:numId w:val="3"/>
        </w:numPr>
        <w:spacing w:after="240" w:line="360" w:lineRule="auto"/>
        <w:jc w:val="both"/>
        <w:rPr>
          <w:del w:id="541" w:author="Microsoft Office User" w:date="2017-06-24T12:18:00Z"/>
          <w:i/>
          <w:lang w:val="en-US"/>
        </w:rPr>
      </w:pPr>
      <w:del w:id="542" w:author="Microsoft Office User" w:date="2017-06-24T12:18:00Z">
        <w:r w:rsidRPr="00144C1E" w:rsidDel="00424757">
          <w:rPr>
            <w:i/>
            <w:lang w:val="en-US"/>
          </w:rPr>
          <w:delText xml:space="preserve">The line </w:delText>
        </w:r>
        <m:oMath>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hint="eastAsia"/>
                  <w:lang w:val="en-US"/>
                </w:rPr>
                <m:t>2</m:t>
              </m:r>
            </m:sub>
            <m:sup>
              <m:r>
                <w:rPr>
                  <w:rFonts w:ascii="Cambria Math" w:hAnsi="Cambria Math" w:cs="Cambria Math"/>
                  <w:lang w:val="en-US"/>
                </w:rPr>
                <m:t>τ</m:t>
              </m:r>
            </m:sup>
          </m:sSubSup>
          <m:r>
            <w:rPr>
              <w:rFonts w:ascii="Cambria Math" w:hAnsi="Cambria Math" w:cs="Cambria Math" w:hint="eastAsia"/>
              <w:lang w:val="en-US"/>
            </w:rPr>
            <m:t>=</m:t>
          </m:r>
          <m:sSubSup>
            <m:sSubSupPr>
              <m:ctrlPr>
                <w:rPr>
                  <w:rFonts w:ascii="Cambria Math" w:hAnsi="Cambria Math" w:cs="Cambria Math"/>
                  <w:i/>
                  <w:iCs/>
                  <w:lang w:val="en-US"/>
                </w:rPr>
              </m:ctrlPr>
            </m:sSubSupPr>
            <m:e>
              <m:r>
                <w:rPr>
                  <w:rFonts w:ascii="Cambria Math" w:hAnsi="Cambria Math" w:cs="Cambria Math"/>
                  <w:lang w:val="en-US"/>
                </w:rPr>
                <m:t>π</m:t>
              </m:r>
            </m:e>
            <m:sub>
              <m:r>
                <w:rPr>
                  <w:rFonts w:ascii="Cambria Math" w:hAnsi="Cambria Math" w:cs="Cambria Math" w:hint="eastAsia"/>
                  <w:lang w:val="en-US"/>
                </w:rPr>
                <m:t>0</m:t>
              </m:r>
            </m:sub>
            <m:sup>
              <m:r>
                <w:rPr>
                  <w:rFonts w:ascii="Cambria Math" w:hAnsi="Cambria Math" w:cs="Cambria Math"/>
                  <w:lang w:val="en-US"/>
                </w:rPr>
                <m:t>τ</m:t>
              </m:r>
            </m:sup>
          </m:sSubSup>
        </m:oMath>
        <w:r w:rsidDel="00424757">
          <w:rPr>
            <w:i/>
            <w:iCs/>
            <w:lang w:val="en-US"/>
          </w:rPr>
          <w:delText xml:space="preserve"> (i.e., line MB in Figure 1</w:delText>
        </w:r>
        <w:r w:rsidR="00431990" w:rsidDel="00424757">
          <w:rPr>
            <w:i/>
            <w:iCs/>
            <w:lang w:val="en-US"/>
          </w:rPr>
          <w:delText>D</w:delText>
        </w:r>
        <w:r w:rsidDel="00424757">
          <w:rPr>
            <w:i/>
            <w:iCs/>
            <w:lang w:val="en-US"/>
          </w:rPr>
          <w:delText>)</w:delText>
        </w:r>
        <w:r w:rsidRPr="00144C1E" w:rsidDel="00424757">
          <w:rPr>
            <w:i/>
            <w:lang w:val="en-US"/>
          </w:rPr>
          <w:delText xml:space="preserve">: </w:delText>
        </w:r>
      </w:del>
    </w:p>
    <w:tbl>
      <w:tblPr>
        <w:tblW w:w="5000" w:type="pct"/>
        <w:tblLook w:val="04A0" w:firstRow="1" w:lastRow="0" w:firstColumn="1" w:lastColumn="0" w:noHBand="0" w:noVBand="1"/>
      </w:tblPr>
      <w:tblGrid>
        <w:gridCol w:w="1404"/>
        <w:gridCol w:w="6552"/>
        <w:gridCol w:w="1404"/>
      </w:tblGrid>
      <w:tr w:rsidR="00061F12" w:rsidRPr="00A43B6A" w:rsidDel="00424757" w14:paraId="44E9115F" w14:textId="7D713977" w:rsidTr="004F4CEB">
        <w:trPr>
          <w:del w:id="543" w:author="Microsoft Office User" w:date="2017-06-24T12:18:00Z"/>
        </w:trPr>
        <w:tc>
          <w:tcPr>
            <w:tcW w:w="750" w:type="pct"/>
            <w:vAlign w:val="center"/>
          </w:tcPr>
          <w:p w14:paraId="05D66ACA" w14:textId="5E8BA0E0" w:rsidR="00061F12" w:rsidRPr="00144C1E" w:rsidDel="00424757" w:rsidRDefault="00061F12" w:rsidP="004F4CEB">
            <w:pPr>
              <w:spacing w:after="240" w:line="360" w:lineRule="auto"/>
              <w:rPr>
                <w:del w:id="544" w:author="Microsoft Office User" w:date="2017-06-24T12:18:00Z"/>
                <w:i/>
              </w:rPr>
            </w:pPr>
          </w:p>
        </w:tc>
        <w:tc>
          <w:tcPr>
            <w:tcW w:w="3500" w:type="pct"/>
          </w:tcPr>
          <w:p w14:paraId="0DCB758B" w14:textId="6340B71F" w:rsidR="00061F12" w:rsidRPr="00144C1E" w:rsidDel="00424757" w:rsidRDefault="00061F12" w:rsidP="004F4CEB">
            <w:pPr>
              <w:spacing w:after="240" w:line="360" w:lineRule="auto"/>
              <w:rPr>
                <w:del w:id="545" w:author="Microsoft Office User" w:date="2017-06-24T12:18:00Z"/>
                <w:i/>
                <w:lang w:val="en-US"/>
              </w:rPr>
            </w:pPr>
            <w:del w:id="546" w:author="Microsoft Office User" w:date="2017-06-24T12:18:00Z">
              <m:oMathPara>
                <m:oMathParaPr>
                  <m:jc m:val="centerGroup"/>
                </m:oMathParaPr>
                <m:oMath>
                  <m:r>
                    <w:rPr>
                      <w:rFonts w:ascii="Cambria Math" w:hAnsi="Cambria Math" w:cs="Cambria Math"/>
                      <w:lang w:val="en-US"/>
                    </w:rPr>
                    <m:t>β=</m:t>
                  </m:r>
                  <m:r>
                    <w:rPr>
                      <w:rFonts w:ascii="Cambria Math" w:hAnsi="Cambria Math" w:hint="eastAsia"/>
                    </w:rPr>
                    <m:t>0.</m:t>
                  </m:r>
                  <m:r>
                    <w:rPr>
                      <w:rFonts w:ascii="Cambria Math" w:hAnsi="Cambria Math"/>
                    </w:rPr>
                    <m:t>4045</m:t>
                  </m:r>
                </m:oMath>
              </m:oMathPara>
            </w:del>
          </w:p>
        </w:tc>
        <w:tc>
          <w:tcPr>
            <w:tcW w:w="750" w:type="pct"/>
            <w:vAlign w:val="center"/>
          </w:tcPr>
          <w:p w14:paraId="516904C6" w14:textId="79E26608" w:rsidR="00061F12" w:rsidRPr="00144C1E" w:rsidDel="00424757" w:rsidRDefault="00061F12" w:rsidP="007F00FD">
            <w:pPr>
              <w:widowControl/>
              <w:spacing w:after="240" w:line="360" w:lineRule="auto"/>
              <w:jc w:val="right"/>
              <w:rPr>
                <w:del w:id="547" w:author="Microsoft Office User" w:date="2017-06-24T12:18:00Z"/>
                <w:i/>
              </w:rPr>
            </w:pPr>
            <w:del w:id="548" w:author="Microsoft Office User" w:date="2017-06-24T12:18:00Z">
              <w:r w:rsidRPr="00144C1E" w:rsidDel="00424757">
                <w:rPr>
                  <w:i/>
                </w:rPr>
                <w:delText>(</w:delText>
              </w:r>
              <w:r w:rsidR="007F00FD" w:rsidDel="00424757">
                <w:rPr>
                  <w:i/>
                </w:rPr>
                <w:delText>3C</w:delText>
              </w:r>
              <w:r w:rsidRPr="00144C1E" w:rsidDel="00424757">
                <w:rPr>
                  <w:i/>
                </w:rPr>
                <w:delText>)</w:delText>
              </w:r>
            </w:del>
          </w:p>
        </w:tc>
      </w:tr>
    </w:tbl>
    <w:p w14:paraId="3C4C4380" w14:textId="2265B30B" w:rsidR="00061F12" w:rsidDel="00424757" w:rsidRDefault="00061F12" w:rsidP="00061F12">
      <w:pPr>
        <w:spacing w:after="240" w:line="360" w:lineRule="auto"/>
        <w:jc w:val="center"/>
        <w:rPr>
          <w:del w:id="549" w:author="Microsoft Office User" w:date="2017-06-24T12:18:00Z"/>
          <w:lang w:val="en-US"/>
        </w:rPr>
      </w:pPr>
      <w:del w:id="550" w:author="Microsoft Office User" w:date="2017-06-24T12:18:00Z">
        <w:r w:rsidDel="00424757">
          <w:rPr>
            <w:noProof/>
            <w:lang w:val="en-US" w:bidi="he-IL"/>
          </w:rPr>
          <w:drawing>
            <wp:inline distT="0" distB="0" distL="0" distR="0" wp14:anchorId="37D4CBE2" wp14:editId="799E73A4">
              <wp:extent cx="4445375" cy="2724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eriodRegion.png"/>
                      <pic:cNvPicPr/>
                    </pic:nvPicPr>
                    <pic:blipFill>
                      <a:blip r:embed="rId10">
                        <a:extLst>
                          <a:ext uri="{28A0092B-C50C-407E-A947-70E740481C1C}">
                            <a14:useLocalDpi xmlns:a14="http://schemas.microsoft.com/office/drawing/2010/main" val="0"/>
                          </a:ext>
                        </a:extLst>
                      </a:blip>
                      <a:stretch>
                        <a:fillRect/>
                      </a:stretch>
                    </pic:blipFill>
                    <pic:spPr>
                      <a:xfrm>
                        <a:off x="0" y="0"/>
                        <a:ext cx="4445375" cy="2724147"/>
                      </a:xfrm>
                      <a:prstGeom prst="rect">
                        <a:avLst/>
                      </a:prstGeom>
                    </pic:spPr>
                  </pic:pic>
                </a:graphicData>
              </a:graphic>
            </wp:inline>
          </w:drawing>
        </w:r>
      </w:del>
    </w:p>
    <w:p w14:paraId="54C6651C" w14:textId="08DA20E3" w:rsidR="00061F12" w:rsidRPr="001B1BD5" w:rsidDel="00424757" w:rsidRDefault="00061F12" w:rsidP="007F00FD">
      <w:pPr>
        <w:spacing w:after="240" w:line="360" w:lineRule="auto"/>
        <w:rPr>
          <w:del w:id="551" w:author="Microsoft Office User" w:date="2017-06-24T12:18:00Z"/>
          <w:i/>
          <w:lang w:val="en-US"/>
        </w:rPr>
      </w:pPr>
      <w:del w:id="552" w:author="Microsoft Office User" w:date="2017-06-24T12:18:00Z">
        <w:r w:rsidRPr="001B1BD5" w:rsidDel="00424757">
          <w:rPr>
            <w:i/>
            <w:lang w:val="en-US"/>
          </w:rPr>
          <w:delText xml:space="preserve">Figure </w:delText>
        </w:r>
        <w:r w:rsidR="007F00FD" w:rsidDel="00424757">
          <w:rPr>
            <w:i/>
            <w:lang w:val="en-US"/>
          </w:rPr>
          <w:delText>1C</w:delText>
        </w:r>
        <w:r w:rsidRPr="001B1BD5" w:rsidDel="00424757">
          <w:rPr>
            <w:i/>
            <w:lang w:val="en-US"/>
          </w:rPr>
          <w:delText xml:space="preserve">. </w:delText>
        </w:r>
        <w:r w:rsidRPr="001B1BD5" w:rsidDel="00424757">
          <w:rPr>
            <w:lang w:val="en-US"/>
          </w:rPr>
          <w:delText>First-period survival region under a tax.</w:delText>
        </w:r>
      </w:del>
    </w:p>
    <w:p w14:paraId="5A21B451" w14:textId="499C07EE" w:rsidR="00061F12" w:rsidDel="00424757" w:rsidRDefault="00061F12" w:rsidP="00061F12">
      <w:pPr>
        <w:spacing w:after="240" w:line="360" w:lineRule="auto"/>
        <w:ind w:firstLine="720"/>
        <w:jc w:val="both"/>
        <w:rPr>
          <w:del w:id="553" w:author="Microsoft Office User" w:date="2017-06-24T12:18:00Z"/>
          <w:lang w:val="en-US"/>
        </w:rPr>
      </w:pPr>
      <w:del w:id="554" w:author="Microsoft Office User" w:date="2017-06-24T12:18:00Z">
        <w:r w:rsidDel="00424757">
          <w:rPr>
            <w:lang w:val="en-US"/>
          </w:rPr>
          <w:delText xml:space="preserve">We use the above-defined lines, together with the boundary of the survival region, to identify units that adopt the new technology in period 1. Units located in region HKCD, namely, </w:delText>
        </w:r>
        <m:oMath>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m:t>
              </m:r>
            </m:sup>
          </m:sSubSup>
        </m:oMath>
        <w:r w:rsidDel="00424757">
          <w:rPr>
            <w:lang w:val="en-US"/>
          </w:rPr>
          <w:delText xml:space="preserve">, adopt the clean technology in the first period. These are the efficient yet polluting units. </w:delText>
        </w:r>
      </w:del>
    </w:p>
    <w:p w14:paraId="5A0F7CC3" w14:textId="5146801C" w:rsidR="00061F12" w:rsidRPr="00C772CC" w:rsidDel="00424757" w:rsidRDefault="00061F12" w:rsidP="00061F12">
      <w:pPr>
        <w:spacing w:after="240" w:line="360" w:lineRule="auto"/>
        <w:ind w:firstLine="720"/>
        <w:jc w:val="both"/>
        <w:rPr>
          <w:del w:id="555" w:author="Microsoft Office User" w:date="2017-06-24T12:18:00Z"/>
          <w:lang w:val="en-US"/>
        </w:rPr>
      </w:pPr>
      <w:del w:id="556" w:author="Microsoft Office User" w:date="2017-06-24T12:18:00Z">
        <w:r w:rsidDel="00424757">
          <w:rPr>
            <w:lang w:val="en-US"/>
          </w:rPr>
          <w:delText xml:space="preserve">However, if Party A is reelected, then some of the units that did not adopt the clean technology in the first period may adopt it in the second period. The late adopters are less efficient but less polluting units than the early adopters. The late adopters purchase the clean technology only if Party A is reelected, and they make the purchase at a lower upfront cost than the early adopters (recall that </w:delText>
        </w:r>
        <m:oMath>
          <m:r>
            <w:rPr>
              <w:rFonts w:ascii="Cambria Math" w:hAnsi="Cambria Math"/>
              <w:lang w:val="en-US"/>
            </w:rPr>
            <m:t>ρ=0</m:t>
          </m:r>
        </m:oMath>
        <w:r w:rsidDel="00424757">
          <w:rPr>
            <w:lang w:val="en-US"/>
          </w:rPr>
          <w:delText xml:space="preserve"> in period 2, but that </w:delText>
        </w:r>
        <m:oMath>
          <m:r>
            <w:rPr>
              <w:rFonts w:ascii="Cambria Math" w:hAnsi="Cambria Math"/>
              <w:lang w:val="en-US"/>
            </w:rPr>
            <m:t>ρ&gt;0</m:t>
          </m:r>
        </m:oMath>
        <w:r w:rsidDel="00424757">
          <w:rPr>
            <w:lang w:val="en-US"/>
          </w:rPr>
          <w:delText xml:space="preserve"> in period 1 and that </w:delText>
        </w:r>
        <m:oMath>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2</m:t>
              </m:r>
            </m:sub>
            <m:sup>
              <m:r>
                <w:rPr>
                  <w:rFonts w:ascii="Cambria Math" w:hAnsi="Cambria Math"/>
                  <w:lang w:val="en-US"/>
                </w:rPr>
                <m:t>m</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1-ω</m:t>
              </m:r>
            </m:e>
          </m:d>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1</m:t>
              </m:r>
            </m:sub>
            <m:sup>
              <m:r>
                <w:rPr>
                  <w:rFonts w:ascii="Cambria Math" w:hAnsi="Cambria Math"/>
                  <w:lang w:val="en-US"/>
                </w:rPr>
                <m:t>m</m:t>
              </m:r>
            </m:sup>
          </m:sSubSup>
        </m:oMath>
        <w:r w:rsidDel="00424757">
          <w:rPr>
            <w:lang w:val="en-US"/>
          </w:rPr>
          <w:delText xml:space="preserve"> for </w:delText>
        </w:r>
        <m:oMath>
          <m:r>
            <w:rPr>
              <w:rFonts w:ascii="Cambria Math" w:hAnsi="Cambria Math"/>
              <w:lang w:val="en-US"/>
            </w:rPr>
            <m:t>ω=0.5&gt;0</m:t>
          </m:r>
        </m:oMath>
        <w:r w:rsidDel="00424757">
          <w:rPr>
            <w:lang w:val="en-US"/>
          </w:rPr>
          <w:delText xml:space="preserve">). In the numerical model, 21,290 </w:delText>
        </w:r>
        <w:r w:rsidR="00627BA6" w:rsidDel="00424757">
          <w:rPr>
            <w:lang w:val="en-US"/>
          </w:rPr>
          <w:delText>firm</w:delText>
        </w:r>
        <w:r w:rsidDel="00424757">
          <w:rPr>
            <w:lang w:val="en-US"/>
          </w:rPr>
          <w:delText xml:space="preserve">s (i.e., power plants) adopt the clean technology in period 1, while 171,480 </w:delText>
        </w:r>
        <w:r w:rsidR="00627BA6" w:rsidDel="00424757">
          <w:rPr>
            <w:lang w:val="en-US"/>
          </w:rPr>
          <w:delText>firm</w:delText>
        </w:r>
        <w:r w:rsidDel="00424757">
          <w:rPr>
            <w:lang w:val="en-US"/>
          </w:rPr>
          <w:delText xml:space="preserve">s are active. In the second period, because investment is irreversible, the number of active units does not change. However, the number of active units that adopt the cleaner technology increases by 10,580 units. Note that although more output is produced via a tax in period 2 (see Table </w:delText>
        </w:r>
        <w:r w:rsidR="00A6321E" w:rsidDel="00424757">
          <w:rPr>
            <w:lang w:val="en-US"/>
          </w:rPr>
          <w:delText>1D</w:delText>
        </w:r>
        <w:r w:rsidDel="00424757">
          <w:rPr>
            <w:lang w:val="en-US"/>
          </w:rPr>
          <w:delText>), more people are employed under a standard (7.7% more people are employed under a standard).</w:delText>
        </w:r>
      </w:del>
    </w:p>
    <w:tbl>
      <w:tblPr>
        <w:tblStyle w:val="LightList"/>
        <w:tblW w:w="0" w:type="auto"/>
        <w:jc w:val="center"/>
        <w:tblLook w:val="04A0" w:firstRow="1" w:lastRow="0" w:firstColumn="1" w:lastColumn="0" w:noHBand="0" w:noVBand="1"/>
      </w:tblPr>
      <w:tblGrid>
        <w:gridCol w:w="2499"/>
        <w:gridCol w:w="2113"/>
        <w:gridCol w:w="2137"/>
        <w:gridCol w:w="2107"/>
      </w:tblGrid>
      <w:tr w:rsidR="00061F12" w:rsidRPr="00794C26" w:rsidDel="00424757" w14:paraId="33D8DB9F" w14:textId="4FD0F9DF" w:rsidTr="004F4CEB">
        <w:trPr>
          <w:cnfStyle w:val="100000000000" w:firstRow="1" w:lastRow="0" w:firstColumn="0" w:lastColumn="0" w:oddVBand="0" w:evenVBand="0" w:oddHBand="0" w:evenHBand="0" w:firstRowFirstColumn="0" w:firstRowLastColumn="0" w:lastRowFirstColumn="0" w:lastRowLastColumn="0"/>
          <w:jc w:val="center"/>
          <w:del w:id="557" w:author="Microsoft Office User" w:date="2017-06-24T12:18:00Z"/>
        </w:trPr>
        <w:tc>
          <w:tcPr>
            <w:cnfStyle w:val="001000000000" w:firstRow="0" w:lastRow="0" w:firstColumn="1" w:lastColumn="0" w:oddVBand="0" w:evenVBand="0" w:oddHBand="0" w:evenHBand="0" w:firstRowFirstColumn="0" w:firstRowLastColumn="0" w:lastRowFirstColumn="0" w:lastRowLastColumn="0"/>
            <w:tcW w:w="2499" w:type="dxa"/>
          </w:tcPr>
          <w:p w14:paraId="1F322FEA" w14:textId="18ADA03F" w:rsidR="00061F12" w:rsidRPr="00C772CC" w:rsidDel="00424757" w:rsidRDefault="00061F12" w:rsidP="004F4CEB">
            <w:pPr>
              <w:spacing w:after="240" w:line="360" w:lineRule="auto"/>
              <w:jc w:val="center"/>
              <w:rPr>
                <w:del w:id="558" w:author="Microsoft Office User" w:date="2017-06-24T12:18:00Z"/>
                <w:sz w:val="20"/>
                <w:szCs w:val="20"/>
                <w:lang w:val="en-US"/>
              </w:rPr>
            </w:pPr>
          </w:p>
        </w:tc>
        <w:tc>
          <w:tcPr>
            <w:tcW w:w="2113" w:type="dxa"/>
          </w:tcPr>
          <w:p w14:paraId="6364ED23" w14:textId="29F660B6" w:rsidR="00061F12" w:rsidRPr="00C772CC" w:rsidDel="00424757" w:rsidRDefault="00061F12" w:rsidP="004F4CEB">
            <w:pPr>
              <w:keepNext/>
              <w:keepLines/>
              <w:spacing w:before="200" w:after="240" w:line="360" w:lineRule="auto"/>
              <w:jc w:val="center"/>
              <w:outlineLvl w:val="7"/>
              <w:cnfStyle w:val="100000000000" w:firstRow="1" w:lastRow="0" w:firstColumn="0" w:lastColumn="0" w:oddVBand="0" w:evenVBand="0" w:oddHBand="0" w:evenHBand="0" w:firstRowFirstColumn="0" w:firstRowLastColumn="0" w:lastRowFirstColumn="0" w:lastRowLastColumn="0"/>
              <w:rPr>
                <w:del w:id="559" w:author="Microsoft Office User" w:date="2017-06-24T12:18:00Z"/>
                <w:sz w:val="20"/>
                <w:szCs w:val="20"/>
                <w:lang w:val="en-US"/>
              </w:rPr>
            </w:pPr>
            <w:del w:id="560" w:author="Microsoft Office User" w:date="2017-06-24T12:18:00Z">
              <w:r w:rsidRPr="00C772CC" w:rsidDel="00424757">
                <w:rPr>
                  <w:sz w:val="20"/>
                  <w:szCs w:val="20"/>
                  <w:lang w:val="en-US"/>
                </w:rPr>
                <w:delText>Tax Regime</w:delText>
              </w:r>
            </w:del>
          </w:p>
        </w:tc>
        <w:tc>
          <w:tcPr>
            <w:tcW w:w="2137" w:type="dxa"/>
          </w:tcPr>
          <w:p w14:paraId="31EA3C58" w14:textId="60DBF7C6" w:rsidR="00061F12" w:rsidRPr="00C772CC" w:rsidDel="00424757" w:rsidRDefault="00061F12" w:rsidP="004F4CEB">
            <w:pPr>
              <w:keepNext/>
              <w:keepLines/>
              <w:spacing w:before="200" w:after="240" w:line="360" w:lineRule="auto"/>
              <w:jc w:val="center"/>
              <w:outlineLvl w:val="7"/>
              <w:cnfStyle w:val="100000000000" w:firstRow="1" w:lastRow="0" w:firstColumn="0" w:lastColumn="0" w:oddVBand="0" w:evenVBand="0" w:oddHBand="0" w:evenHBand="0" w:firstRowFirstColumn="0" w:firstRowLastColumn="0" w:lastRowFirstColumn="0" w:lastRowLastColumn="0"/>
              <w:rPr>
                <w:del w:id="561" w:author="Microsoft Office User" w:date="2017-06-24T12:18:00Z"/>
                <w:sz w:val="20"/>
                <w:szCs w:val="20"/>
                <w:lang w:val="en-US"/>
              </w:rPr>
            </w:pPr>
            <w:del w:id="562" w:author="Microsoft Office User" w:date="2017-06-24T12:18:00Z">
              <w:r w:rsidRPr="00C772CC" w:rsidDel="00424757">
                <w:rPr>
                  <w:sz w:val="20"/>
                  <w:szCs w:val="20"/>
                  <w:lang w:val="en-US"/>
                </w:rPr>
                <w:delText>Standard Regime</w:delText>
              </w:r>
            </w:del>
          </w:p>
        </w:tc>
        <w:tc>
          <w:tcPr>
            <w:tcW w:w="2107" w:type="dxa"/>
          </w:tcPr>
          <w:p w14:paraId="0219D3A4" w14:textId="20A407EE" w:rsidR="00061F12" w:rsidRPr="00C772CC" w:rsidDel="00424757" w:rsidRDefault="00061F12" w:rsidP="004F4CEB">
            <w:pPr>
              <w:keepNext/>
              <w:keepLines/>
              <w:spacing w:before="200" w:after="240" w:line="360" w:lineRule="auto"/>
              <w:jc w:val="center"/>
              <w:outlineLvl w:val="7"/>
              <w:cnfStyle w:val="100000000000" w:firstRow="1" w:lastRow="0" w:firstColumn="0" w:lastColumn="0" w:oddVBand="0" w:evenVBand="0" w:oddHBand="0" w:evenHBand="0" w:firstRowFirstColumn="0" w:firstRowLastColumn="0" w:lastRowFirstColumn="0" w:lastRowLastColumn="0"/>
              <w:rPr>
                <w:del w:id="563" w:author="Microsoft Office User" w:date="2017-06-24T12:18:00Z"/>
                <w:sz w:val="20"/>
                <w:szCs w:val="20"/>
                <w:lang w:val="en-US"/>
              </w:rPr>
            </w:pPr>
            <w:del w:id="564" w:author="Microsoft Office User" w:date="2017-06-24T12:18:00Z">
              <w:r w:rsidRPr="00C772CC" w:rsidDel="00424757">
                <w:rPr>
                  <w:sz w:val="20"/>
                  <w:szCs w:val="20"/>
                  <w:lang w:val="en-US"/>
                </w:rPr>
                <w:delText xml:space="preserve">% </w:delText>
              </w:r>
              <w:r w:rsidDel="00424757">
                <w:rPr>
                  <w:sz w:val="20"/>
                  <w:szCs w:val="20"/>
                  <w:lang w:val="en-US"/>
                </w:rPr>
                <w:delText>C</w:delText>
              </w:r>
              <w:r w:rsidRPr="00C772CC" w:rsidDel="00424757">
                <w:rPr>
                  <w:sz w:val="20"/>
                  <w:szCs w:val="20"/>
                  <w:lang w:val="en-US"/>
                </w:rPr>
                <w:delText xml:space="preserve">hange </w:delText>
              </w:r>
            </w:del>
          </w:p>
        </w:tc>
      </w:tr>
      <w:tr w:rsidR="00061F12" w:rsidRPr="00794C26" w:rsidDel="00424757" w14:paraId="69C6833A" w14:textId="604338A9" w:rsidTr="004F4CEB">
        <w:trPr>
          <w:cnfStyle w:val="000000100000" w:firstRow="0" w:lastRow="0" w:firstColumn="0" w:lastColumn="0" w:oddVBand="0" w:evenVBand="0" w:oddHBand="1" w:evenHBand="0" w:firstRowFirstColumn="0" w:firstRowLastColumn="0" w:lastRowFirstColumn="0" w:lastRowLastColumn="0"/>
          <w:jc w:val="center"/>
          <w:del w:id="565" w:author="Microsoft Office User" w:date="2017-06-24T12:18:00Z"/>
        </w:trPr>
        <w:tc>
          <w:tcPr>
            <w:cnfStyle w:val="001000000000" w:firstRow="0" w:lastRow="0" w:firstColumn="1" w:lastColumn="0" w:oddVBand="0" w:evenVBand="0" w:oddHBand="0" w:evenHBand="0" w:firstRowFirstColumn="0" w:firstRowLastColumn="0" w:lastRowFirstColumn="0" w:lastRowLastColumn="0"/>
            <w:tcW w:w="2499" w:type="dxa"/>
          </w:tcPr>
          <w:p w14:paraId="216E4094" w14:textId="120E1C9B" w:rsidR="00061F12" w:rsidRPr="00C772CC" w:rsidDel="00424757" w:rsidRDefault="00061F12" w:rsidP="004F4CEB">
            <w:pPr>
              <w:keepNext/>
              <w:keepLines/>
              <w:spacing w:before="200" w:after="240" w:line="360" w:lineRule="auto"/>
              <w:jc w:val="center"/>
              <w:outlineLvl w:val="7"/>
              <w:rPr>
                <w:del w:id="566" w:author="Microsoft Office User" w:date="2017-06-24T12:18:00Z"/>
                <w:sz w:val="20"/>
                <w:szCs w:val="20"/>
                <w:lang w:val="en-US"/>
              </w:rPr>
            </w:pPr>
            <w:del w:id="567" w:author="Microsoft Office User" w:date="2017-06-24T12:18:00Z">
              <w:r w:rsidRPr="00C772CC" w:rsidDel="00424757">
                <w:rPr>
                  <w:sz w:val="20"/>
                  <w:szCs w:val="20"/>
                  <w:lang w:val="en-US"/>
                </w:rPr>
                <w:delText>Output</w:delText>
              </w:r>
            </w:del>
          </w:p>
        </w:tc>
        <w:tc>
          <w:tcPr>
            <w:tcW w:w="2113" w:type="dxa"/>
          </w:tcPr>
          <w:p w14:paraId="1DB021C5" w14:textId="47992C07" w:rsidR="00061F12" w:rsidRPr="00C772CC" w:rsidDel="00424757" w:rsidRDefault="00061F12" w:rsidP="004F4CEB">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68" w:author="Microsoft Office User" w:date="2017-06-24T12:18:00Z"/>
                <w:sz w:val="20"/>
                <w:szCs w:val="20"/>
                <w:lang w:val="en-US"/>
              </w:rPr>
            </w:pPr>
            <w:del w:id="569" w:author="Microsoft Office User" w:date="2017-06-24T12:18:00Z">
              <w:r w:rsidDel="00424757">
                <w:rPr>
                  <w:sz w:val="20"/>
                  <w:szCs w:val="20"/>
                  <w:lang w:val="en-US"/>
                </w:rPr>
                <w:delText>32,410</w:delText>
              </w:r>
            </w:del>
          </w:p>
        </w:tc>
        <w:tc>
          <w:tcPr>
            <w:tcW w:w="2137" w:type="dxa"/>
          </w:tcPr>
          <w:p w14:paraId="090C384B" w14:textId="217E6A98" w:rsidR="00061F12" w:rsidRPr="00C772CC" w:rsidDel="00424757" w:rsidRDefault="00061F12" w:rsidP="004F4CEB">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70" w:author="Microsoft Office User" w:date="2017-06-24T12:18:00Z"/>
                <w:sz w:val="20"/>
                <w:szCs w:val="20"/>
                <w:lang w:val="en-US"/>
              </w:rPr>
            </w:pPr>
            <w:del w:id="571" w:author="Microsoft Office User" w:date="2017-06-24T12:18:00Z">
              <w:r w:rsidRPr="00C772CC" w:rsidDel="00424757">
                <w:rPr>
                  <w:sz w:val="20"/>
                  <w:szCs w:val="20"/>
                  <w:lang w:val="en-US"/>
                </w:rPr>
                <w:delText>29,759</w:delText>
              </w:r>
            </w:del>
          </w:p>
        </w:tc>
        <w:tc>
          <w:tcPr>
            <w:tcW w:w="2107" w:type="dxa"/>
          </w:tcPr>
          <w:p w14:paraId="34D851CA" w14:textId="7FC9154D" w:rsidR="00061F12" w:rsidRPr="00C772CC" w:rsidDel="00424757" w:rsidRDefault="00061F12" w:rsidP="004F4CEB">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72" w:author="Microsoft Office User" w:date="2017-06-24T12:18:00Z"/>
                <w:sz w:val="20"/>
                <w:szCs w:val="20"/>
                <w:lang w:val="en-US"/>
              </w:rPr>
            </w:pPr>
            <w:del w:id="573" w:author="Microsoft Office User" w:date="2017-06-24T12:18:00Z">
              <w:r w:rsidDel="00424757">
                <w:rPr>
                  <w:sz w:val="20"/>
                  <w:szCs w:val="20"/>
                  <w:lang w:val="en-US"/>
                </w:rPr>
                <w:delText>-8.8</w:delText>
              </w:r>
              <w:r w:rsidRPr="00C772CC" w:rsidDel="00424757">
                <w:rPr>
                  <w:sz w:val="20"/>
                  <w:szCs w:val="20"/>
                  <w:lang w:val="en-US"/>
                </w:rPr>
                <w:delText>%</w:delText>
              </w:r>
            </w:del>
          </w:p>
        </w:tc>
      </w:tr>
      <w:tr w:rsidR="00061F12" w:rsidRPr="00794C26" w:rsidDel="00424757" w14:paraId="5F3AC5E5" w14:textId="1BDA18E1" w:rsidTr="004F4CEB">
        <w:trPr>
          <w:jc w:val="center"/>
          <w:del w:id="574" w:author="Microsoft Office User" w:date="2017-06-24T12:18:00Z"/>
        </w:trPr>
        <w:tc>
          <w:tcPr>
            <w:cnfStyle w:val="001000000000" w:firstRow="0" w:lastRow="0" w:firstColumn="1" w:lastColumn="0" w:oddVBand="0" w:evenVBand="0" w:oddHBand="0" w:evenHBand="0" w:firstRowFirstColumn="0" w:firstRowLastColumn="0" w:lastRowFirstColumn="0" w:lastRowLastColumn="0"/>
            <w:tcW w:w="2499" w:type="dxa"/>
          </w:tcPr>
          <w:p w14:paraId="7FA547E5" w14:textId="228A0066" w:rsidR="00061F12" w:rsidRPr="00C772CC" w:rsidDel="00424757" w:rsidRDefault="00061F12" w:rsidP="004F4CEB">
            <w:pPr>
              <w:keepNext/>
              <w:keepLines/>
              <w:spacing w:before="200" w:after="240" w:line="360" w:lineRule="auto"/>
              <w:jc w:val="center"/>
              <w:outlineLvl w:val="7"/>
              <w:rPr>
                <w:del w:id="575" w:author="Microsoft Office User" w:date="2017-06-24T12:18:00Z"/>
                <w:sz w:val="20"/>
                <w:szCs w:val="20"/>
                <w:lang w:val="en-US"/>
              </w:rPr>
            </w:pPr>
            <w:del w:id="576" w:author="Microsoft Office User" w:date="2017-06-24T12:18:00Z">
              <w:r w:rsidRPr="00C772CC" w:rsidDel="00424757">
                <w:rPr>
                  <w:sz w:val="20"/>
                  <w:szCs w:val="20"/>
                  <w:lang w:val="en-US"/>
                </w:rPr>
                <w:delText>Employment</w:delText>
              </w:r>
            </w:del>
          </w:p>
        </w:tc>
        <w:tc>
          <w:tcPr>
            <w:tcW w:w="2113" w:type="dxa"/>
          </w:tcPr>
          <w:p w14:paraId="02C417C1" w14:textId="1E0D680F" w:rsidR="00061F12" w:rsidRPr="00C772CC" w:rsidDel="00424757" w:rsidRDefault="00061F12" w:rsidP="004F4CEB">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577" w:author="Microsoft Office User" w:date="2017-06-24T12:18:00Z"/>
                <w:sz w:val="20"/>
                <w:szCs w:val="20"/>
                <w:lang w:val="en-US"/>
              </w:rPr>
            </w:pPr>
            <w:del w:id="578" w:author="Microsoft Office User" w:date="2017-06-24T12:18:00Z">
              <w:r w:rsidDel="00424757">
                <w:rPr>
                  <w:sz w:val="20"/>
                  <w:szCs w:val="20"/>
                  <w:lang w:val="en-US"/>
                </w:rPr>
                <w:delText>171,480</w:delText>
              </w:r>
            </w:del>
          </w:p>
        </w:tc>
        <w:tc>
          <w:tcPr>
            <w:tcW w:w="2137" w:type="dxa"/>
          </w:tcPr>
          <w:p w14:paraId="37CFE875" w14:textId="42D52E59" w:rsidR="00061F12" w:rsidRPr="00C772CC" w:rsidDel="00424757" w:rsidRDefault="00061F12" w:rsidP="004F4CEB">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579" w:author="Microsoft Office User" w:date="2017-06-24T12:18:00Z"/>
                <w:sz w:val="20"/>
                <w:szCs w:val="20"/>
                <w:lang w:val="en-US"/>
              </w:rPr>
            </w:pPr>
            <w:del w:id="580" w:author="Microsoft Office User" w:date="2017-06-24T12:18:00Z">
              <w:r w:rsidRPr="00C772CC" w:rsidDel="00424757">
                <w:rPr>
                  <w:sz w:val="20"/>
                  <w:szCs w:val="20"/>
                  <w:lang w:val="en-US"/>
                </w:rPr>
                <w:delText>184,660</w:delText>
              </w:r>
            </w:del>
          </w:p>
        </w:tc>
        <w:tc>
          <w:tcPr>
            <w:tcW w:w="2107" w:type="dxa"/>
          </w:tcPr>
          <w:p w14:paraId="3E15A3D4" w14:textId="2124CD06" w:rsidR="00061F12" w:rsidRPr="00C772CC" w:rsidDel="00424757" w:rsidRDefault="00061F12" w:rsidP="004F4CEB">
            <w:pPr>
              <w:keepNext/>
              <w:keepLines/>
              <w:spacing w:before="200" w:after="240" w:line="360" w:lineRule="auto"/>
              <w:jc w:val="center"/>
              <w:outlineLvl w:val="7"/>
              <w:cnfStyle w:val="000000000000" w:firstRow="0" w:lastRow="0" w:firstColumn="0" w:lastColumn="0" w:oddVBand="0" w:evenVBand="0" w:oddHBand="0" w:evenHBand="0" w:firstRowFirstColumn="0" w:firstRowLastColumn="0" w:lastRowFirstColumn="0" w:lastRowLastColumn="0"/>
              <w:rPr>
                <w:del w:id="581" w:author="Microsoft Office User" w:date="2017-06-24T12:18:00Z"/>
                <w:sz w:val="20"/>
                <w:szCs w:val="20"/>
                <w:lang w:val="en-US"/>
              </w:rPr>
            </w:pPr>
            <w:del w:id="582" w:author="Microsoft Office User" w:date="2017-06-24T12:18:00Z">
              <w:r w:rsidDel="00424757">
                <w:rPr>
                  <w:sz w:val="20"/>
                  <w:szCs w:val="20"/>
                  <w:lang w:val="en-US"/>
                </w:rPr>
                <w:delText>7.7</w:delText>
              </w:r>
              <w:r w:rsidRPr="00C772CC" w:rsidDel="00424757">
                <w:rPr>
                  <w:sz w:val="20"/>
                  <w:szCs w:val="20"/>
                  <w:lang w:val="en-US"/>
                </w:rPr>
                <w:delText>%</w:delText>
              </w:r>
            </w:del>
          </w:p>
        </w:tc>
      </w:tr>
      <w:tr w:rsidR="00061F12" w:rsidRPr="00794C26" w:rsidDel="00424757" w14:paraId="74A519D3" w14:textId="2A3050C1" w:rsidTr="004F4CEB">
        <w:trPr>
          <w:cnfStyle w:val="000000100000" w:firstRow="0" w:lastRow="0" w:firstColumn="0" w:lastColumn="0" w:oddVBand="0" w:evenVBand="0" w:oddHBand="1" w:evenHBand="0" w:firstRowFirstColumn="0" w:firstRowLastColumn="0" w:lastRowFirstColumn="0" w:lastRowLastColumn="0"/>
          <w:jc w:val="center"/>
          <w:del w:id="583" w:author="Microsoft Office User" w:date="2017-06-24T12:18:00Z"/>
        </w:trPr>
        <w:tc>
          <w:tcPr>
            <w:cnfStyle w:val="001000000000" w:firstRow="0" w:lastRow="0" w:firstColumn="1" w:lastColumn="0" w:oddVBand="0" w:evenVBand="0" w:oddHBand="0" w:evenHBand="0" w:firstRowFirstColumn="0" w:firstRowLastColumn="0" w:lastRowFirstColumn="0" w:lastRowLastColumn="0"/>
            <w:tcW w:w="2499" w:type="dxa"/>
          </w:tcPr>
          <w:p w14:paraId="6CC6BFC6" w14:textId="27FF8FB5" w:rsidR="00061F12" w:rsidRPr="00C772CC" w:rsidDel="00424757" w:rsidRDefault="00061F12" w:rsidP="004F4CEB">
            <w:pPr>
              <w:keepNext/>
              <w:keepLines/>
              <w:spacing w:before="200" w:after="240" w:line="360" w:lineRule="auto"/>
              <w:jc w:val="center"/>
              <w:outlineLvl w:val="7"/>
              <w:rPr>
                <w:del w:id="584" w:author="Microsoft Office User" w:date="2017-06-24T12:18:00Z"/>
                <w:sz w:val="20"/>
                <w:szCs w:val="20"/>
                <w:lang w:val="en-US"/>
              </w:rPr>
            </w:pPr>
            <w:del w:id="585" w:author="Microsoft Office User" w:date="2017-06-24T12:18:00Z">
              <w:r w:rsidRPr="00C772CC" w:rsidDel="00424757">
                <w:rPr>
                  <w:sz w:val="20"/>
                  <w:szCs w:val="20"/>
                  <w:lang w:val="en-US"/>
                </w:rPr>
                <w:delText>Adoption (output)</w:delText>
              </w:r>
            </w:del>
          </w:p>
        </w:tc>
        <w:tc>
          <w:tcPr>
            <w:tcW w:w="2113" w:type="dxa"/>
          </w:tcPr>
          <w:p w14:paraId="1FB80A1D" w14:textId="2A04F57B" w:rsidR="00061F12" w:rsidRPr="00C772CC" w:rsidDel="00424757" w:rsidRDefault="00061F12" w:rsidP="004F4CEB">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86" w:author="Microsoft Office User" w:date="2017-06-24T12:18:00Z"/>
                <w:sz w:val="20"/>
                <w:szCs w:val="20"/>
                <w:lang w:val="en-US"/>
              </w:rPr>
            </w:pPr>
            <w:del w:id="587" w:author="Microsoft Office User" w:date="2017-06-24T12:18:00Z">
              <w:r w:rsidDel="00424757">
                <w:rPr>
                  <w:sz w:val="20"/>
                  <w:szCs w:val="20"/>
                  <w:lang w:val="en-US"/>
                </w:rPr>
                <w:delText>10,580</w:delText>
              </w:r>
            </w:del>
          </w:p>
        </w:tc>
        <w:tc>
          <w:tcPr>
            <w:tcW w:w="2137" w:type="dxa"/>
          </w:tcPr>
          <w:p w14:paraId="7268C5AF" w14:textId="0C49A77A" w:rsidR="00061F12" w:rsidRPr="00C772CC" w:rsidDel="00424757" w:rsidRDefault="00061F12" w:rsidP="004F4CEB">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88" w:author="Microsoft Office User" w:date="2017-06-24T12:18:00Z"/>
                <w:sz w:val="20"/>
                <w:szCs w:val="20"/>
                <w:lang w:val="en-US"/>
              </w:rPr>
            </w:pPr>
            <w:del w:id="589" w:author="Microsoft Office User" w:date="2017-06-24T12:18:00Z">
              <w:r w:rsidRPr="00C772CC" w:rsidDel="00424757">
                <w:rPr>
                  <w:sz w:val="20"/>
                  <w:szCs w:val="20"/>
                  <w:lang w:val="en-US"/>
                </w:rPr>
                <w:delText>20,897</w:delText>
              </w:r>
            </w:del>
          </w:p>
        </w:tc>
        <w:tc>
          <w:tcPr>
            <w:tcW w:w="2107" w:type="dxa"/>
          </w:tcPr>
          <w:p w14:paraId="3874D1E5" w14:textId="16287C2C" w:rsidR="00061F12" w:rsidRPr="00C772CC" w:rsidDel="00424757" w:rsidRDefault="00061F12" w:rsidP="004F4CEB">
            <w:pPr>
              <w:keepNext/>
              <w:keepLines/>
              <w:spacing w:before="200" w:after="240" w:line="360" w:lineRule="auto"/>
              <w:jc w:val="center"/>
              <w:outlineLvl w:val="7"/>
              <w:cnfStyle w:val="000000100000" w:firstRow="0" w:lastRow="0" w:firstColumn="0" w:lastColumn="0" w:oddVBand="0" w:evenVBand="0" w:oddHBand="1" w:evenHBand="0" w:firstRowFirstColumn="0" w:firstRowLastColumn="0" w:lastRowFirstColumn="0" w:lastRowLastColumn="0"/>
              <w:rPr>
                <w:del w:id="590" w:author="Microsoft Office User" w:date="2017-06-24T12:18:00Z"/>
                <w:sz w:val="20"/>
                <w:szCs w:val="20"/>
                <w:lang w:val="en-US"/>
              </w:rPr>
            </w:pPr>
            <w:del w:id="591" w:author="Microsoft Office User" w:date="2017-06-24T12:18:00Z">
              <w:r w:rsidDel="00424757">
                <w:rPr>
                  <w:sz w:val="20"/>
                  <w:szCs w:val="20"/>
                  <w:lang w:val="en-US"/>
                </w:rPr>
                <w:delText>97.5</w:delText>
              </w:r>
              <w:r w:rsidRPr="00C772CC" w:rsidDel="00424757">
                <w:rPr>
                  <w:sz w:val="20"/>
                  <w:szCs w:val="20"/>
                  <w:lang w:val="en-US"/>
                </w:rPr>
                <w:delText>%</w:delText>
              </w:r>
            </w:del>
          </w:p>
        </w:tc>
      </w:tr>
    </w:tbl>
    <w:p w14:paraId="7CDCB979" w14:textId="13329D92" w:rsidR="00061F12" w:rsidRPr="00520570" w:rsidDel="00424757" w:rsidRDefault="00061F12" w:rsidP="007F00FD">
      <w:pPr>
        <w:tabs>
          <w:tab w:val="left" w:pos="5783"/>
        </w:tabs>
        <w:spacing w:before="240" w:after="240" w:line="360" w:lineRule="auto"/>
        <w:rPr>
          <w:del w:id="592" w:author="Microsoft Office User" w:date="2017-06-24T12:18:00Z"/>
          <w:b/>
          <w:i/>
          <w:lang w:val="en-US"/>
        </w:rPr>
      </w:pPr>
      <w:del w:id="593" w:author="Microsoft Office User" w:date="2017-06-24T12:18:00Z">
        <w:r w:rsidRPr="001B1BD5" w:rsidDel="00424757">
          <w:rPr>
            <w:lang w:val="en-US"/>
          </w:rPr>
          <w:delText xml:space="preserve">Table </w:delText>
        </w:r>
        <w:r w:rsidR="007F00FD" w:rsidDel="00424757">
          <w:rPr>
            <w:lang w:val="en-US"/>
          </w:rPr>
          <w:delText>1C</w:delText>
        </w:r>
        <w:r w:rsidRPr="001B1BD5" w:rsidDel="00424757">
          <w:rPr>
            <w:lang w:val="en-US"/>
          </w:rPr>
          <w:delText>.</w:delText>
        </w:r>
        <w:r w:rsidRPr="00520570" w:rsidDel="00424757">
          <w:rPr>
            <w:b/>
            <w:i/>
            <w:lang w:val="en-US"/>
          </w:rPr>
          <w:delText xml:space="preserve"> </w:delText>
        </w:r>
        <w:r w:rsidRPr="001B1BD5" w:rsidDel="00424757">
          <w:rPr>
            <w:i/>
            <w:lang w:val="en-US"/>
          </w:rPr>
          <w:delText>The effect of the policy instrument in period 2</w:delText>
        </w:r>
        <w:r w:rsidDel="00424757">
          <w:rPr>
            <w:i/>
            <w:lang w:val="en-US"/>
          </w:rPr>
          <w:delText>.</w:delText>
        </w:r>
        <w:r w:rsidRPr="001B1BD5" w:rsidDel="00424757">
          <w:rPr>
            <w:i/>
            <w:lang w:val="en-US"/>
          </w:rPr>
          <w:tab/>
        </w:r>
      </w:del>
    </w:p>
    <w:p w14:paraId="3AC440AE" w14:textId="23FF3684" w:rsidR="00061F12" w:rsidRPr="00E805BF" w:rsidDel="00424757" w:rsidRDefault="007F00FD" w:rsidP="00061F12">
      <w:pPr>
        <w:pStyle w:val="Heading2"/>
        <w:numPr>
          <w:ilvl w:val="0"/>
          <w:numId w:val="0"/>
        </w:numPr>
        <w:jc w:val="center"/>
        <w:rPr>
          <w:del w:id="594" w:author="Microsoft Office User" w:date="2017-06-24T12:18:00Z"/>
          <w:sz w:val="24"/>
          <w:szCs w:val="24"/>
          <w:lang w:val="en-US"/>
        </w:rPr>
      </w:pPr>
      <w:del w:id="595" w:author="Microsoft Office User" w:date="2017-06-24T12:18:00Z">
        <w:r w:rsidDel="00424757">
          <w:rPr>
            <w:sz w:val="24"/>
            <w:szCs w:val="24"/>
            <w:lang w:val="en-US"/>
          </w:rPr>
          <w:delText>C</w:delText>
        </w:r>
        <w:r w:rsidR="00A6321E" w:rsidDel="00424757">
          <w:rPr>
            <w:sz w:val="24"/>
            <w:szCs w:val="24"/>
            <w:lang w:val="en-US"/>
          </w:rPr>
          <w:delText>.2</w:delText>
        </w:r>
        <w:r w:rsidR="00061F12" w:rsidRPr="00E805BF" w:rsidDel="00424757">
          <w:rPr>
            <w:sz w:val="24"/>
            <w:szCs w:val="24"/>
            <w:lang w:val="en-US"/>
          </w:rPr>
          <w:delText>. Adoption and the emission upper bound</w:delText>
        </w:r>
      </w:del>
    </w:p>
    <w:p w14:paraId="086C09BE" w14:textId="0A5A31C9" w:rsidR="00061F12" w:rsidDel="00424757" w:rsidRDefault="00061F12" w:rsidP="007F00FD">
      <w:pPr>
        <w:spacing w:after="240" w:line="360" w:lineRule="auto"/>
        <w:ind w:firstLine="720"/>
        <w:jc w:val="both"/>
        <w:rPr>
          <w:del w:id="596" w:author="Microsoft Office User" w:date="2017-06-24T12:18:00Z"/>
          <w:lang w:val="en-US"/>
        </w:rPr>
      </w:pPr>
      <w:del w:id="597" w:author="Microsoft Office User" w:date="2017-06-24T12:18:00Z">
        <w:r w:rsidDel="00424757">
          <w:rPr>
            <w:lang w:val="en-US"/>
          </w:rPr>
          <w:delText xml:space="preserve">Let </w:delText>
        </w:r>
        <m:oMath>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M</m:t>
              </m:r>
            </m:sub>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bSup>
        </m:oMath>
        <w:r w:rsidDel="00424757">
          <w:rPr>
            <w:lang w:val="en-US"/>
          </w:rPr>
          <w:delText xml:space="preserve"> denote the first-period adoption region (i.e., the green rectangle in Figure </w:delText>
        </w:r>
        <w:r w:rsidR="007F00FD" w:rsidDel="00424757">
          <w:rPr>
            <w:lang w:val="en-US"/>
          </w:rPr>
          <w:delText>2C</w:delText>
        </w:r>
        <w:r w:rsidDel="00424757">
          <w:rPr>
            <w:lang w:val="en-US"/>
          </w:rPr>
          <w:delText xml:space="preserve">), and let </w:delText>
        </w:r>
        <m:oMath>
          <m:sSubSup>
            <m:sSubSupPr>
              <m:ctrlPr>
                <w:rPr>
                  <w:rFonts w:ascii="Cambria Math" w:hAnsi="Cambria Math" w:cs="Cambria Math"/>
                  <w:lang w:val="en-US"/>
                </w:rPr>
              </m:ctrlPr>
            </m:sSubSupPr>
            <m:e>
              <m:r>
                <m:rPr>
                  <m:sty m:val="p"/>
                </m:rPr>
                <w:rPr>
                  <w:rFonts w:ascii="Cambria Math" w:hAnsi="Cambria Math" w:cs="Cambria Math"/>
                  <w:lang w:val="en-US"/>
                </w:rPr>
                <m:t>R</m:t>
              </m:r>
            </m:e>
            <m:sub>
              <m:r>
                <m:rPr>
                  <m:sty m:val="p"/>
                </m:rPr>
                <w:rPr>
                  <w:rFonts w:ascii="Cambria Math" w:hAnsi="Cambria Math" w:cs="Cambria Math"/>
                  <w:lang w:val="en-US"/>
                </w:rPr>
                <m:t>A</m:t>
              </m:r>
            </m:sub>
            <m:sup>
              <m:sSub>
                <m:sSubPr>
                  <m:ctrlPr>
                    <w:rPr>
                      <w:rFonts w:ascii="Cambria Math" w:hAnsi="Cambria Math" w:cs="Cambria Math"/>
                      <w:lang w:val="en-US"/>
                    </w:rPr>
                  </m:ctrlPr>
                </m:sSubPr>
                <m:e>
                  <m:r>
                    <m:rPr>
                      <m:sty m:val="p"/>
                    </m:rPr>
                    <w:rPr>
                      <w:rFonts w:ascii="Cambria Math" w:hAnsi="Cambria Math" w:cs="Cambria Math"/>
                      <w:lang w:val="en-US"/>
                    </w:rPr>
                    <m:t>θ</m:t>
                  </m:r>
                </m:e>
                <m:sub>
                  <m:r>
                    <m:rPr>
                      <m:sty m:val="p"/>
                    </m:rPr>
                    <w:rPr>
                      <w:rFonts w:ascii="Cambria Math" w:hAnsi="Cambria Math" w:cs="Cambria Math"/>
                      <w:lang w:val="en-US"/>
                    </w:rPr>
                    <m:t>A,1</m:t>
                  </m:r>
                </m:sub>
              </m:sSub>
            </m:sup>
          </m:sSubSup>
        </m:oMath>
        <w:r w:rsidDel="00424757">
          <w:rPr>
            <w:lang w:val="en-US"/>
          </w:rPr>
          <w:delText xml:space="preserve"> denote the region where active units do not adopt the clean technology in period 1. The union of these two regions is the survival region, namely, </w:delText>
        </w:r>
        <m:oMath>
          <m:sSup>
            <m:sSupPr>
              <m:ctrlPr>
                <w:rPr>
                  <w:rFonts w:ascii="Cambria Math" w:hAnsi="Cambria Math" w:cs="Cambria Math"/>
                  <w:lang w:val="en-US"/>
                </w:rPr>
              </m:ctrlPr>
            </m:sSupPr>
            <m:e>
              <m:r>
                <m:rPr>
                  <m:sty m:val="p"/>
                </m:rPr>
                <w:rPr>
                  <w:rFonts w:ascii="Cambria Math" w:hAnsi="Cambria Math" w:cs="Cambria Math"/>
                  <w:lang w:val="en-US"/>
                </w:rPr>
                <m:t>R</m:t>
              </m:r>
            </m:e>
            <m:sup>
              <m:sSub>
                <m:sSubPr>
                  <m:ctrlPr>
                    <w:rPr>
                      <w:rFonts w:ascii="Cambria Math" w:hAnsi="Cambria Math" w:cs="Cambria Math"/>
                      <w:lang w:val="en-US"/>
                    </w:rPr>
                  </m:ctrlPr>
                </m:sSubPr>
                <m:e>
                  <m:r>
                    <m:rPr>
                      <m:sty m:val="p"/>
                    </m:rPr>
                    <w:rPr>
                      <w:rFonts w:ascii="Cambria Math" w:hAnsi="Cambria Math" w:cs="Cambria Math"/>
                      <w:lang w:val="en-US"/>
                    </w:rPr>
                    <m:t>θ</m:t>
                  </m:r>
                </m:e>
                <m:sub>
                  <m:r>
                    <m:rPr>
                      <m:sty m:val="p"/>
                    </m:rPr>
                    <w:rPr>
                      <w:rFonts w:ascii="Cambria Math" w:hAnsi="Cambria Math" w:cs="Cambria Math"/>
                      <w:lang w:val="en-US"/>
                    </w:rPr>
                    <m:t>A,1</m:t>
                  </m:r>
                </m:sub>
              </m:sSub>
            </m:sup>
          </m:sSup>
          <m:r>
            <m:rPr>
              <m:sty m:val="p"/>
            </m:rPr>
            <w:rPr>
              <w:rFonts w:ascii="Cambria Math" w:hAnsi="Cambria Math" w:cs="Cambria Math"/>
              <w:lang w:val="en-US"/>
            </w:rPr>
            <m:t>=</m:t>
          </m:r>
          <m:sSubSup>
            <m:sSubSupPr>
              <m:ctrlPr>
                <w:rPr>
                  <w:rFonts w:ascii="Cambria Math" w:hAnsi="Cambria Math" w:cs="Cambria Math"/>
                  <w:lang w:val="en-US"/>
                </w:rPr>
              </m:ctrlPr>
            </m:sSubSupPr>
            <m:e>
              <m:r>
                <m:rPr>
                  <m:sty m:val="p"/>
                </m:rPr>
                <w:rPr>
                  <w:rFonts w:ascii="Cambria Math" w:hAnsi="Cambria Math" w:cs="Cambria Math"/>
                  <w:lang w:val="en-US"/>
                </w:rPr>
                <m:t>R</m:t>
              </m:r>
            </m:e>
            <m:sub>
              <m:r>
                <m:rPr>
                  <m:sty m:val="p"/>
                </m:rPr>
                <w:rPr>
                  <w:rFonts w:ascii="Cambria Math" w:hAnsi="Cambria Math" w:cs="Cambria Math"/>
                  <w:lang w:val="en-US"/>
                </w:rPr>
                <m:t>M</m:t>
              </m:r>
            </m:sub>
            <m:sup>
              <m:sSub>
                <m:sSubPr>
                  <m:ctrlPr>
                    <w:rPr>
                      <w:rFonts w:ascii="Cambria Math" w:hAnsi="Cambria Math" w:cs="Cambria Math"/>
                      <w:lang w:val="en-US"/>
                    </w:rPr>
                  </m:ctrlPr>
                </m:sSubPr>
                <m:e>
                  <m:r>
                    <m:rPr>
                      <m:sty m:val="p"/>
                    </m:rPr>
                    <w:rPr>
                      <w:rFonts w:ascii="Cambria Math" w:hAnsi="Cambria Math" w:cs="Cambria Math"/>
                      <w:lang w:val="en-US"/>
                    </w:rPr>
                    <m:t>θ</m:t>
                  </m:r>
                </m:e>
                <m:sub>
                  <m:r>
                    <m:rPr>
                      <m:sty m:val="p"/>
                    </m:rPr>
                    <w:rPr>
                      <w:rFonts w:ascii="Cambria Math" w:hAnsi="Cambria Math" w:cs="Cambria Math"/>
                      <w:lang w:val="en-US"/>
                    </w:rPr>
                    <m:t>A,1</m:t>
                  </m:r>
                </m:sub>
              </m:sSub>
            </m:sup>
          </m:sSubSup>
          <m:r>
            <m:rPr>
              <m:sty m:val="p"/>
            </m:rPr>
            <w:rPr>
              <w:rFonts w:ascii="Cambria Math" w:hAnsi="Cambria Math" w:cs="Cambria Math"/>
              <w:lang w:val="en-US"/>
            </w:rPr>
            <m:t>∪</m:t>
          </m:r>
          <m:sSubSup>
            <m:sSubSupPr>
              <m:ctrlPr>
                <w:rPr>
                  <w:rFonts w:ascii="Cambria Math" w:hAnsi="Cambria Math" w:cs="Cambria Math"/>
                  <w:lang w:val="en-US"/>
                </w:rPr>
              </m:ctrlPr>
            </m:sSubSupPr>
            <m:e>
              <m:r>
                <m:rPr>
                  <m:sty m:val="p"/>
                </m:rPr>
                <w:rPr>
                  <w:rFonts w:ascii="Cambria Math" w:hAnsi="Cambria Math" w:cs="Cambria Math"/>
                  <w:lang w:val="en-US"/>
                </w:rPr>
                <m:t>R</m:t>
              </m:r>
            </m:e>
            <m:sub>
              <m:r>
                <m:rPr>
                  <m:sty m:val="p"/>
                </m:rPr>
                <w:rPr>
                  <w:rFonts w:ascii="Cambria Math" w:hAnsi="Cambria Math" w:cs="Cambria Math"/>
                  <w:lang w:val="en-US"/>
                </w:rPr>
                <m:t>A</m:t>
              </m:r>
            </m:sub>
            <m:sup>
              <m:sSub>
                <m:sSubPr>
                  <m:ctrlPr>
                    <w:rPr>
                      <w:rFonts w:ascii="Cambria Math" w:hAnsi="Cambria Math" w:cs="Cambria Math"/>
                      <w:lang w:val="en-US"/>
                    </w:rPr>
                  </m:ctrlPr>
                </m:sSubPr>
                <m:e>
                  <m:r>
                    <m:rPr>
                      <m:sty m:val="p"/>
                    </m:rPr>
                    <w:rPr>
                      <w:rFonts w:ascii="Cambria Math" w:hAnsi="Cambria Math" w:cs="Cambria Math"/>
                      <w:lang w:val="en-US"/>
                    </w:rPr>
                    <m:t>θ</m:t>
                  </m:r>
                </m:e>
                <m:sub>
                  <m:r>
                    <m:rPr>
                      <m:sty m:val="p"/>
                    </m:rPr>
                    <w:rPr>
                      <w:rFonts w:ascii="Cambria Math" w:hAnsi="Cambria Math" w:cs="Cambria Math"/>
                      <w:lang w:val="en-US"/>
                    </w:rPr>
                    <m:t>A,1</m:t>
                  </m:r>
                </m:sub>
              </m:sSub>
            </m:sup>
          </m:sSubSup>
        </m:oMath>
        <w:r w:rsidRPr="00E805BF" w:rsidDel="00424757">
          <w:rPr>
            <w:lang w:val="en-US"/>
          </w:rPr>
          <w:delText xml:space="preserve"> (i.e., the survival region </w:delText>
        </w:r>
        <w:r w:rsidDel="00424757">
          <w:rPr>
            <w:lang w:val="en-US"/>
          </w:rPr>
          <w:delText xml:space="preserve">35,801 </w:delText>
        </w:r>
        <w:r w:rsidRPr="00E805BF" w:rsidDel="00424757">
          <w:rPr>
            <w:lang w:val="en-US"/>
          </w:rPr>
          <w:delText xml:space="preserve">= 10,831 + </w:delText>
        </w:r>
        <w:r w:rsidDel="00424757">
          <w:rPr>
            <w:lang w:val="en-US"/>
          </w:rPr>
          <w:delText>24,970</w:delText>
        </w:r>
        <w:r w:rsidRPr="00E805BF" w:rsidDel="00424757">
          <w:rPr>
            <w:lang w:val="en-US"/>
          </w:rPr>
          <w:delText>)</w:delText>
        </w:r>
        <w:r w:rsidDel="00424757">
          <w:rPr>
            <w:lang w:val="en-US"/>
          </w:rPr>
          <w:delText xml:space="preserve">. </w:delText>
        </w:r>
      </w:del>
    </w:p>
    <w:p w14:paraId="33BE6476" w14:textId="7678E6F4" w:rsidR="00061F12" w:rsidDel="00424757" w:rsidRDefault="00061F12" w:rsidP="007F00FD">
      <w:pPr>
        <w:spacing w:after="240" w:line="360" w:lineRule="auto"/>
        <w:ind w:firstLine="720"/>
        <w:jc w:val="both"/>
        <w:rPr>
          <w:del w:id="598" w:author="Microsoft Office User" w:date="2017-06-24T12:18:00Z"/>
          <w:lang w:val="en-US"/>
        </w:rPr>
      </w:pPr>
      <w:del w:id="599" w:author="Microsoft Office User" w:date="2017-06-24T12:18:00Z">
        <w:r w:rsidDel="00424757">
          <w:rPr>
            <w:lang w:val="en-US"/>
          </w:rPr>
          <w:delText xml:space="preserve">While an upper bound does not affect operation costs, it does affect upfront costs, leading units with large pollution output coefficients to modify their technology (i.e., </w:delText>
        </w:r>
        <m:oMath>
          <m:d>
            <m:dPr>
              <m:begChr m:val="{"/>
              <m:endChr m:val="}"/>
              <m:ctrlPr>
                <w:rPr>
                  <w:rFonts w:ascii="Cambria Math" w:hAnsi="Cambria Math"/>
                  <w:i/>
                  <w:lang w:val="en-US"/>
                </w:rPr>
              </m:ctrlPr>
            </m:dPr>
            <m:e>
              <m:r>
                <w:rPr>
                  <w:rFonts w:ascii="Cambria Math" w:hAnsi="Cambria Math"/>
                  <w:lang w:val="en-US"/>
                </w:rPr>
                <m:t>β,x</m:t>
              </m:r>
            </m:e>
          </m:d>
          <m:r>
            <w:rPr>
              <w:rFonts w:ascii="Cambria Math" w:hAnsi="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M</m:t>
              </m:r>
            </m:sub>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bSup>
        </m:oMath>
        <w:r w:rsidDel="00424757">
          <w:rPr>
            <w:lang w:val="en-US"/>
          </w:rPr>
          <w:delText>) or</w:delText>
        </w:r>
        <w:r w:rsidDel="00424757">
          <w:rPr>
            <w:iCs/>
            <w:lang w:val="en-US"/>
          </w:rPr>
          <w:delText xml:space="preserve"> exit the industry and become idle (i.e., </w:delText>
        </w:r>
        <m:oMath>
          <m:d>
            <m:dPr>
              <m:begChr m:val="{"/>
              <m:endChr m:val="}"/>
              <m:ctrlPr>
                <w:rPr>
                  <w:rFonts w:ascii="Cambria Math" w:hAnsi="Cambria Math"/>
                  <w:i/>
                  <w:lang w:val="en-US"/>
                </w:rPr>
              </m:ctrlPr>
            </m:dPr>
            <m:e>
              <m:r>
                <w:rPr>
                  <w:rFonts w:ascii="Cambria Math" w:hAnsi="Cambria Math"/>
                  <w:lang w:val="en-US"/>
                </w:rPr>
                <m:t>β,x</m:t>
              </m:r>
            </m:e>
          </m:d>
          <m:r>
            <w:rPr>
              <w:rFonts w:ascii="Cambria Math" w:hAnsi="Cambria Math"/>
              <w:lang w:val="en-US"/>
            </w:rPr>
            <m:t>∈</m:t>
          </m:r>
          <m:sSup>
            <m:sSupPr>
              <m:ctrlPr>
                <w:rPr>
                  <w:rFonts w:ascii="Cambria Math" w:hAnsi="Cambria Math" w:cs="Cambria Math"/>
                  <w:i/>
                  <w:iCs/>
                  <w:lang w:val="en-US"/>
                </w:rPr>
              </m:ctrlPr>
            </m:sSupPr>
            <m:e>
              <m:r>
                <w:rPr>
                  <w:rFonts w:ascii="Cambria Math" w:hAnsi="Cambria Math" w:cs="Cambria Math"/>
                  <w:lang w:val="en-US"/>
                </w:rPr>
                <m:t>R</m:t>
              </m:r>
            </m:e>
            <m:sup>
              <m:r>
                <w:rPr>
                  <w:rFonts w:ascii="Cambria Math" w:hAnsi="Cambria Math" w:cs="Cambria Math"/>
                  <w:lang w:val="en-US"/>
                </w:rPr>
                <m:t>0</m:t>
              </m:r>
            </m:sup>
          </m:sSup>
          <m:r>
            <w:rPr>
              <w:rFonts w:ascii="Cambria Math" w:hAnsi="Cambria Math" w:cs="Cambria Math"/>
              <w:lang w:val="en-US"/>
            </w:rPr>
            <m:t>-</m:t>
          </m:r>
          <m:sSup>
            <m:sSupPr>
              <m:ctrlPr>
                <w:rPr>
                  <w:rFonts w:ascii="Cambria Math" w:hAnsi="Cambria Math" w:cs="Cambria Math"/>
                  <w:i/>
                  <w:iCs/>
                  <w:lang w:val="en-US"/>
                </w:rPr>
              </m:ctrlPr>
            </m:sSupPr>
            <m:e>
              <m:r>
                <w:rPr>
                  <w:rFonts w:ascii="Cambria Math" w:hAnsi="Cambria Math" w:cs="Cambria Math"/>
                  <w:lang w:val="en-US"/>
                </w:rPr>
                <m:t>R</m:t>
              </m:r>
            </m:e>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p>
        </m:oMath>
        <w:r w:rsidDel="00424757">
          <w:rPr>
            <w:iCs/>
            <w:lang w:val="en-US"/>
          </w:rPr>
          <w:delText>)</w:delText>
        </w:r>
        <w:r w:rsidDel="00424757">
          <w:rPr>
            <w:lang w:val="en-US"/>
          </w:rPr>
          <w:delText xml:space="preserve">. Our analysis suggests that a standard leads to about 10% more </w:delText>
        </w:r>
        <w:r w:rsidR="00627BA6" w:rsidDel="00424757">
          <w:rPr>
            <w:lang w:val="en-US"/>
          </w:rPr>
          <w:delText>firm</w:delText>
        </w:r>
        <w:r w:rsidDel="00424757">
          <w:rPr>
            <w:lang w:val="en-US"/>
          </w:rPr>
          <w:delText xml:space="preserve">s remaining active, thus resulting in a significantly lower impact on the amount of megawatt generated that becomes idle because of regulation (see Figure </w:delText>
        </w:r>
        <w:r w:rsidR="007F00FD" w:rsidDel="00424757">
          <w:rPr>
            <w:lang w:val="en-US"/>
          </w:rPr>
          <w:delText>2C</w:delText>
        </w:r>
        <w:r w:rsidDel="00424757">
          <w:rPr>
            <w:lang w:val="en-US"/>
          </w:rPr>
          <w:delText xml:space="preserve">). It also results in almost 36% more employment in the sector and about 17% more units adopting the clean technology than under a tax. </w:delText>
        </w:r>
      </w:del>
    </w:p>
    <w:p w14:paraId="2A20E3AD" w14:textId="38A51214" w:rsidR="00061F12" w:rsidDel="00424757" w:rsidRDefault="00061F12" w:rsidP="00061F12">
      <w:pPr>
        <w:spacing w:after="240" w:line="360" w:lineRule="auto"/>
        <w:jc w:val="center"/>
        <w:rPr>
          <w:del w:id="600" w:author="Microsoft Office User" w:date="2017-06-24T12:18:00Z"/>
          <w:lang w:val="en-US"/>
        </w:rPr>
      </w:pPr>
      <w:del w:id="601" w:author="Microsoft Office User" w:date="2017-06-24T12:18:00Z">
        <w:r w:rsidDel="00424757">
          <w:rPr>
            <w:noProof/>
            <w:lang w:val="en-US" w:bidi="he-IL"/>
          </w:rPr>
          <w:drawing>
            <wp:inline distT="0" distB="0" distL="0" distR="0" wp14:anchorId="4EC752EA" wp14:editId="4FC4AA0E">
              <wp:extent cx="3175000" cy="1758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8720" cy="1760425"/>
                      </a:xfrm>
                      <a:prstGeom prst="rect">
                        <a:avLst/>
                      </a:prstGeom>
                    </pic:spPr>
                  </pic:pic>
                </a:graphicData>
              </a:graphic>
            </wp:inline>
          </w:drawing>
        </w:r>
      </w:del>
    </w:p>
    <w:p w14:paraId="4ACB3166" w14:textId="645653BA" w:rsidR="00061F12" w:rsidRPr="00CF4ADA" w:rsidDel="00424757" w:rsidRDefault="00061F12" w:rsidP="007F00FD">
      <w:pPr>
        <w:spacing w:after="240" w:line="360" w:lineRule="auto"/>
        <w:rPr>
          <w:del w:id="602" w:author="Microsoft Office User" w:date="2017-06-24T12:18:00Z"/>
          <w:lang w:val="en-US"/>
        </w:rPr>
      </w:pPr>
      <w:del w:id="603" w:author="Microsoft Office User" w:date="2017-06-24T12:18:00Z">
        <w:r w:rsidRPr="00CF4ADA" w:rsidDel="00424757">
          <w:rPr>
            <w:i/>
            <w:lang w:val="en-US"/>
          </w:rPr>
          <w:delText>Figu</w:delText>
        </w:r>
        <w:r w:rsidDel="00424757">
          <w:rPr>
            <w:i/>
            <w:lang w:val="en-US"/>
          </w:rPr>
          <w:delText xml:space="preserve">re </w:delText>
        </w:r>
        <w:r w:rsidR="007F00FD" w:rsidDel="00424757">
          <w:rPr>
            <w:i/>
            <w:lang w:val="en-US"/>
          </w:rPr>
          <w:delText>2C</w:delText>
        </w:r>
        <w:r w:rsidRPr="00CF4ADA" w:rsidDel="00424757">
          <w:rPr>
            <w:lang w:val="en-US"/>
          </w:rPr>
          <w:delText>. First-period survival region under a standard</w:delText>
        </w:r>
        <w:r w:rsidDel="00424757">
          <w:rPr>
            <w:lang w:val="en-US"/>
          </w:rPr>
          <w:delText>.</w:delText>
        </w:r>
      </w:del>
    </w:p>
    <w:p w14:paraId="6D2715FD" w14:textId="69D4D8DC" w:rsidR="00061F12" w:rsidDel="00424757" w:rsidRDefault="00061F12" w:rsidP="00061F12">
      <w:pPr>
        <w:spacing w:after="240" w:line="360" w:lineRule="auto"/>
        <w:ind w:firstLine="720"/>
        <w:jc w:val="both"/>
        <w:rPr>
          <w:del w:id="604" w:author="Microsoft Office User" w:date="2017-06-24T12:18:00Z"/>
          <w:lang w:val="en-US"/>
        </w:rPr>
      </w:pPr>
      <w:del w:id="605" w:author="Microsoft Office User" w:date="2017-06-24T12:18:00Z">
        <w:r w:rsidDel="00424757">
          <w:rPr>
            <w:lang w:val="en-US"/>
          </w:rPr>
          <w:delText>Similar to the tax scenario, in this scenario, the second-period outcome is also conditional on the party in power. The second-period survival region, assuming Party B is in power, equals that of the first period (</w:delText>
        </w:r>
        <m:oMath>
          <m:sSup>
            <m:sSupPr>
              <m:ctrlPr>
                <w:rPr>
                  <w:rFonts w:ascii="Cambria Math" w:hAnsi="Cambria Math" w:cs="Cambria Math"/>
                  <w:i/>
                  <w:iCs/>
                  <w:lang w:val="en-US"/>
                </w:rPr>
              </m:ctrlPr>
            </m:sSupPr>
            <m:e>
              <m:r>
                <w:rPr>
                  <w:rFonts w:ascii="Cambria Math" w:hAnsi="Cambria Math" w:cs="Cambria Math"/>
                  <w:lang w:val="en-US"/>
                </w:rPr>
                <m:t>R</m:t>
              </m:r>
            </m:e>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B,2</m:t>
                  </m:r>
                </m:sub>
              </m:sSub>
            </m:sup>
          </m:sSup>
          <m:r>
            <w:rPr>
              <w:rFonts w:ascii="Cambria Math" w:hAnsi="Cambria Math" w:cs="Cambria Math"/>
              <w:lang w:val="en-US"/>
            </w:rPr>
            <m:t>=</m:t>
          </m:r>
          <m:sSup>
            <m:sSupPr>
              <m:ctrlPr>
                <w:rPr>
                  <w:rFonts w:ascii="Cambria Math" w:hAnsi="Cambria Math" w:cs="Cambria Math"/>
                  <w:i/>
                  <w:iCs/>
                  <w:lang w:val="en-US"/>
                </w:rPr>
              </m:ctrlPr>
            </m:sSupPr>
            <m:e>
              <m:r>
                <w:rPr>
                  <w:rFonts w:ascii="Cambria Math" w:hAnsi="Cambria Math" w:cs="Cambria Math"/>
                  <w:lang w:val="en-US"/>
                </w:rPr>
                <m:t>R</m:t>
              </m:r>
            </m:e>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p>
        </m:oMath>
        <w:r w:rsidDel="00424757">
          <w:rPr>
            <w:iCs/>
            <w:lang w:val="en-US"/>
          </w:rPr>
          <w:delText xml:space="preserve"> and a total of </w:delText>
        </w:r>
        <m:oMath>
          <m:r>
            <w:rPr>
              <w:rFonts w:ascii="Cambria Math" w:hAnsi="Cambria Math" w:cs="Cambria Math"/>
              <w:lang w:val="en-US"/>
            </w:rPr>
            <m:t>35,801</m:t>
          </m:r>
        </m:oMath>
        <w:r w:rsidDel="00424757">
          <w:rPr>
            <w:iCs/>
            <w:lang w:val="en-US"/>
          </w:rPr>
          <w:delText xml:space="preserve"> active units</w:delText>
        </w:r>
        <w:r w:rsidDel="00424757">
          <w:rPr>
            <w:lang w:val="en-US"/>
          </w:rPr>
          <w:delText xml:space="preserve">). Active units in period 1 (i.e., units in region </w:delText>
        </w:r>
        <m:oMath>
          <m:sSup>
            <m:sSupPr>
              <m:ctrlPr>
                <w:rPr>
                  <w:rFonts w:ascii="Cambria Math" w:hAnsi="Cambria Math" w:cs="Cambria Math"/>
                  <w:i/>
                  <w:iCs/>
                  <w:lang w:val="en-US"/>
                </w:rPr>
              </m:ctrlPr>
            </m:sSupPr>
            <m:e>
              <m:r>
                <w:rPr>
                  <w:rFonts w:ascii="Cambria Math" w:hAnsi="Cambria Math" w:cs="Cambria Math"/>
                  <w:lang w:val="en-US"/>
                </w:rPr>
                <m:t>R</m:t>
              </m:r>
            </m:e>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p>
        </m:oMath>
        <w:r w:rsidDel="00424757">
          <w:rPr>
            <w:lang w:val="en-US"/>
          </w:rPr>
          <w:delText xml:space="preserve">) remain active in period 2. Furthermore, units that modified their technology in the first period, namely, </w:delText>
        </w:r>
        <m:oMath>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M</m:t>
              </m:r>
            </m:sub>
            <m:sup>
              <m:sSub>
                <m:sSubPr>
                  <m:ctrlPr>
                    <w:rPr>
                      <w:rFonts w:ascii="Cambria Math" w:hAnsi="Cambria Math" w:cs="Cambria Math"/>
                      <w:i/>
                      <w:iCs/>
                      <w:lang w:val="en-US"/>
                    </w:rPr>
                  </m:ctrlPr>
                </m:sSubPr>
                <m:e>
                  <m:r>
                    <w:rPr>
                      <w:rFonts w:ascii="Cambria Math" w:hAnsi="Cambria Math" w:cs="Cambria Math"/>
                      <w:lang w:val="en-US"/>
                    </w:rPr>
                    <m:t>θ</m:t>
                  </m:r>
                </m:e>
                <m:sub>
                  <m:r>
                    <w:rPr>
                      <w:rFonts w:ascii="Cambria Math" w:hAnsi="Cambria Math" w:cs="Cambria Math"/>
                      <w:lang w:val="en-US"/>
                    </w:rPr>
                    <m:t>A,1</m:t>
                  </m:r>
                </m:sub>
              </m:sSub>
            </m:sup>
          </m:sSubSup>
        </m:oMath>
        <w:r w:rsidDel="00424757">
          <w:rPr>
            <w:iCs/>
            <w:lang w:val="en-US"/>
          </w:rPr>
          <w:delText xml:space="preserve"> (i.e., </w:delText>
        </w:r>
        <m:oMath>
          <m:r>
            <w:rPr>
              <w:rFonts w:ascii="Cambria Math" w:hAnsi="Cambria Math" w:cs="Cambria Math"/>
              <w:lang w:val="en-US"/>
            </w:rPr>
            <m:t>24,974</m:t>
          </m:r>
        </m:oMath>
        <w:r w:rsidDel="00424757">
          <w:rPr>
            <w:iCs/>
            <w:lang w:val="en-US"/>
          </w:rPr>
          <w:delText xml:space="preserve"> active units that modified their technology),</w:delText>
        </w:r>
        <w:r w:rsidDel="00424757">
          <w:rPr>
            <w:lang w:val="en-US"/>
          </w:rPr>
          <w:delText xml:space="preserve"> continue using the cleaner technology in the second period. However, if Party A remains in power, then the survival region may shrink further and we may observe late adopters. Then, the possible outcomes are as follows: </w:delText>
        </w:r>
      </w:del>
    </w:p>
    <w:p w14:paraId="0F838EDD" w14:textId="5D431EEA" w:rsidR="00061F12" w:rsidRPr="007E23A2" w:rsidDel="00424757" w:rsidRDefault="00061F12" w:rsidP="00DB6D5E">
      <w:pPr>
        <w:pStyle w:val="ListParagraph"/>
        <w:numPr>
          <w:ilvl w:val="0"/>
          <w:numId w:val="5"/>
        </w:numPr>
        <w:spacing w:after="240" w:line="360" w:lineRule="auto"/>
        <w:contextualSpacing w:val="0"/>
        <w:jc w:val="both"/>
        <w:rPr>
          <w:del w:id="606" w:author="Microsoft Office User" w:date="2017-06-24T12:18:00Z"/>
          <w:lang w:val="en-US"/>
        </w:rPr>
      </w:pPr>
      <w:del w:id="607" w:author="Microsoft Office User" w:date="2017-06-24T12:18:00Z">
        <w:r w:rsidRPr="005E0B7B" w:rsidDel="00424757">
          <w:rPr>
            <w:lang w:val="en-US"/>
          </w:rPr>
          <w:delText xml:space="preserve">The first-period upper bound is stricter than that of the second period; that is, </w:delText>
        </w:r>
        <m:oMath>
          <m:sSub>
            <m:sSubPr>
              <m:ctrlPr>
                <w:rPr>
                  <w:rFonts w:ascii="Cambria Math" w:hAnsi="Cambria Math" w:cs="Cambria Math"/>
                  <w:lang w:val="en-US"/>
                </w:rPr>
              </m:ctrlPr>
            </m:sSubPr>
            <m:e>
              <m:r>
                <m:rPr>
                  <m:sty m:val="p"/>
                </m:rPr>
                <w:rPr>
                  <w:rFonts w:ascii="Cambria Math" w:hAnsi="Cambria Math" w:cs="Cambria Math" w:hint="eastAsia"/>
                  <w:lang w:val="en-US"/>
                </w:rPr>
                <m:t>θ</m:t>
              </m:r>
            </m:e>
            <m:sub>
              <m:r>
                <m:rPr>
                  <m:sty m:val="p"/>
                </m:rPr>
                <w:rPr>
                  <w:rFonts w:ascii="Cambria Math" w:hAnsi="Cambria Math" w:cs="Cambria Math"/>
                  <w:lang w:val="en-US"/>
                </w:rPr>
                <m:t>A,1</m:t>
              </m:r>
            </m:sub>
          </m:sSub>
          <m:r>
            <m:rPr>
              <m:sty m:val="p"/>
            </m:rPr>
            <w:rPr>
              <w:rFonts w:ascii="Cambria Math" w:hAnsi="Cambria Math" w:cs="Cambria Math"/>
              <w:lang w:val="en-US"/>
            </w:rPr>
            <m:t>≤</m:t>
          </m:r>
          <m:sSub>
            <m:sSubPr>
              <m:ctrlPr>
                <w:rPr>
                  <w:rFonts w:ascii="Cambria Math" w:hAnsi="Cambria Math" w:cs="Cambria Math"/>
                  <w:lang w:val="en-US"/>
                </w:rPr>
              </m:ctrlPr>
            </m:sSubPr>
            <m:e>
              <m:r>
                <m:rPr>
                  <m:sty m:val="p"/>
                </m:rPr>
                <w:rPr>
                  <w:rFonts w:ascii="Cambria Math" w:hAnsi="Cambria Math" w:cs="Cambria Math" w:hint="eastAsia"/>
                  <w:lang w:val="en-US"/>
                </w:rPr>
                <m:t>θ</m:t>
              </m:r>
            </m:e>
            <m:sub>
              <m:r>
                <m:rPr>
                  <m:sty m:val="p"/>
                </m:rPr>
                <w:rPr>
                  <w:rFonts w:ascii="Cambria Math" w:hAnsi="Cambria Math" w:cs="Cambria Math"/>
                  <w:lang w:val="en-US"/>
                </w:rPr>
                <m:t>A,2</m:t>
              </m:r>
            </m:sub>
          </m:sSub>
        </m:oMath>
        <w:r w:rsidRPr="007E23A2" w:rsidDel="00424757">
          <w:rPr>
            <w:lang w:val="en-US"/>
          </w:rPr>
          <w:delText>. This outcome yields a second-period survival region that equals that of the first period, that is,</w:delText>
        </w:r>
        <w:r w:rsidRPr="00F15866" w:rsidDel="00424757">
          <w:rPr>
            <w:lang w:val="en-US"/>
          </w:rPr>
          <w:delText xml:space="preserve"> </w:delText>
        </w:r>
        <m:oMath>
          <m:sSup>
            <m:sSupPr>
              <m:ctrlPr>
                <w:rPr>
                  <w:rFonts w:ascii="Cambria Math" w:hAnsi="Cambria Math" w:cs="Cambria Math"/>
                  <w:lang w:val="en-US"/>
                </w:rPr>
              </m:ctrlPr>
            </m:sSupPr>
            <m:e>
              <m:r>
                <w:rPr>
                  <w:rFonts w:ascii="Cambria Math" w:hAnsi="Cambria Math" w:cs="Cambria Math"/>
                  <w:lang w:val="en-US"/>
                </w:rPr>
                <m:t>R</m:t>
              </m:r>
            </m:e>
            <m:sup>
              <m:sSub>
                <m:sSubPr>
                  <m:ctrlPr>
                    <w:rPr>
                      <w:rFonts w:ascii="Cambria Math" w:hAnsi="Cambria Math" w:cs="Cambria Math"/>
                      <w:lang w:val="en-US"/>
                    </w:rPr>
                  </m:ctrlPr>
                </m:sSubPr>
                <m:e>
                  <m:r>
                    <w:rPr>
                      <w:rFonts w:ascii="Cambria Math" w:hAnsi="Cambria Math" w:cs="Cambria Math"/>
                      <w:lang w:val="en-US"/>
                    </w:rPr>
                    <m:t>θ</m:t>
                  </m:r>
                </m:e>
                <m:sub>
                  <m:r>
                    <w:rPr>
                      <w:rFonts w:ascii="Cambria Math" w:hAnsi="Cambria Math" w:cs="Cambria Math"/>
                      <w:lang w:val="en-US"/>
                    </w:rPr>
                    <m:t>A</m:t>
                  </m:r>
                  <m:r>
                    <m:rPr>
                      <m:sty m:val="p"/>
                    </m:rPr>
                    <w:rPr>
                      <w:rFonts w:ascii="Cambria Math" w:hAnsi="Cambria Math" w:cs="Cambria Math"/>
                      <w:lang w:val="en-US"/>
                    </w:rPr>
                    <m:t>,2</m:t>
                  </m:r>
                </m:sub>
              </m:sSub>
            </m:sup>
          </m:sSup>
          <m:r>
            <m:rPr>
              <m:sty m:val="p"/>
            </m:rPr>
            <w:rPr>
              <w:rFonts w:ascii="Cambria Math" w:hAnsi="Cambria Math" w:cs="Cambria Math"/>
              <w:lang w:val="en-US"/>
            </w:rPr>
            <m:t>=</m:t>
          </m:r>
          <m:sSup>
            <m:sSupPr>
              <m:ctrlPr>
                <w:rPr>
                  <w:rFonts w:ascii="Cambria Math" w:hAnsi="Cambria Math" w:cs="Cambria Math"/>
                  <w:lang w:val="en-US"/>
                </w:rPr>
              </m:ctrlPr>
            </m:sSupPr>
            <m:e>
              <m:r>
                <w:rPr>
                  <w:rFonts w:ascii="Cambria Math" w:hAnsi="Cambria Math" w:cs="Cambria Math"/>
                  <w:lang w:val="en-US"/>
                </w:rPr>
                <m:t>R</m:t>
              </m:r>
            </m:e>
            <m:sup>
              <m:sSub>
                <m:sSubPr>
                  <m:ctrlPr>
                    <w:rPr>
                      <w:rFonts w:ascii="Cambria Math" w:hAnsi="Cambria Math" w:cs="Cambria Math"/>
                      <w:lang w:val="en-US"/>
                    </w:rPr>
                  </m:ctrlPr>
                </m:sSubPr>
                <m:e>
                  <m:r>
                    <w:rPr>
                      <w:rFonts w:ascii="Cambria Math" w:hAnsi="Cambria Math" w:cs="Cambria Math"/>
                      <w:lang w:val="en-US"/>
                    </w:rPr>
                    <m:t>θ</m:t>
                  </m:r>
                </m:e>
                <m:sub>
                  <m:r>
                    <w:rPr>
                      <w:rFonts w:ascii="Cambria Math" w:hAnsi="Cambria Math" w:cs="Cambria Math"/>
                      <w:lang w:val="en-US"/>
                    </w:rPr>
                    <m:t>A</m:t>
                  </m:r>
                  <m:r>
                    <m:rPr>
                      <m:sty m:val="p"/>
                    </m:rPr>
                    <w:rPr>
                      <w:rFonts w:ascii="Cambria Math" w:hAnsi="Cambria Math" w:cs="Cambria Math"/>
                      <w:lang w:val="en-US"/>
                    </w:rPr>
                    <m:t>,1</m:t>
                  </m:r>
                </m:sub>
              </m:sSub>
            </m:sup>
          </m:sSup>
          <m:r>
            <m:rPr>
              <m:sty m:val="p"/>
            </m:rPr>
            <w:rPr>
              <w:rFonts w:ascii="Cambria Math" w:hAnsi="Cambria Math" w:cs="Cambria Math"/>
              <w:lang w:val="en-US"/>
            </w:rPr>
            <m:t>.</m:t>
          </m:r>
        </m:oMath>
        <w:r w:rsidRPr="007E23A2" w:rsidDel="00424757">
          <w:rPr>
            <w:lang w:val="en-US"/>
          </w:rPr>
          <w:delText xml:space="preserve"> </w:delText>
        </w:r>
      </w:del>
    </w:p>
    <w:p w14:paraId="450C62D1" w14:textId="1FCE4AAD" w:rsidR="00061F12" w:rsidRPr="007E23A2" w:rsidDel="00424757" w:rsidRDefault="00061F12" w:rsidP="00DB6D5E">
      <w:pPr>
        <w:pStyle w:val="ListParagraph"/>
        <w:numPr>
          <w:ilvl w:val="0"/>
          <w:numId w:val="5"/>
        </w:numPr>
        <w:spacing w:after="240" w:line="360" w:lineRule="auto"/>
        <w:contextualSpacing w:val="0"/>
        <w:jc w:val="both"/>
        <w:rPr>
          <w:del w:id="608" w:author="Microsoft Office User" w:date="2017-06-24T12:18:00Z"/>
          <w:lang w:val="en-US"/>
        </w:rPr>
      </w:pPr>
      <w:del w:id="609" w:author="Microsoft Office User" w:date="2017-06-24T12:18:00Z">
        <w:r w:rsidRPr="007E23A2" w:rsidDel="00424757">
          <w:rPr>
            <w:lang w:val="en-US"/>
          </w:rPr>
          <w:delText>The second-period upper bound is stricter than that of the first period (which is the outcome of the numerical example)</w:delText>
        </w:r>
        <w:r w:rsidRPr="00F15866" w:rsidDel="00424757">
          <w:rPr>
            <w:lang w:val="en-US"/>
          </w:rPr>
          <w:delText xml:space="preserve">; that is, </w:delText>
        </w:r>
        <m:oMath>
          <m:sSub>
            <m:sSubPr>
              <m:ctrlPr>
                <w:rPr>
                  <w:rFonts w:ascii="Cambria Math" w:hAnsi="Cambria Math" w:cs="Cambria Math"/>
                  <w:lang w:val="en-US"/>
                </w:rPr>
              </m:ctrlPr>
            </m:sSubPr>
            <m:e>
              <m:r>
                <m:rPr>
                  <m:sty m:val="p"/>
                </m:rPr>
                <w:rPr>
                  <w:rFonts w:ascii="Cambria Math" w:hAnsi="Cambria Math" w:cs="Cambria Math" w:hint="eastAsia"/>
                  <w:lang w:val="en-US"/>
                </w:rPr>
                <m:t>θ</m:t>
              </m:r>
            </m:e>
            <m:sub>
              <m:r>
                <m:rPr>
                  <m:sty m:val="p"/>
                </m:rPr>
                <w:rPr>
                  <w:rFonts w:ascii="Cambria Math" w:hAnsi="Cambria Math" w:cs="Cambria Math"/>
                  <w:lang w:val="en-US"/>
                </w:rPr>
                <m:t>A,1</m:t>
              </m:r>
            </m:sub>
          </m:sSub>
          <m:r>
            <m:rPr>
              <m:sty m:val="p"/>
            </m:rPr>
            <w:rPr>
              <w:rFonts w:ascii="Cambria Math" w:hAnsi="Cambria Math" w:cs="Cambria Math"/>
              <w:lang w:val="en-US"/>
            </w:rPr>
            <m:t>&gt;</m:t>
          </m:r>
          <m:sSub>
            <m:sSubPr>
              <m:ctrlPr>
                <w:rPr>
                  <w:rFonts w:ascii="Cambria Math" w:hAnsi="Cambria Math" w:cs="Cambria Math"/>
                  <w:lang w:val="en-US"/>
                </w:rPr>
              </m:ctrlPr>
            </m:sSubPr>
            <m:e>
              <m:r>
                <m:rPr>
                  <m:sty m:val="p"/>
                </m:rPr>
                <w:rPr>
                  <w:rFonts w:ascii="Cambria Math" w:hAnsi="Cambria Math" w:cs="Cambria Math" w:hint="eastAsia"/>
                  <w:lang w:val="en-US"/>
                </w:rPr>
                <m:t>θ</m:t>
              </m:r>
            </m:e>
            <m:sub>
              <m:r>
                <m:rPr>
                  <m:sty m:val="p"/>
                </m:rPr>
                <w:rPr>
                  <w:rFonts w:ascii="Cambria Math" w:hAnsi="Cambria Math" w:cs="Cambria Math"/>
                  <w:lang w:val="en-US"/>
                </w:rPr>
                <m:t>A,2</m:t>
              </m:r>
            </m:sub>
          </m:sSub>
        </m:oMath>
        <w:r w:rsidRPr="007E23A2" w:rsidDel="00424757">
          <w:rPr>
            <w:lang w:val="en-US"/>
          </w:rPr>
          <w:delText xml:space="preserve">. This outcome results in late adopters denoted </w:delText>
        </w:r>
        <m:oMath>
          <m:sSubSup>
            <m:sSubSupPr>
              <m:ctrlPr>
                <w:rPr>
                  <w:rFonts w:ascii="Cambria Math" w:hAnsi="Cambria Math" w:cs="Cambria Math"/>
                  <w:lang w:val="en-US"/>
                </w:rPr>
              </m:ctrlPr>
            </m:sSubSupPr>
            <m:e>
              <m:r>
                <w:rPr>
                  <w:rFonts w:ascii="Cambria Math" w:hAnsi="Cambria Math" w:cs="Cambria Math"/>
                  <w:lang w:val="en-US"/>
                </w:rPr>
                <m:t>R</m:t>
              </m:r>
            </m:e>
            <m:sub>
              <m:r>
                <w:rPr>
                  <w:rFonts w:ascii="Cambria Math" w:hAnsi="Cambria Math" w:cs="Cambria Math"/>
                  <w:lang w:val="en-US"/>
                </w:rPr>
                <m:t>M</m:t>
              </m:r>
            </m:sub>
            <m:sup>
              <m:sSub>
                <m:sSubPr>
                  <m:ctrlPr>
                    <w:rPr>
                      <w:rFonts w:ascii="Cambria Math" w:hAnsi="Cambria Math" w:cs="Cambria Math"/>
                      <w:lang w:val="en-US"/>
                    </w:rPr>
                  </m:ctrlPr>
                </m:sSubPr>
                <m:e>
                  <m:r>
                    <w:rPr>
                      <w:rFonts w:ascii="Cambria Math" w:hAnsi="Cambria Math" w:cs="Cambria Math"/>
                      <w:lang w:val="en-US"/>
                    </w:rPr>
                    <m:t>θ</m:t>
                  </m:r>
                </m:e>
                <m:sub>
                  <m:r>
                    <w:rPr>
                      <w:rFonts w:ascii="Cambria Math" w:hAnsi="Cambria Math" w:cs="Cambria Math"/>
                      <w:lang w:val="en-US"/>
                    </w:rPr>
                    <m:t>A</m:t>
                  </m:r>
                  <m:r>
                    <m:rPr>
                      <m:sty m:val="p"/>
                    </m:rPr>
                    <w:rPr>
                      <w:rFonts w:ascii="Cambria Math" w:hAnsi="Cambria Math" w:cs="Cambria Math"/>
                      <w:lang w:val="en-US"/>
                    </w:rPr>
                    <m:t>,2</m:t>
                  </m:r>
                </m:sub>
              </m:sSub>
            </m:sup>
          </m:sSubSup>
        </m:oMath>
        <w:r w:rsidRPr="007E23A2" w:rsidDel="00424757">
          <w:rPr>
            <w:lang w:val="en-US"/>
          </w:rPr>
          <w:delText xml:space="preserve">. In this scenario, early adopters may serve as a bridge to a less polluting industry, where the transition to a cleaner production structure is gradual. </w:delText>
        </w:r>
      </w:del>
    </w:p>
    <w:p w14:paraId="0737BE0D" w14:textId="31252200" w:rsidR="00061F12" w:rsidRPr="00F15866" w:rsidDel="00424757" w:rsidRDefault="00061F12" w:rsidP="00DB6D5E">
      <w:pPr>
        <w:pStyle w:val="ListParagraph"/>
        <w:numPr>
          <w:ilvl w:val="1"/>
          <w:numId w:val="5"/>
        </w:numPr>
        <w:spacing w:after="240" w:line="360" w:lineRule="auto"/>
        <w:contextualSpacing w:val="0"/>
        <w:jc w:val="both"/>
        <w:rPr>
          <w:del w:id="610" w:author="Microsoft Office User" w:date="2017-06-24T12:18:00Z"/>
          <w:lang w:val="en-US"/>
        </w:rPr>
      </w:pPr>
      <w:del w:id="611" w:author="Microsoft Office User" w:date="2017-06-24T12:18:00Z">
        <w:r w:rsidRPr="005E0B7B" w:rsidDel="00424757">
          <w:rPr>
            <w:lang w:val="en-US"/>
          </w:rPr>
          <w:delText>Policy affected the extensive margins and led units to exit the industry in period 2. The units that exited the industry in period 2 belong to the early adopters</w:delText>
        </w:r>
        <w:r w:rsidRPr="007E23A2" w:rsidDel="00424757">
          <w:rPr>
            <w:lang w:val="en-US"/>
          </w:rPr>
          <w:delText xml:space="preserve"> group, namely, </w:delText>
        </w:r>
        <m:oMath>
          <m:sSubSup>
            <m:sSubSupPr>
              <m:ctrlPr>
                <w:rPr>
                  <w:rFonts w:ascii="Cambria Math" w:hAnsi="Cambria Math" w:cs="Cambria Math"/>
                  <w:lang w:val="en-US"/>
                </w:rPr>
              </m:ctrlPr>
            </m:sSubSupPr>
            <m:e>
              <m:r>
                <w:rPr>
                  <w:rFonts w:ascii="Cambria Math" w:hAnsi="Cambria Math" w:cs="Cambria Math"/>
                  <w:lang w:val="en-US"/>
                </w:rPr>
                <m:t>R</m:t>
              </m:r>
            </m:e>
            <m:sub>
              <m:r>
                <w:rPr>
                  <w:rFonts w:ascii="Cambria Math" w:hAnsi="Cambria Math" w:cs="Cambria Math"/>
                  <w:lang w:val="en-US"/>
                </w:rPr>
                <m:t>M</m:t>
              </m:r>
            </m:sub>
            <m:sup>
              <m:sSub>
                <m:sSubPr>
                  <m:ctrlPr>
                    <w:rPr>
                      <w:rFonts w:ascii="Cambria Math" w:hAnsi="Cambria Math" w:cs="Cambria Math"/>
                      <w:lang w:val="en-US"/>
                    </w:rPr>
                  </m:ctrlPr>
                </m:sSubPr>
                <m:e>
                  <m:r>
                    <w:rPr>
                      <w:rFonts w:ascii="Cambria Math" w:hAnsi="Cambria Math" w:cs="Cambria Math"/>
                      <w:lang w:val="en-US"/>
                    </w:rPr>
                    <m:t>θ</m:t>
                  </m:r>
                </m:e>
                <m:sub>
                  <m:r>
                    <w:rPr>
                      <w:rFonts w:ascii="Cambria Math" w:hAnsi="Cambria Math" w:cs="Cambria Math"/>
                      <w:lang w:val="en-US"/>
                    </w:rPr>
                    <m:t>A</m:t>
                  </m:r>
                  <m:r>
                    <m:rPr>
                      <m:sty m:val="p"/>
                    </m:rPr>
                    <w:rPr>
                      <w:rFonts w:ascii="Cambria Math" w:hAnsi="Cambria Math" w:cs="Cambria Math"/>
                      <w:lang w:val="en-US"/>
                    </w:rPr>
                    <m:t>,1</m:t>
                  </m:r>
                </m:sub>
              </m:sSub>
            </m:sup>
          </m:sSubSup>
        </m:oMath>
        <w:r w:rsidRPr="007E23A2" w:rsidDel="00424757">
          <w:rPr>
            <w:lang w:val="en-US"/>
          </w:rPr>
          <w:delText xml:space="preserve">. The numerical simulation suggests that when the predetermined pollution results in an intensity upper bound </w:delText>
        </w:r>
        <m:oMath>
          <m:sSub>
            <m:sSubPr>
              <m:ctrlPr>
                <w:rPr>
                  <w:rFonts w:ascii="Cambria Math" w:hAnsi="Cambria Math" w:cs="Cambria Math"/>
                  <w:lang w:val="en-US"/>
                </w:rPr>
              </m:ctrlPr>
            </m:sSubPr>
            <m:e>
              <m:r>
                <w:rPr>
                  <w:rFonts w:ascii="Cambria Math" w:hAnsi="Cambria Math" w:cs="Cambria Math"/>
                  <w:lang w:val="en-US"/>
                </w:rPr>
                <m:t>θ</m:t>
              </m:r>
            </m:e>
            <m:sub>
              <m:r>
                <w:rPr>
                  <w:rFonts w:ascii="Cambria Math" w:hAnsi="Cambria Math" w:cs="Cambria Math"/>
                  <w:lang w:val="en-US"/>
                </w:rPr>
                <m:t>A</m:t>
              </m:r>
              <m:r>
                <m:rPr>
                  <m:sty m:val="p"/>
                </m:rPr>
                <w:rPr>
                  <w:rFonts w:ascii="Cambria Math" w:hAnsi="Cambria Math" w:cs="Cambria Math"/>
                  <w:lang w:val="en-US"/>
                </w:rPr>
                <m:t>,1</m:t>
              </m:r>
            </m:sub>
          </m:sSub>
          <m:r>
            <m:rPr>
              <m:sty m:val="p"/>
            </m:rPr>
            <w:rPr>
              <w:rFonts w:ascii="Cambria Math" w:hAnsi="Cambria Math" w:cs="Cambria Math"/>
              <w:lang w:val="en-US"/>
            </w:rPr>
            <m:t>=0.4376</m:t>
          </m:r>
        </m:oMath>
        <w:r w:rsidRPr="007E23A2" w:rsidDel="00424757">
          <w:rPr>
            <w:lang w:val="en-US"/>
          </w:rPr>
          <w:delText xml:space="preserve"> and </w:delText>
        </w:r>
        <m:oMath>
          <m:sSub>
            <m:sSubPr>
              <m:ctrlPr>
                <w:rPr>
                  <w:rFonts w:ascii="Cambria Math" w:hAnsi="Cambria Math" w:cs="Cambria Math"/>
                  <w:lang w:val="en-US"/>
                </w:rPr>
              </m:ctrlPr>
            </m:sSubPr>
            <m:e>
              <m:r>
                <w:rPr>
                  <w:rFonts w:ascii="Cambria Math" w:hAnsi="Cambria Math" w:cs="Cambria Math"/>
                  <w:lang w:val="en-US"/>
                </w:rPr>
                <m:t>θ</m:t>
              </m:r>
            </m:e>
            <m:sub>
              <m:r>
                <w:rPr>
                  <w:rFonts w:ascii="Cambria Math" w:hAnsi="Cambria Math" w:cs="Cambria Math"/>
                  <w:lang w:val="en-US"/>
                </w:rPr>
                <m:t>A</m:t>
              </m:r>
              <m:r>
                <m:rPr>
                  <m:sty m:val="p"/>
                </m:rPr>
                <w:rPr>
                  <w:rFonts w:ascii="Cambria Math" w:hAnsi="Cambria Math" w:cs="Cambria Math"/>
                  <w:lang w:val="en-US"/>
                </w:rPr>
                <m:t>,2</m:t>
              </m:r>
            </m:sub>
          </m:sSub>
          <m:r>
            <m:rPr>
              <m:sty m:val="p"/>
            </m:rPr>
            <w:rPr>
              <w:rFonts w:ascii="Cambria Math" w:hAnsi="Cambria Math" w:cs="Cambria Math"/>
              <w:lang w:val="en-US"/>
            </w:rPr>
            <m:t>=0.3959</m:t>
          </m:r>
        </m:oMath>
        <w:r w:rsidRPr="007E23A2" w:rsidDel="00424757">
          <w:rPr>
            <w:lang w:val="en-US"/>
          </w:rPr>
          <w:delText>, 6,042 units that adopted the clean technology in period 1 exit the industry in period 2. Many view natural gas-fired power plants as a short-term substitute to aging coal-fired power plants that will be phased out in the long run when technologies with significantly lower carbon footprints become economically viable.</w:delText>
        </w:r>
      </w:del>
    </w:p>
    <w:p w14:paraId="0082AF33" w14:textId="10D710FB" w:rsidR="00061F12" w:rsidRPr="007E23A2" w:rsidDel="00424757" w:rsidRDefault="00061F12" w:rsidP="00DB6D5E">
      <w:pPr>
        <w:pStyle w:val="ListParagraph"/>
        <w:numPr>
          <w:ilvl w:val="1"/>
          <w:numId w:val="5"/>
        </w:numPr>
        <w:spacing w:after="240" w:line="360" w:lineRule="auto"/>
        <w:contextualSpacing w:val="0"/>
        <w:jc w:val="both"/>
        <w:rPr>
          <w:del w:id="612" w:author="Microsoft Office User" w:date="2017-06-24T12:18:00Z"/>
          <w:lang w:val="en-US"/>
        </w:rPr>
      </w:pPr>
      <w:del w:id="613" w:author="Microsoft Office User" w:date="2017-06-24T12:18:00Z">
        <w:r w:rsidRPr="005E0B7B" w:rsidDel="00424757">
          <w:rPr>
            <w:lang w:val="en-US"/>
          </w:rPr>
          <w:delText>Policy also influenced the intensive margins, resulting in active units adopting the alternative technolog</w:delText>
        </w:r>
        <w:r w:rsidRPr="007E23A2" w:rsidDel="00424757">
          <w:rPr>
            <w:lang w:val="en-US"/>
          </w:rPr>
          <w:delText xml:space="preserve">y in period 2. In the numerical example, an addition of 1,965 </w:delText>
        </w:r>
        <w:r w:rsidR="00627BA6" w:rsidDel="00424757">
          <w:rPr>
            <w:lang w:val="en-US"/>
          </w:rPr>
          <w:delText>firm</w:delText>
        </w:r>
        <w:r w:rsidRPr="007E23A2" w:rsidDel="00424757">
          <w:rPr>
            <w:lang w:val="en-US"/>
          </w:rPr>
          <w:delText>s adopted cleaner technology only in the second period.</w:delText>
        </w:r>
      </w:del>
    </w:p>
    <w:p w14:paraId="11064C35" w14:textId="3788462A" w:rsidR="00061F12" w:rsidDel="00424757" w:rsidRDefault="00061F12" w:rsidP="00061F12">
      <w:pPr>
        <w:spacing w:after="240" w:line="360" w:lineRule="auto"/>
        <w:ind w:firstLine="720"/>
        <w:jc w:val="both"/>
        <w:rPr>
          <w:del w:id="614" w:author="Microsoft Office User" w:date="2017-06-24T12:18:00Z"/>
          <w:lang w:val="en-US"/>
        </w:rPr>
      </w:pPr>
      <w:del w:id="615" w:author="Microsoft Office User" w:date="2017-06-24T12:18:00Z">
        <w:r w:rsidDel="00424757">
          <w:rPr>
            <w:lang w:val="en-US"/>
          </w:rPr>
          <w:delText>A broad set of parameters results in a standard yielding more output, employment, and adoption in the short run than a tax. For instance, we obtain s</w:delText>
        </w:r>
        <w:r w:rsidRPr="001E65C3" w:rsidDel="00424757">
          <w:rPr>
            <w:lang w:val="en-US"/>
          </w:rPr>
          <w:delText>imilar outcomes</w:delText>
        </w:r>
        <w:r w:rsidDel="00424757">
          <w:rPr>
            <w:lang w:val="en-US"/>
          </w:rPr>
          <w:delText xml:space="preserve"> while revising our baseline parameters (i.e.,</w:delText>
        </w:r>
        <w:r w:rsidRPr="001E65C3" w:rsidDel="00424757">
          <w:rPr>
            <w:lang w:val="en-US"/>
          </w:rPr>
          <w:delText xml:space="preserve"> </w:delText>
        </w:r>
        <w:r w:rsidDel="00424757">
          <w:rPr>
            <w:lang w:val="en-US"/>
          </w:rPr>
          <w:delText xml:space="preserve">assuming </w:delTex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r>
            <w:rPr>
              <w:rFonts w:ascii="Cambria Math" w:hAnsi="Cambria Math"/>
              <w:lang w:val="en-US"/>
            </w:rPr>
            <m:t>=3.5=</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oMath>
        <w:r w:rsidRPr="001E65C3" w:rsidDel="00424757">
          <w:rPr>
            <w:lang w:val="en-US"/>
          </w:rPr>
          <w:delText xml:space="preserve"> </w:delText>
        </w:r>
        <w:r w:rsidDel="00424757">
          <w:rPr>
            <w:lang w:val="en-US"/>
          </w:rPr>
          <w:delText>and/or</w:delText>
        </w:r>
        <w:r w:rsidRPr="001E65C3" w:rsidDel="00424757">
          <w:rPr>
            <w:lang w:val="en-US"/>
          </w:rPr>
          <w:delText xml:space="preserve"> </w:delText>
        </w:r>
        <w:r w:rsidDel="00424757">
          <w:rPr>
            <w:lang w:val="en-US"/>
          </w:rPr>
          <w:delText xml:space="preserve">varying the value of </w:delText>
        </w:r>
        <m:oMath>
          <m:r>
            <w:rPr>
              <w:rFonts w:ascii="Cambria Math" w:hAnsi="Cambria Math"/>
              <w:lang w:val="en-US"/>
            </w:rPr>
            <m:t>γ</m:t>
          </m:r>
        </m:oMath>
        <w:r w:rsidDel="00424757">
          <w:rPr>
            <w:lang w:val="en-US"/>
          </w:rPr>
          <w:delText xml:space="preserve"> between 0.15 and 0.85, as well as calibrating the model to a different set of decay parameters)</w:delText>
        </w:r>
        <w:r w:rsidRPr="001E65C3" w:rsidDel="00424757">
          <w:rPr>
            <w:lang w:val="en-US"/>
          </w:rPr>
          <w:delText>.</w:delText>
        </w:r>
        <w:r w:rsidDel="00424757">
          <w:rPr>
            <w:lang w:val="en-US"/>
          </w:rPr>
          <w:delText xml:space="preserve"> </w:delText>
        </w:r>
      </w:del>
    </w:p>
    <w:p w14:paraId="0973F9FB" w14:textId="38B431CE" w:rsidR="007F00FD" w:rsidDel="00424757" w:rsidRDefault="007F00FD" w:rsidP="007F00FD">
      <w:pPr>
        <w:pStyle w:val="Heading1"/>
        <w:spacing w:after="240" w:line="360" w:lineRule="auto"/>
        <w:rPr>
          <w:del w:id="616" w:author="Microsoft Office User" w:date="2017-06-24T12:18:00Z"/>
          <w:lang w:val="en-US"/>
        </w:rPr>
      </w:pPr>
      <w:del w:id="617" w:author="Microsoft Office User" w:date="2017-06-24T12:18:00Z">
        <w:r w:rsidDel="00424757">
          <w:rPr>
            <w:lang w:val="en-US"/>
          </w:rPr>
          <w:delText xml:space="preserve">Appendix D: </w:delText>
        </w:r>
      </w:del>
    </w:p>
    <w:p w14:paraId="4149C476" w14:textId="1000DE8A" w:rsidR="007F00FD" w:rsidDel="00424757" w:rsidRDefault="007F00FD" w:rsidP="007F00FD">
      <w:pPr>
        <w:spacing w:after="240" w:line="360" w:lineRule="auto"/>
        <w:jc w:val="both"/>
        <w:rPr>
          <w:del w:id="618" w:author="Microsoft Office User" w:date="2017-06-24T12:18:00Z"/>
        </w:rPr>
      </w:pPr>
      <w:del w:id="619" w:author="Microsoft Office User" w:date="2017-06-24T12:18:00Z">
        <w:r w:rsidDel="00424757">
          <w:delText xml:space="preserve">Using Eqs. (7) and (9), we derived the linear relationship between input-output and the pollution-output coefficients of firms that are indifferent between adopting the modification in period 1 or not adopting it at all (i.e., the line at which </w:delText>
        </w:r>
        <m:oMath>
          <m:sSubSup>
            <m:sSubSupPr>
              <m:ctrlPr>
                <w:rPr>
                  <w:rFonts w:ascii="Cambria Math" w:hAnsi="Cambria Math" w:cs="Cambria Math"/>
                  <w:i/>
                  <w:iCs/>
                </w:rPr>
              </m:ctrlPr>
            </m:sSubSupPr>
            <m:e>
              <m:r>
                <w:rPr>
                  <w:rFonts w:ascii="Cambria Math" w:hAnsi="Cambria Math" w:cs="Cambria Math"/>
                </w:rPr>
                <m:t>π</m:t>
              </m:r>
            </m:e>
            <m:sub>
              <m:r>
                <w:rPr>
                  <w:rFonts w:ascii="Cambria Math" w:hAnsi="Cambria Math" w:cs="Cambria Math"/>
                </w:rPr>
                <m:t>1</m:t>
              </m:r>
            </m:sub>
            <m:sup>
              <m:r>
                <w:rPr>
                  <w:rFonts w:ascii="Cambria Math" w:hAnsi="Cambria Math" w:cs="Cambria Math"/>
                </w:rPr>
                <m:t>τ</m:t>
              </m:r>
            </m:sup>
          </m:sSubSup>
          <m:r>
            <w:rPr>
              <w:rFonts w:ascii="Cambria Math" w:hAnsi="Cambria Math" w:cs="Cambria Math"/>
            </w:rPr>
            <m:t>=</m:t>
          </m:r>
          <m:sSubSup>
            <m:sSubSupPr>
              <m:ctrlPr>
                <w:rPr>
                  <w:rFonts w:ascii="Cambria Math" w:hAnsi="Cambria Math" w:cs="Cambria Math"/>
                  <w:i/>
                  <w:iCs/>
                </w:rPr>
              </m:ctrlPr>
            </m:sSubSupPr>
            <m:e>
              <m:r>
                <w:rPr>
                  <w:rFonts w:ascii="Cambria Math" w:hAnsi="Cambria Math" w:cs="Cambria Math"/>
                </w:rPr>
                <m:t>π</m:t>
              </m:r>
            </m:e>
            <m:sub>
              <m:r>
                <w:rPr>
                  <w:rFonts w:ascii="Cambria Math" w:hAnsi="Cambria Math" w:cs="Cambria Math"/>
                </w:rPr>
                <m:t>0</m:t>
              </m:r>
            </m:sub>
            <m:sup>
              <m:r>
                <w:rPr>
                  <w:rFonts w:ascii="Cambria Math" w:hAnsi="Cambria Math" w:cs="Cambria Math"/>
                </w:rPr>
                <m:t>τ</m:t>
              </m:r>
            </m:sup>
          </m:sSubSup>
        </m:oMath>
        <w:r w:rsidDel="00424757">
          <w:rPr>
            <w:iCs/>
          </w:rPr>
          <w:delText>)</w:delText>
        </w:r>
        <w:r w:rsidDel="00424757">
          <w:delText>:</w:delText>
        </w:r>
      </w:del>
    </w:p>
    <w:tbl>
      <w:tblPr>
        <w:tblW w:w="5000" w:type="pct"/>
        <w:tblLook w:val="04A0" w:firstRow="1" w:lastRow="0" w:firstColumn="1" w:lastColumn="0" w:noHBand="0" w:noVBand="1"/>
      </w:tblPr>
      <w:tblGrid>
        <w:gridCol w:w="1404"/>
        <w:gridCol w:w="6552"/>
        <w:gridCol w:w="1404"/>
      </w:tblGrid>
      <w:tr w:rsidR="007F00FD" w:rsidDel="00424757" w14:paraId="13A836C5" w14:textId="0C144524" w:rsidTr="0053279B">
        <w:trPr>
          <w:del w:id="620" w:author="Microsoft Office User" w:date="2017-06-24T12:18:00Z"/>
        </w:trPr>
        <w:tc>
          <w:tcPr>
            <w:tcW w:w="750" w:type="pct"/>
            <w:vAlign w:val="center"/>
          </w:tcPr>
          <w:p w14:paraId="4602B823" w14:textId="0C661DA4" w:rsidR="007F00FD" w:rsidDel="00424757" w:rsidRDefault="007F00FD" w:rsidP="0053279B">
            <w:pPr>
              <w:spacing w:after="240" w:line="360" w:lineRule="auto"/>
              <w:rPr>
                <w:del w:id="621" w:author="Microsoft Office User" w:date="2017-06-24T12:18:00Z"/>
              </w:rPr>
            </w:pPr>
          </w:p>
        </w:tc>
        <w:tc>
          <w:tcPr>
            <w:tcW w:w="3500" w:type="pct"/>
          </w:tcPr>
          <w:p w14:paraId="715EE550" w14:textId="79182062" w:rsidR="007F00FD" w:rsidDel="00424757" w:rsidRDefault="005A52CF" w:rsidP="0053279B">
            <w:pPr>
              <w:spacing w:after="240" w:line="360" w:lineRule="auto"/>
              <w:rPr>
                <w:del w:id="622" w:author="Microsoft Office User" w:date="2017-06-24T12:18:00Z"/>
              </w:rPr>
            </w:pPr>
            <m:oMathPara>
              <m:oMathParaPr>
                <m:jc m:val="centerGroup"/>
              </m:oMathParaPr>
              <m:oMath>
                <m:sSub>
                  <m:sSubPr>
                    <m:ctrlPr>
                      <w:del w:id="623" w:author="Microsoft Office User" w:date="2017-06-24T12:18:00Z">
                        <w:rPr>
                          <w:rFonts w:ascii="Cambria Math" w:hAnsi="Cambria Math" w:cs="Cambria Math"/>
                          <w:i/>
                          <w:iCs/>
                        </w:rPr>
                      </w:del>
                    </m:ctrlPr>
                  </m:sSubPr>
                  <m:e>
                    <w:del w:id="624" w:author="Microsoft Office User" w:date="2017-06-24T12:18:00Z">
                      <m:r>
                        <w:rPr>
                          <w:rFonts w:ascii="Cambria Math" w:hAnsi="Cambria Math" w:cs="Cambria Math"/>
                        </w:rPr>
                        <m:t>x</m:t>
                      </m:r>
                    </w:del>
                  </m:e>
                  <m:sub>
                    <w:del w:id="625" w:author="Microsoft Office User" w:date="2017-06-24T12:18:00Z">
                      <m:r>
                        <w:rPr>
                          <w:rFonts w:ascii="Cambria Math" w:hAnsi="Cambria Math" w:cs="Cambria Math"/>
                        </w:rPr>
                        <m:t>1</m:t>
                      </m:r>
                    </w:del>
                  </m:sub>
                </m:sSub>
                <m:d>
                  <m:dPr>
                    <m:ctrlPr>
                      <w:del w:id="626" w:author="Microsoft Office User" w:date="2017-06-24T12:18:00Z">
                        <w:rPr>
                          <w:rFonts w:ascii="Cambria Math" w:hAnsi="Cambria Math" w:cs="Cambria Math"/>
                          <w:i/>
                          <w:iCs/>
                        </w:rPr>
                      </w:del>
                    </m:ctrlPr>
                  </m:dPr>
                  <m:e>
                    <w:del w:id="627" w:author="Microsoft Office User" w:date="2017-06-24T12:18:00Z">
                      <m:r>
                        <w:rPr>
                          <w:rFonts w:ascii="Cambria Math" w:hAnsi="Cambria Math" w:cs="Cambria Math"/>
                        </w:rPr>
                        <m:t>β</m:t>
                      </m:r>
                    </w:del>
                  </m:e>
                </m:d>
                <w:del w:id="628" w:author="Microsoft Office User" w:date="2017-06-24T12:18:00Z">
                  <m:r>
                    <w:rPr>
                      <w:rFonts w:ascii="Cambria Math" w:hAnsi="Cambria Math" w:cs="Cambria Math"/>
                    </w:rPr>
                    <m:t>=</m:t>
                  </m:r>
                </w:del>
                <m:f>
                  <m:fPr>
                    <m:ctrlPr>
                      <w:del w:id="629" w:author="Microsoft Office User" w:date="2017-06-24T12:18:00Z">
                        <w:rPr>
                          <w:rFonts w:ascii="Cambria Math" w:hAnsi="Cambria Math"/>
                        </w:rPr>
                      </w:del>
                    </m:ctrlPr>
                  </m:fPr>
                  <m:num>
                    <w:del w:id="630" w:author="Microsoft Office User" w:date="2017-06-24T12:18:00Z">
                      <m:r>
                        <w:rPr>
                          <w:rFonts w:ascii="Cambria Math" w:hAnsi="Cambria Math" w:cs="Cambria Math"/>
                        </w:rPr>
                        <m:t>γ⋅</m:t>
                      </m:r>
                    </w:del>
                    <m:sSub>
                      <m:sSubPr>
                        <m:ctrlPr>
                          <w:del w:id="631" w:author="Microsoft Office User" w:date="2017-06-24T12:18:00Z">
                            <w:rPr>
                              <w:rFonts w:ascii="Cambria Math" w:hAnsi="Cambria Math" w:cs="Cambria Math"/>
                              <w:i/>
                              <w:iCs/>
                            </w:rPr>
                          </w:del>
                        </m:ctrlPr>
                      </m:sSubPr>
                      <m:e>
                        <w:del w:id="632" w:author="Microsoft Office User" w:date="2017-06-24T12:18:00Z">
                          <m:r>
                            <w:rPr>
                              <w:rFonts w:ascii="Cambria Math" w:hAnsi="Cambria Math" w:cs="Cambria Math"/>
                            </w:rPr>
                            <m:t>τ</m:t>
                          </m:r>
                        </w:del>
                      </m:e>
                      <m:sub>
                        <w:del w:id="633" w:author="Microsoft Office User" w:date="2017-06-24T12:18:00Z">
                          <m:r>
                            <w:rPr>
                              <w:rFonts w:ascii="Cambria Math" w:hAnsi="Cambria Math" w:cs="Cambria Math"/>
                            </w:rPr>
                            <m:t>A,1</m:t>
                          </m:r>
                        </w:del>
                      </m:sub>
                    </m:sSub>
                    <w:del w:id="634" w:author="Microsoft Office User" w:date="2017-06-24T12:18:00Z">
                      <m:r>
                        <w:rPr>
                          <w:rFonts w:ascii="Cambria Math" w:hAnsi="Cambria Math" w:cs="Cambria Math"/>
                        </w:rPr>
                        <m:t>+δ⋅α⋅γ⋅</m:t>
                      </m:r>
                    </w:del>
                    <m:sSub>
                      <m:sSubPr>
                        <m:ctrlPr>
                          <w:del w:id="635" w:author="Microsoft Office User" w:date="2017-06-24T12:18:00Z">
                            <w:rPr>
                              <w:rFonts w:ascii="Cambria Math" w:hAnsi="Cambria Math" w:cs="Cambria Math"/>
                              <w:i/>
                              <w:iCs/>
                            </w:rPr>
                          </w:del>
                        </m:ctrlPr>
                      </m:sSubPr>
                      <m:e>
                        <w:del w:id="636" w:author="Microsoft Office User" w:date="2017-06-24T12:18:00Z">
                          <m:r>
                            <w:rPr>
                              <w:rFonts w:ascii="Cambria Math" w:hAnsi="Cambria Math" w:cs="Cambria Math"/>
                            </w:rPr>
                            <m:t>τ</m:t>
                          </m:r>
                        </w:del>
                      </m:e>
                      <m:sub>
                        <w:del w:id="637" w:author="Microsoft Office User" w:date="2017-06-24T12:18:00Z">
                          <m:r>
                            <w:rPr>
                              <w:rFonts w:ascii="Cambria Math" w:hAnsi="Cambria Math" w:cs="Cambria Math"/>
                            </w:rPr>
                            <m:t>A,2</m:t>
                          </m:r>
                        </w:del>
                      </m:sub>
                    </m:sSub>
                  </m:num>
                  <m:den>
                    <w:del w:id="638" w:author="Microsoft Office User" w:date="2017-06-24T12:18:00Z">
                      <m:r>
                        <w:rPr>
                          <w:rFonts w:ascii="Cambria Math" w:hAnsi="Cambria Math" w:cs="Cambria Math"/>
                        </w:rPr>
                        <m:t>ρ⋅</m:t>
                      </m:r>
                    </w:del>
                    <m:d>
                      <m:dPr>
                        <m:ctrlPr>
                          <w:del w:id="639" w:author="Microsoft Office User" w:date="2017-06-24T12:18:00Z">
                            <w:rPr>
                              <w:rFonts w:ascii="Cambria Math" w:hAnsi="Cambria Math" w:cs="Cambria Math"/>
                              <w:i/>
                              <w:iCs/>
                            </w:rPr>
                          </w:del>
                        </m:ctrlPr>
                      </m:dPr>
                      <m:e>
                        <w:del w:id="640" w:author="Microsoft Office User" w:date="2017-06-24T12:18:00Z">
                          <m:r>
                            <w:rPr>
                              <w:rFonts w:ascii="Cambria Math" w:hAnsi="Cambria Math" w:cs="Cambria Math"/>
                            </w:rPr>
                            <m:t>1+δ</m:t>
                          </m:r>
                        </w:del>
                      </m:e>
                    </m:d>
                  </m:den>
                </m:f>
                <w:del w:id="641" w:author="Microsoft Office User" w:date="2017-06-24T12:18:00Z">
                  <m:r>
                    <w:rPr>
                      <w:rFonts w:ascii="Cambria Math" w:hAnsi="Cambria Math" w:cs="Cambria Math"/>
                    </w:rPr>
                    <m:t>⋅β-</m:t>
                  </m:r>
                </w:del>
                <m:f>
                  <m:fPr>
                    <m:ctrlPr>
                      <w:del w:id="642" w:author="Microsoft Office User" w:date="2017-06-24T12:18:00Z">
                        <w:rPr>
                          <w:rFonts w:ascii="Cambria Math" w:hAnsi="Cambria Math"/>
                        </w:rPr>
                      </w:del>
                    </m:ctrlPr>
                  </m:fPr>
                  <m:num>
                    <m:sSubSup>
                      <m:sSubSupPr>
                        <m:ctrlPr>
                          <w:del w:id="643" w:author="Microsoft Office User" w:date="2017-06-24T12:18:00Z">
                            <w:rPr>
                              <w:rFonts w:ascii="Cambria Math" w:hAnsi="Cambria Math" w:cs="Cambria Math"/>
                              <w:i/>
                              <w:iCs/>
                            </w:rPr>
                          </w:del>
                        </m:ctrlPr>
                      </m:sSubSupPr>
                      <m:e>
                        <w:del w:id="644" w:author="Microsoft Office User" w:date="2017-06-24T12:18:00Z">
                          <m:r>
                            <w:rPr>
                              <w:rFonts w:ascii="Cambria Math" w:hAnsi="Cambria Math" w:cs="Cambria Math"/>
                            </w:rPr>
                            <m:t>I</m:t>
                          </m:r>
                        </w:del>
                      </m:e>
                      <m:sub>
                        <w:del w:id="645" w:author="Microsoft Office User" w:date="2017-06-24T12:18:00Z">
                          <m:r>
                            <w:rPr>
                              <w:rFonts w:ascii="Cambria Math" w:hAnsi="Cambria Math" w:cs="Cambria Math"/>
                            </w:rPr>
                            <m:t>1</m:t>
                          </m:r>
                        </w:del>
                      </m:sub>
                      <m:sup>
                        <w:del w:id="646" w:author="Microsoft Office User" w:date="2017-06-24T12:18:00Z">
                          <m:r>
                            <w:rPr>
                              <w:rFonts w:ascii="Cambria Math" w:hAnsi="Cambria Math" w:cs="Cambria Math"/>
                            </w:rPr>
                            <m:t>m</m:t>
                          </m:r>
                        </w:del>
                      </m:sup>
                    </m:sSubSup>
                  </m:num>
                  <m:den>
                    <w:del w:id="647" w:author="Microsoft Office User" w:date="2017-06-24T12:18:00Z">
                      <m:r>
                        <w:rPr>
                          <w:rFonts w:ascii="Cambria Math" w:hAnsi="Cambria Math" w:cs="Cambria Math"/>
                        </w:rPr>
                        <m:t>ρ⋅</m:t>
                      </m:r>
                    </w:del>
                    <m:d>
                      <m:dPr>
                        <m:ctrlPr>
                          <w:del w:id="648" w:author="Microsoft Office User" w:date="2017-06-24T12:18:00Z">
                            <w:rPr>
                              <w:rFonts w:ascii="Cambria Math" w:hAnsi="Cambria Math" w:cs="Cambria Math"/>
                              <w:i/>
                              <w:iCs/>
                            </w:rPr>
                          </w:del>
                        </m:ctrlPr>
                      </m:dPr>
                      <m:e>
                        <w:del w:id="649" w:author="Microsoft Office User" w:date="2017-06-24T12:18:00Z">
                          <m:r>
                            <w:rPr>
                              <w:rFonts w:ascii="Cambria Math" w:hAnsi="Cambria Math" w:cs="Cambria Math"/>
                            </w:rPr>
                            <m:t>1+δ</m:t>
                          </m:r>
                        </w:del>
                      </m:e>
                    </m:d>
                  </m:den>
                </m:f>
                <w:del w:id="650" w:author="Microsoft Office User" w:date="2017-06-24T12:18:00Z">
                  <m:r>
                    <w:rPr>
                      <w:rFonts w:ascii="Cambria Math" w:hAnsi="Cambria Math" w:cs="Cambria Math"/>
                    </w:rPr>
                    <m:t>.</m:t>
                  </m:r>
                </w:del>
              </m:oMath>
            </m:oMathPara>
          </w:p>
        </w:tc>
        <w:tc>
          <w:tcPr>
            <w:tcW w:w="750" w:type="pct"/>
            <w:vAlign w:val="center"/>
          </w:tcPr>
          <w:p w14:paraId="60901CA8" w14:textId="518C3D30" w:rsidR="007F00FD" w:rsidDel="00424757" w:rsidRDefault="007F00FD" w:rsidP="0053279B">
            <w:pPr>
              <w:spacing w:after="240" w:line="360" w:lineRule="auto"/>
              <w:jc w:val="right"/>
              <w:rPr>
                <w:del w:id="651" w:author="Microsoft Office User" w:date="2017-06-24T12:18:00Z"/>
              </w:rPr>
            </w:pPr>
            <w:del w:id="652" w:author="Microsoft Office User" w:date="2017-06-24T12:18:00Z">
              <w:r w:rsidDel="00424757">
                <w:delText>(1d)</w:delText>
              </w:r>
            </w:del>
          </w:p>
        </w:tc>
      </w:tr>
    </w:tbl>
    <w:p w14:paraId="3749DFF6" w14:textId="29090B88" w:rsidR="007F00FD" w:rsidDel="00424757" w:rsidRDefault="007F00FD" w:rsidP="007F00FD">
      <w:pPr>
        <w:spacing w:after="240" w:line="360" w:lineRule="auto"/>
        <w:jc w:val="both"/>
        <w:rPr>
          <w:del w:id="653" w:author="Microsoft Office User" w:date="2017-06-24T12:18:00Z"/>
        </w:rPr>
      </w:pPr>
      <w:del w:id="654" w:author="Microsoft Office User" w:date="2017-06-24T12:18:00Z">
        <w:r w:rsidDel="00424757">
          <w:delText xml:space="preserve">Using Eqs. (7) and (8), we derived the line at which </w:delText>
        </w:r>
        <m:oMath>
          <m:sSubSup>
            <m:sSubSupPr>
              <m:ctrlPr>
                <w:rPr>
                  <w:rFonts w:ascii="Cambria Math" w:hAnsi="Cambria Math" w:cs="Cambria Math"/>
                  <w:i/>
                  <w:iCs/>
                </w:rPr>
              </m:ctrlPr>
            </m:sSubSupPr>
            <m:e>
              <m:r>
                <w:rPr>
                  <w:rFonts w:ascii="Cambria Math" w:hAnsi="Cambria Math" w:cs="Cambria Math"/>
                </w:rPr>
                <m:t>π</m:t>
              </m:r>
            </m:e>
            <m:sub>
              <m:r>
                <w:rPr>
                  <w:rFonts w:ascii="Cambria Math" w:hAnsi="Cambria Math" w:cs="Cambria Math"/>
                </w:rPr>
                <m:t>1</m:t>
              </m:r>
            </m:sub>
            <m:sup>
              <m:r>
                <w:rPr>
                  <w:rFonts w:ascii="Cambria Math" w:hAnsi="Cambria Math" w:cs="Cambria Math"/>
                </w:rPr>
                <m:t>τ</m:t>
              </m:r>
            </m:sup>
          </m:sSubSup>
          <m:r>
            <w:rPr>
              <w:rFonts w:ascii="Cambria Math" w:hAnsi="Cambria Math" w:cs="Cambria Math"/>
            </w:rPr>
            <m:t>=</m:t>
          </m:r>
          <m:sSubSup>
            <m:sSubSupPr>
              <m:ctrlPr>
                <w:rPr>
                  <w:rFonts w:ascii="Cambria Math" w:hAnsi="Cambria Math" w:cs="Cambria Math"/>
                  <w:i/>
                  <w:iCs/>
                </w:rPr>
              </m:ctrlPr>
            </m:sSubSupPr>
            <m:e>
              <m:r>
                <w:rPr>
                  <w:rFonts w:ascii="Cambria Math" w:hAnsi="Cambria Math" w:cs="Cambria Math"/>
                </w:rPr>
                <m:t>π</m:t>
              </m:r>
            </m:e>
            <m:sub>
              <m:r>
                <w:rPr>
                  <w:rFonts w:ascii="Cambria Math" w:hAnsi="Cambria Math" w:cs="Cambria Math"/>
                </w:rPr>
                <m:t>2</m:t>
              </m:r>
            </m:sub>
            <m:sup>
              <m:r>
                <w:rPr>
                  <w:rFonts w:ascii="Cambria Math" w:hAnsi="Cambria Math" w:cs="Cambria Math"/>
                </w:rPr>
                <m:t>τ</m:t>
              </m:r>
            </m:sup>
          </m:sSubSup>
        </m:oMath>
        <w:r w:rsidDel="00424757">
          <w:delText xml:space="preserve">: </w:delText>
        </w:r>
      </w:del>
    </w:p>
    <w:tbl>
      <w:tblPr>
        <w:tblW w:w="5000" w:type="pct"/>
        <w:tblLook w:val="04A0" w:firstRow="1" w:lastRow="0" w:firstColumn="1" w:lastColumn="0" w:noHBand="0" w:noVBand="1"/>
      </w:tblPr>
      <w:tblGrid>
        <w:gridCol w:w="1404"/>
        <w:gridCol w:w="6552"/>
        <w:gridCol w:w="1404"/>
      </w:tblGrid>
      <w:tr w:rsidR="007F00FD" w:rsidDel="00424757" w14:paraId="7CC66896" w14:textId="1AB66E78" w:rsidTr="0053279B">
        <w:trPr>
          <w:del w:id="655" w:author="Microsoft Office User" w:date="2017-06-24T12:18:00Z"/>
        </w:trPr>
        <w:tc>
          <w:tcPr>
            <w:tcW w:w="750" w:type="pct"/>
            <w:vAlign w:val="center"/>
          </w:tcPr>
          <w:p w14:paraId="2821A348" w14:textId="5B0C1B00" w:rsidR="007F00FD" w:rsidDel="00424757" w:rsidRDefault="007F00FD" w:rsidP="0053279B">
            <w:pPr>
              <w:spacing w:after="240" w:line="360" w:lineRule="auto"/>
              <w:rPr>
                <w:del w:id="656" w:author="Microsoft Office User" w:date="2017-06-24T12:18:00Z"/>
              </w:rPr>
            </w:pPr>
          </w:p>
        </w:tc>
        <w:tc>
          <w:tcPr>
            <w:tcW w:w="3500" w:type="pct"/>
          </w:tcPr>
          <w:p w14:paraId="2D81BC80" w14:textId="0A0D4B59" w:rsidR="007F00FD" w:rsidDel="00424757" w:rsidRDefault="005A52CF" w:rsidP="0053279B">
            <w:pPr>
              <w:spacing w:after="240" w:line="360" w:lineRule="auto"/>
              <w:rPr>
                <w:del w:id="657" w:author="Microsoft Office User" w:date="2017-06-24T12:18:00Z"/>
              </w:rPr>
            </w:pPr>
            <m:oMathPara>
              <m:oMathParaPr>
                <m:jc m:val="centerGroup"/>
              </m:oMathParaPr>
              <m:oMath>
                <m:sSub>
                  <m:sSubPr>
                    <m:ctrlPr>
                      <w:del w:id="658" w:author="Microsoft Office User" w:date="2017-06-24T12:18:00Z">
                        <w:rPr>
                          <w:rFonts w:ascii="Cambria Math" w:hAnsi="Cambria Math" w:cs="Cambria Math"/>
                          <w:i/>
                          <w:iCs/>
                        </w:rPr>
                      </w:del>
                    </m:ctrlPr>
                  </m:sSubPr>
                  <m:e>
                    <w:del w:id="659" w:author="Microsoft Office User" w:date="2017-06-24T12:18:00Z">
                      <m:r>
                        <w:rPr>
                          <w:rFonts w:ascii="Cambria Math" w:hAnsi="Cambria Math" w:cs="Cambria Math"/>
                        </w:rPr>
                        <m:t>x</m:t>
                      </m:r>
                    </w:del>
                  </m:e>
                  <m:sub>
                    <w:del w:id="660" w:author="Microsoft Office User" w:date="2017-06-24T12:18:00Z">
                      <m:r>
                        <w:rPr>
                          <w:rFonts w:ascii="Cambria Math" w:hAnsi="Cambria Math" w:cs="Cambria Math"/>
                        </w:rPr>
                        <m:t>2</m:t>
                      </m:r>
                    </w:del>
                  </m:sub>
                </m:sSub>
                <m:d>
                  <m:dPr>
                    <m:ctrlPr>
                      <w:del w:id="661" w:author="Microsoft Office User" w:date="2017-06-24T12:18:00Z">
                        <w:rPr>
                          <w:rFonts w:ascii="Cambria Math" w:hAnsi="Cambria Math" w:cs="Cambria Math"/>
                          <w:i/>
                          <w:iCs/>
                        </w:rPr>
                      </w:del>
                    </m:ctrlPr>
                  </m:dPr>
                  <m:e>
                    <w:del w:id="662" w:author="Microsoft Office User" w:date="2017-06-24T12:18:00Z">
                      <m:r>
                        <w:rPr>
                          <w:rFonts w:ascii="Cambria Math" w:hAnsi="Cambria Math" w:cs="Cambria Math"/>
                        </w:rPr>
                        <m:t>β</m:t>
                      </m:r>
                    </w:del>
                  </m:e>
                </m:d>
                <w:del w:id="663" w:author="Microsoft Office User" w:date="2017-06-24T12:18:00Z">
                  <m:r>
                    <w:rPr>
                      <w:rFonts w:ascii="Cambria Math" w:hAnsi="Cambria Math" w:cs="Cambria Math"/>
                    </w:rPr>
                    <m:t>=</m:t>
                  </m:r>
                </w:del>
                <m:f>
                  <m:fPr>
                    <m:ctrlPr>
                      <w:del w:id="664" w:author="Microsoft Office User" w:date="2017-06-24T12:18:00Z">
                        <w:rPr>
                          <w:rFonts w:ascii="Cambria Math" w:hAnsi="Cambria Math"/>
                        </w:rPr>
                      </w:del>
                    </m:ctrlPr>
                  </m:fPr>
                  <m:num>
                    <w:del w:id="665" w:author="Microsoft Office User" w:date="2017-06-24T12:18:00Z">
                      <m:r>
                        <w:rPr>
                          <w:rFonts w:ascii="Cambria Math" w:hAnsi="Cambria Math" w:cs="Cambria Math"/>
                        </w:rPr>
                        <m:t>γ⋅</m:t>
                      </m:r>
                    </w:del>
                    <m:sSub>
                      <m:sSubPr>
                        <m:ctrlPr>
                          <w:del w:id="666" w:author="Microsoft Office User" w:date="2017-06-24T12:18:00Z">
                            <w:rPr>
                              <w:rFonts w:ascii="Cambria Math" w:hAnsi="Cambria Math" w:cs="Cambria Math"/>
                              <w:i/>
                              <w:iCs/>
                            </w:rPr>
                          </w:del>
                        </m:ctrlPr>
                      </m:sSubPr>
                      <m:e>
                        <w:del w:id="667" w:author="Microsoft Office User" w:date="2017-06-24T12:18:00Z">
                          <m:r>
                            <w:rPr>
                              <w:rFonts w:ascii="Cambria Math" w:hAnsi="Cambria Math" w:cs="Cambria Math"/>
                            </w:rPr>
                            <m:t>τ</m:t>
                          </m:r>
                        </w:del>
                      </m:e>
                      <m:sub>
                        <w:del w:id="668" w:author="Microsoft Office User" w:date="2017-06-24T12:18:00Z">
                          <m:r>
                            <w:rPr>
                              <w:rFonts w:ascii="Cambria Math" w:hAnsi="Cambria Math" w:cs="Cambria Math"/>
                            </w:rPr>
                            <m:t>A,1</m:t>
                          </m:r>
                        </w:del>
                      </m:sub>
                    </m:sSub>
                  </m:num>
                  <m:den>
                    <w:del w:id="669" w:author="Microsoft Office User" w:date="2017-06-24T12:18:00Z">
                      <m:r>
                        <w:rPr>
                          <w:rFonts w:ascii="Cambria Math" w:hAnsi="Cambria Math" w:cs="Cambria Math"/>
                        </w:rPr>
                        <m:t>ρ⋅</m:t>
                      </m:r>
                    </w:del>
                    <m:d>
                      <m:dPr>
                        <m:ctrlPr>
                          <w:del w:id="670" w:author="Microsoft Office User" w:date="2017-06-24T12:18:00Z">
                            <w:rPr>
                              <w:rFonts w:ascii="Cambria Math" w:hAnsi="Cambria Math" w:cs="Cambria Math"/>
                              <w:i/>
                              <w:iCs/>
                            </w:rPr>
                          </w:del>
                        </m:ctrlPr>
                      </m:dPr>
                      <m:e>
                        <w:del w:id="671" w:author="Microsoft Office User" w:date="2017-06-24T12:18:00Z">
                          <m:r>
                            <w:rPr>
                              <w:rFonts w:ascii="Cambria Math" w:hAnsi="Cambria Math" w:cs="Cambria Math"/>
                            </w:rPr>
                            <m:t>1+δ</m:t>
                          </m:r>
                        </w:del>
                      </m:e>
                    </m:d>
                  </m:den>
                </m:f>
                <w:del w:id="672" w:author="Microsoft Office User" w:date="2017-06-24T12:18:00Z">
                  <m:r>
                    <w:rPr>
                      <w:rFonts w:ascii="Cambria Math" w:hAnsi="Cambria Math" w:cs="Cambria Math"/>
                    </w:rPr>
                    <m:t>⋅β-</m:t>
                  </m:r>
                </w:del>
                <m:f>
                  <m:fPr>
                    <m:ctrlPr>
                      <w:del w:id="673" w:author="Microsoft Office User" w:date="2017-06-24T12:18:00Z">
                        <w:rPr>
                          <w:rFonts w:ascii="Cambria Math" w:hAnsi="Cambria Math"/>
                        </w:rPr>
                      </w:del>
                    </m:ctrlPr>
                  </m:fPr>
                  <m:num>
                    <m:sSubSup>
                      <m:sSubSupPr>
                        <m:ctrlPr>
                          <w:del w:id="674" w:author="Microsoft Office User" w:date="2017-06-24T12:18:00Z">
                            <w:rPr>
                              <w:rFonts w:ascii="Cambria Math" w:hAnsi="Cambria Math" w:cs="Cambria Math"/>
                              <w:i/>
                              <w:iCs/>
                            </w:rPr>
                          </w:del>
                        </m:ctrlPr>
                      </m:sSubSupPr>
                      <m:e>
                        <w:del w:id="675" w:author="Microsoft Office User" w:date="2017-06-24T12:18:00Z">
                          <m:r>
                            <w:rPr>
                              <w:rFonts w:ascii="Cambria Math" w:hAnsi="Cambria Math" w:cs="Cambria Math"/>
                            </w:rPr>
                            <m:t>I</m:t>
                          </m:r>
                        </w:del>
                      </m:e>
                      <m:sub>
                        <w:del w:id="676" w:author="Microsoft Office User" w:date="2017-06-24T12:18:00Z">
                          <m:r>
                            <w:rPr>
                              <w:rFonts w:ascii="Cambria Math" w:hAnsi="Cambria Math" w:cs="Cambria Math"/>
                            </w:rPr>
                            <m:t>1</m:t>
                          </m:r>
                        </w:del>
                      </m:sub>
                      <m:sup>
                        <w:del w:id="677" w:author="Microsoft Office User" w:date="2017-06-24T12:18:00Z">
                          <m:r>
                            <w:rPr>
                              <w:rFonts w:ascii="Cambria Math" w:hAnsi="Cambria Math" w:cs="Cambria Math"/>
                            </w:rPr>
                            <m:t>m</m:t>
                          </m:r>
                        </w:del>
                      </m:sup>
                    </m:sSubSup>
                    <w:del w:id="678" w:author="Microsoft Office User" w:date="2017-06-24T12:18:00Z">
                      <m:r>
                        <w:rPr>
                          <w:rFonts w:ascii="Cambria Math" w:hAnsi="Cambria Math" w:cs="Cambria Math"/>
                        </w:rPr>
                        <m:t>-δ⋅α</m:t>
                      </m:r>
                    </w:del>
                    <m:sSubSup>
                      <m:sSubSupPr>
                        <m:ctrlPr>
                          <w:del w:id="679" w:author="Microsoft Office User" w:date="2017-06-24T12:18:00Z">
                            <w:rPr>
                              <w:rFonts w:ascii="Cambria Math" w:hAnsi="Cambria Math" w:cs="Cambria Math"/>
                              <w:i/>
                              <w:iCs/>
                            </w:rPr>
                          </w:del>
                        </m:ctrlPr>
                      </m:sSubSupPr>
                      <m:e>
                        <w:del w:id="680" w:author="Microsoft Office User" w:date="2017-06-24T12:18:00Z">
                          <m:r>
                            <w:rPr>
                              <w:rFonts w:ascii="Cambria Math" w:hAnsi="Cambria Math" w:cs="Cambria Math"/>
                            </w:rPr>
                            <m:t>I</m:t>
                          </m:r>
                        </w:del>
                      </m:e>
                      <m:sub>
                        <w:del w:id="681" w:author="Microsoft Office User" w:date="2017-06-24T12:18:00Z">
                          <m:r>
                            <w:rPr>
                              <w:rFonts w:ascii="Cambria Math" w:hAnsi="Cambria Math" w:cs="Cambria Math"/>
                            </w:rPr>
                            <m:t>2</m:t>
                          </m:r>
                        </w:del>
                      </m:sub>
                      <m:sup>
                        <w:del w:id="682" w:author="Microsoft Office User" w:date="2017-06-24T12:18:00Z">
                          <m:r>
                            <w:rPr>
                              <w:rFonts w:ascii="Cambria Math" w:hAnsi="Cambria Math" w:cs="Cambria Math"/>
                            </w:rPr>
                            <m:t>m</m:t>
                          </m:r>
                        </w:del>
                      </m:sup>
                    </m:sSubSup>
                  </m:num>
                  <m:den>
                    <w:del w:id="683" w:author="Microsoft Office User" w:date="2017-06-24T12:18:00Z">
                      <m:r>
                        <w:rPr>
                          <w:rFonts w:ascii="Cambria Math" w:hAnsi="Cambria Math" w:cs="Cambria Math"/>
                        </w:rPr>
                        <m:t>ρ⋅</m:t>
                      </m:r>
                    </w:del>
                    <m:d>
                      <m:dPr>
                        <m:ctrlPr>
                          <w:del w:id="684" w:author="Microsoft Office User" w:date="2017-06-24T12:18:00Z">
                            <w:rPr>
                              <w:rFonts w:ascii="Cambria Math" w:hAnsi="Cambria Math" w:cs="Cambria Math"/>
                              <w:i/>
                              <w:iCs/>
                            </w:rPr>
                          </w:del>
                        </m:ctrlPr>
                      </m:dPr>
                      <m:e>
                        <w:del w:id="685" w:author="Microsoft Office User" w:date="2017-06-24T12:18:00Z">
                          <m:r>
                            <w:rPr>
                              <w:rFonts w:ascii="Cambria Math" w:hAnsi="Cambria Math" w:cs="Cambria Math"/>
                            </w:rPr>
                            <m:t>1+δ</m:t>
                          </m:r>
                        </w:del>
                      </m:e>
                    </m:d>
                  </m:den>
                </m:f>
                <w:del w:id="686" w:author="Microsoft Office User" w:date="2017-06-24T12:18:00Z">
                  <m:r>
                    <w:rPr>
                      <w:rFonts w:ascii="Cambria Math" w:hAnsi="Cambria Math" w:cs="Cambria Math"/>
                    </w:rPr>
                    <m:t>.</m:t>
                  </m:r>
                </w:del>
              </m:oMath>
            </m:oMathPara>
          </w:p>
        </w:tc>
        <w:tc>
          <w:tcPr>
            <w:tcW w:w="750" w:type="pct"/>
            <w:vAlign w:val="center"/>
          </w:tcPr>
          <w:p w14:paraId="65294EF1" w14:textId="7B2D7A36" w:rsidR="007F00FD" w:rsidDel="00424757" w:rsidRDefault="007F00FD" w:rsidP="0053279B">
            <w:pPr>
              <w:spacing w:after="240" w:line="360" w:lineRule="auto"/>
              <w:jc w:val="right"/>
              <w:rPr>
                <w:del w:id="687" w:author="Microsoft Office User" w:date="2017-06-24T12:18:00Z"/>
              </w:rPr>
            </w:pPr>
            <w:del w:id="688" w:author="Microsoft Office User" w:date="2017-06-24T12:18:00Z">
              <w:r w:rsidDel="00424757">
                <w:delText>(2d)</w:delText>
              </w:r>
            </w:del>
          </w:p>
        </w:tc>
      </w:tr>
    </w:tbl>
    <w:p w14:paraId="62A7380E" w14:textId="5EFD99E2" w:rsidR="007F00FD" w:rsidDel="00424757" w:rsidRDefault="007F00FD" w:rsidP="007F00FD">
      <w:pPr>
        <w:spacing w:after="240" w:line="360" w:lineRule="auto"/>
        <w:jc w:val="both"/>
        <w:rPr>
          <w:del w:id="689" w:author="Microsoft Office User" w:date="2017-06-24T12:18:00Z"/>
        </w:rPr>
      </w:pPr>
      <w:del w:id="690" w:author="Microsoft Office User" w:date="2017-06-24T12:18:00Z">
        <w:r w:rsidDel="00424757">
          <w:delText xml:space="preserve">Finally, using Eqs. (8) and (9), we derived the line at which </w:delText>
        </w:r>
        <m:oMath>
          <m:sSubSup>
            <m:sSubSupPr>
              <m:ctrlPr>
                <w:rPr>
                  <w:rFonts w:ascii="Cambria Math" w:hAnsi="Cambria Math" w:cs="Cambria Math"/>
                  <w:i/>
                  <w:iCs/>
                </w:rPr>
              </m:ctrlPr>
            </m:sSubSupPr>
            <m:e>
              <m:r>
                <w:rPr>
                  <w:rFonts w:ascii="Cambria Math" w:hAnsi="Cambria Math" w:cs="Cambria Math"/>
                </w:rPr>
                <m:t>π</m:t>
              </m:r>
            </m:e>
            <m:sub>
              <m:r>
                <w:rPr>
                  <w:rFonts w:ascii="Cambria Math" w:hAnsi="Cambria Math" w:cs="Cambria Math"/>
                </w:rPr>
                <m:t>2</m:t>
              </m:r>
            </m:sub>
            <m:sup>
              <m:r>
                <w:rPr>
                  <w:rFonts w:ascii="Cambria Math" w:hAnsi="Cambria Math" w:cs="Cambria Math"/>
                </w:rPr>
                <m:t>τ</m:t>
              </m:r>
            </m:sup>
          </m:sSubSup>
          <m:r>
            <w:rPr>
              <w:rFonts w:ascii="Cambria Math" w:hAnsi="Cambria Math" w:cs="Cambria Math"/>
            </w:rPr>
            <m:t>=</m:t>
          </m:r>
          <m:sSubSup>
            <m:sSubSupPr>
              <m:ctrlPr>
                <w:rPr>
                  <w:rFonts w:ascii="Cambria Math" w:hAnsi="Cambria Math" w:cs="Cambria Math"/>
                  <w:i/>
                  <w:iCs/>
                </w:rPr>
              </m:ctrlPr>
            </m:sSubSupPr>
            <m:e>
              <m:r>
                <w:rPr>
                  <w:rFonts w:ascii="Cambria Math" w:hAnsi="Cambria Math" w:cs="Cambria Math"/>
                </w:rPr>
                <m:t>π</m:t>
              </m:r>
            </m:e>
            <m:sub>
              <m:r>
                <w:rPr>
                  <w:rFonts w:ascii="Cambria Math" w:hAnsi="Cambria Math" w:cs="Cambria Math"/>
                </w:rPr>
                <m:t>0</m:t>
              </m:r>
            </m:sub>
            <m:sup>
              <m:r>
                <w:rPr>
                  <w:rFonts w:ascii="Cambria Math" w:hAnsi="Cambria Math" w:cs="Cambria Math"/>
                </w:rPr>
                <m:t>τ</m:t>
              </m:r>
            </m:sup>
          </m:sSubSup>
        </m:oMath>
        <w:r w:rsidDel="00424757">
          <w:delText xml:space="preserve">: </w:delText>
        </w:r>
      </w:del>
    </w:p>
    <w:tbl>
      <w:tblPr>
        <w:tblW w:w="5000" w:type="pct"/>
        <w:tblLook w:val="04A0" w:firstRow="1" w:lastRow="0" w:firstColumn="1" w:lastColumn="0" w:noHBand="0" w:noVBand="1"/>
      </w:tblPr>
      <w:tblGrid>
        <w:gridCol w:w="1404"/>
        <w:gridCol w:w="6552"/>
        <w:gridCol w:w="1404"/>
      </w:tblGrid>
      <w:tr w:rsidR="007F00FD" w:rsidDel="00424757" w14:paraId="2C0C39D3" w14:textId="0BDD52D7" w:rsidTr="0053279B">
        <w:trPr>
          <w:del w:id="691" w:author="Microsoft Office User" w:date="2017-06-24T12:18:00Z"/>
        </w:trPr>
        <w:tc>
          <w:tcPr>
            <w:tcW w:w="750" w:type="pct"/>
            <w:vAlign w:val="center"/>
          </w:tcPr>
          <w:p w14:paraId="441E4AC6" w14:textId="42055DCD" w:rsidR="007F00FD" w:rsidDel="00424757" w:rsidRDefault="007F00FD" w:rsidP="0053279B">
            <w:pPr>
              <w:spacing w:after="240" w:line="360" w:lineRule="auto"/>
              <w:rPr>
                <w:del w:id="692" w:author="Microsoft Office User" w:date="2017-06-24T12:18:00Z"/>
              </w:rPr>
            </w:pPr>
          </w:p>
        </w:tc>
        <w:tc>
          <w:tcPr>
            <w:tcW w:w="3500" w:type="pct"/>
          </w:tcPr>
          <w:p w14:paraId="59277807" w14:textId="10F99C7C" w:rsidR="007F00FD" w:rsidDel="00424757" w:rsidRDefault="007F00FD" w:rsidP="0053279B">
            <w:pPr>
              <w:spacing w:after="240" w:line="360" w:lineRule="auto"/>
              <w:rPr>
                <w:del w:id="693" w:author="Microsoft Office User" w:date="2017-06-24T12:18:00Z"/>
              </w:rPr>
            </w:pPr>
            <w:del w:id="694" w:author="Microsoft Office User" w:date="2017-06-24T12:18:00Z">
              <m:oMathPara>
                <m:oMathParaPr>
                  <m:jc m:val="centerGroup"/>
                </m:oMathParaPr>
                <m:oMath>
                  <m:r>
                    <w:rPr>
                      <w:rFonts w:ascii="Cambria Math" w:hAnsi="Cambria Math" w:cs="Cambria Math"/>
                    </w:rPr>
                    <m:t>β=</m:t>
                  </m:r>
                  <m:f>
                    <m:fPr>
                      <m:ctrlPr>
                        <w:rPr>
                          <w:rFonts w:ascii="Cambria Math" w:hAnsi="Cambria Math"/>
                        </w:rPr>
                      </m:ctrlPr>
                    </m:fPr>
                    <m:num>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2</m:t>
                          </m:r>
                        </m:sub>
                        <m:sup>
                          <m:r>
                            <w:rPr>
                              <w:rFonts w:ascii="Cambria Math" w:hAnsi="Cambria Math" w:cs="Cambria Math"/>
                            </w:rPr>
                            <m:t>m</m:t>
                          </m:r>
                        </m:sup>
                      </m:sSubSup>
                    </m:num>
                    <m:den>
                      <m:sSub>
                        <m:sSubPr>
                          <m:ctrlPr>
                            <w:rPr>
                              <w:rFonts w:ascii="Cambria Math" w:hAnsi="Cambria Math" w:cs="Cambria Math"/>
                              <w:i/>
                              <w:iCs/>
                            </w:rPr>
                          </m:ctrlPr>
                        </m:sSubPr>
                        <m:e>
                          <m:r>
                            <w:rPr>
                              <w:rFonts w:ascii="Cambria Math" w:hAnsi="Cambria Math" w:cs="Cambria Math"/>
                            </w:rPr>
                            <m:t>τ</m:t>
                          </m:r>
                        </m:e>
                        <m:sub>
                          <m:r>
                            <w:rPr>
                              <w:rFonts w:ascii="Cambria Math" w:hAnsi="Cambria Math" w:cs="Cambria Math"/>
                            </w:rPr>
                            <m:t>A,2</m:t>
                          </m:r>
                        </m:sub>
                      </m:sSub>
                      <m:r>
                        <w:rPr>
                          <w:rFonts w:ascii="Cambria Math" w:hAnsi="Cambria Math" w:cs="Cambria Math"/>
                        </w:rPr>
                        <m:t>⋅γ</m:t>
                      </m:r>
                    </m:den>
                  </m:f>
                </m:oMath>
              </m:oMathPara>
            </w:del>
          </w:p>
        </w:tc>
        <w:tc>
          <w:tcPr>
            <w:tcW w:w="750" w:type="pct"/>
            <w:vAlign w:val="center"/>
          </w:tcPr>
          <w:p w14:paraId="5A34862C" w14:textId="1ADF8425" w:rsidR="007F00FD" w:rsidDel="00424757" w:rsidRDefault="007F00FD" w:rsidP="0053279B">
            <w:pPr>
              <w:spacing w:after="240" w:line="360" w:lineRule="auto"/>
              <w:jc w:val="right"/>
              <w:rPr>
                <w:del w:id="695" w:author="Microsoft Office User" w:date="2017-06-24T12:18:00Z"/>
              </w:rPr>
            </w:pPr>
            <w:del w:id="696" w:author="Microsoft Office User" w:date="2017-06-24T12:18:00Z">
              <w:r w:rsidDel="00424757">
                <w:delText>(3d)</w:delText>
              </w:r>
            </w:del>
          </w:p>
        </w:tc>
      </w:tr>
    </w:tbl>
    <w:p w14:paraId="6C132672" w14:textId="0A9A3BD0" w:rsidR="007F00FD" w:rsidRPr="00B15E1F" w:rsidDel="00424757" w:rsidRDefault="007F00FD" w:rsidP="007F00FD">
      <w:pPr>
        <w:pStyle w:val="Heading1"/>
        <w:spacing w:after="240" w:line="360" w:lineRule="auto"/>
        <w:jc w:val="right"/>
        <w:rPr>
          <w:del w:id="697" w:author="Microsoft Office User" w:date="2017-06-24T12:18:00Z"/>
          <w:b w:val="0"/>
          <w:sz w:val="24"/>
          <w:szCs w:val="24"/>
          <w:lang w:val="en-US"/>
        </w:rPr>
      </w:pPr>
      <w:del w:id="698" w:author="Microsoft Office User" w:date="2017-06-24T12:18:00Z">
        <w:r w:rsidRPr="00B15E1F" w:rsidDel="00424757">
          <w:rPr>
            <w:b w:val="0"/>
            <w:sz w:val="24"/>
            <w:szCs w:val="24"/>
            <w:lang w:val="en-US"/>
          </w:rPr>
          <w:delText>Q.E.D.</w:delText>
        </w:r>
      </w:del>
    </w:p>
    <w:p w14:paraId="3B8684EF" w14:textId="59F54891" w:rsidR="00A12E9C" w:rsidDel="00424757" w:rsidRDefault="00A12E9C" w:rsidP="008B664C">
      <w:pPr>
        <w:spacing w:after="240" w:line="360" w:lineRule="auto"/>
        <w:jc w:val="both"/>
        <w:rPr>
          <w:del w:id="699" w:author="Microsoft Office User" w:date="2017-06-24T12:18:00Z"/>
          <w:lang w:val="en-US"/>
        </w:rPr>
      </w:pPr>
    </w:p>
    <w:p w14:paraId="32A69DC4" w14:textId="31EDD0BF" w:rsidR="00A12E9C" w:rsidDel="00424757" w:rsidRDefault="00A12E9C" w:rsidP="00061F12">
      <w:pPr>
        <w:spacing w:after="240" w:line="360" w:lineRule="auto"/>
        <w:ind w:firstLine="720"/>
        <w:jc w:val="both"/>
        <w:rPr>
          <w:del w:id="700" w:author="Microsoft Office User" w:date="2017-06-24T12:18:00Z"/>
          <w:lang w:val="en-US"/>
        </w:rPr>
      </w:pPr>
    </w:p>
    <w:p w14:paraId="2553ABAA" w14:textId="77777777" w:rsidR="00A12E9C" w:rsidRDefault="00A12E9C" w:rsidP="00061F12">
      <w:pPr>
        <w:spacing w:after="240" w:line="360" w:lineRule="auto"/>
        <w:ind w:firstLine="720"/>
        <w:jc w:val="both"/>
        <w:rPr>
          <w:lang w:val="en-US"/>
        </w:rPr>
      </w:pPr>
      <w:bookmarkStart w:id="701" w:name="_GoBack"/>
      <w:bookmarkEnd w:id="701"/>
    </w:p>
    <w:sectPr w:rsidR="00A12E9C" w:rsidSect="004F4CEB">
      <w:footerReference w:type="even" r:id="rId12"/>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1FD2A" w14:textId="77777777" w:rsidR="005A52CF" w:rsidRDefault="005A52CF" w:rsidP="00061F12">
      <w:r>
        <w:separator/>
      </w:r>
    </w:p>
  </w:endnote>
  <w:endnote w:type="continuationSeparator" w:id="0">
    <w:p w14:paraId="32C0C858" w14:textId="77777777" w:rsidR="005A52CF" w:rsidRDefault="005A52CF" w:rsidP="0006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alisto MT">
    <w:panose1 w:val="02040603050505030304"/>
    <w:charset w:val="00"/>
    <w:family w:val="auto"/>
    <w:pitch w:val="variable"/>
    <w:sig w:usb0="00000003" w:usb1="00000000" w:usb2="00000000" w:usb3="00000000" w:csb0="00000001" w:csb1="00000000"/>
  </w:font>
  <w:font w:name="TimesLTStd-Italic">
    <w:altName w:val="Times LT Std Phonetic"/>
    <w:panose1 w:val="00000000000000000000"/>
    <w:charset w:val="4D"/>
    <w:family w:val="auto"/>
    <w:notTrueType/>
    <w:pitch w:val="default"/>
    <w:sig w:usb0="00000003" w:usb1="00000000" w:usb2="00000000" w:usb3="00000000" w:csb0="00000001" w:csb1="00000000"/>
  </w:font>
  <w:font w:name="TimesLTStd-Roman">
    <w:altName w:val="Times LT Std"/>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eiryo">
    <w:panose1 w:val="020B0604030504040204"/>
    <w:charset w:val="80"/>
    <w:family w:val="auto"/>
    <w:pitch w:val="variable"/>
    <w:sig w:usb0="E00002FF" w:usb1="6AC7FFFF"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C0145" w14:textId="77777777" w:rsidR="005A7C5A" w:rsidRDefault="005A7C5A" w:rsidP="004F4C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398F07" w14:textId="77777777" w:rsidR="005A7C5A" w:rsidRDefault="005A7C5A" w:rsidP="004F4C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17477" w14:textId="77777777" w:rsidR="005A7C5A" w:rsidRDefault="005A7C5A" w:rsidP="004F4C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3076">
      <w:rPr>
        <w:rStyle w:val="PageNumber"/>
        <w:noProof/>
      </w:rPr>
      <w:t>1</w:t>
    </w:r>
    <w:r>
      <w:rPr>
        <w:rStyle w:val="PageNumber"/>
      </w:rPr>
      <w:fldChar w:fldCharType="end"/>
    </w:r>
  </w:p>
  <w:p w14:paraId="41DDD40B" w14:textId="77777777" w:rsidR="005A7C5A" w:rsidRDefault="005A7C5A" w:rsidP="004F4C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7D4AE" w14:textId="77777777" w:rsidR="005A52CF" w:rsidRDefault="005A52CF" w:rsidP="00061F12">
      <w:r>
        <w:separator/>
      </w:r>
    </w:p>
  </w:footnote>
  <w:footnote w:type="continuationSeparator" w:id="0">
    <w:p w14:paraId="0020E04A" w14:textId="77777777" w:rsidR="005A52CF" w:rsidRDefault="005A52CF" w:rsidP="00061F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252FD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BE1060"/>
    <w:multiLevelType w:val="hybridMultilevel"/>
    <w:tmpl w:val="402AE28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9408D5"/>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F2727CB"/>
    <w:multiLevelType w:val="hybridMultilevel"/>
    <w:tmpl w:val="383CB1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22151B9"/>
    <w:multiLevelType w:val="hybridMultilevel"/>
    <w:tmpl w:val="C324D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2447E"/>
    <w:multiLevelType w:val="hybridMultilevel"/>
    <w:tmpl w:val="AD8448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460D5"/>
    <w:multiLevelType w:val="multilevel"/>
    <w:tmpl w:val="4836C004"/>
    <w:lvl w:ilvl="0">
      <w:start w:val="1"/>
      <w:numFmt w:val="lowerLetter"/>
      <w:lvlText w:val="%1."/>
      <w:lvlJc w:val="left"/>
      <w:pPr>
        <w:ind w:left="720" w:hanging="360"/>
      </w:pPr>
      <w:rPr>
        <w:rFonts w:hint="default"/>
      </w:rPr>
    </w:lvl>
    <w:lvl w:ilvl="1">
      <w:start w:val="1"/>
      <w:numFmt w:val="lowerRoman"/>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42625957"/>
    <w:multiLevelType w:val="hybridMultilevel"/>
    <w:tmpl w:val="3FD080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30E241F"/>
    <w:multiLevelType w:val="multilevel"/>
    <w:tmpl w:val="87D0A804"/>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upperLetter"/>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lowerLetter"/>
      <w:lvlText w:val="(%6)"/>
      <w:lvlJc w:val="right"/>
      <w:pPr>
        <w:tabs>
          <w:tab w:val="num" w:pos="3600"/>
        </w:tabs>
        <w:ind w:left="3600" w:hanging="180"/>
      </w:pPr>
    </w:lvl>
    <w:lvl w:ilvl="6">
      <w:start w:val="1"/>
      <w:numFmt w:val="lowerRoman"/>
      <w:lvlText w:val="%7."/>
      <w:lvlJc w:val="left"/>
      <w:pPr>
        <w:tabs>
          <w:tab w:val="num" w:pos="4320"/>
        </w:tabs>
        <w:ind w:left="4320" w:hanging="360"/>
      </w:pPr>
    </w:lvl>
    <w:lvl w:ilvl="7">
      <w:start w:val="1"/>
      <w:numFmt w:val="upperLetter"/>
      <w:lvlText w:val="%8."/>
      <w:lvlJc w:val="left"/>
      <w:pPr>
        <w:tabs>
          <w:tab w:val="num" w:pos="5040"/>
        </w:tabs>
        <w:ind w:left="5040" w:hanging="360"/>
      </w:pPr>
    </w:lvl>
    <w:lvl w:ilvl="8">
      <w:start w:val="1"/>
      <w:numFmt w:val="decimal"/>
      <w:lvlText w:val="%9."/>
      <w:lvlJc w:val="right"/>
      <w:pPr>
        <w:tabs>
          <w:tab w:val="num" w:pos="5760"/>
        </w:tabs>
        <w:ind w:left="5760" w:hanging="180"/>
      </w:pPr>
    </w:lvl>
  </w:abstractNum>
  <w:num w:numId="1">
    <w:abstractNumId w:val="0"/>
  </w:num>
  <w:num w:numId="2">
    <w:abstractNumId w:val="8"/>
  </w:num>
  <w:num w:numId="3">
    <w:abstractNumId w:val="4"/>
  </w:num>
  <w:num w:numId="4">
    <w:abstractNumId w:val="2"/>
  </w:num>
  <w:num w:numId="5">
    <w:abstractNumId w:val="6"/>
  </w:num>
  <w:num w:numId="6">
    <w:abstractNumId w:val="5"/>
  </w:num>
  <w:num w:numId="7">
    <w:abstractNumId w:val="1"/>
  </w:num>
  <w:num w:numId="8">
    <w:abstractNumId w:val="7"/>
  </w:num>
  <w:num w:numId="9">
    <w:abstractNumId w:val="3"/>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12"/>
    <w:rsid w:val="000108E6"/>
    <w:rsid w:val="00061F12"/>
    <w:rsid w:val="00071C30"/>
    <w:rsid w:val="001512D9"/>
    <w:rsid w:val="001E5ADE"/>
    <w:rsid w:val="00216D8A"/>
    <w:rsid w:val="00222AFC"/>
    <w:rsid w:val="00297088"/>
    <w:rsid w:val="002B33EA"/>
    <w:rsid w:val="003506EF"/>
    <w:rsid w:val="003D17D5"/>
    <w:rsid w:val="00424757"/>
    <w:rsid w:val="00431990"/>
    <w:rsid w:val="00473076"/>
    <w:rsid w:val="004A055E"/>
    <w:rsid w:val="004A79A7"/>
    <w:rsid w:val="004F4CEB"/>
    <w:rsid w:val="00594D74"/>
    <w:rsid w:val="005A52CF"/>
    <w:rsid w:val="005A7C5A"/>
    <w:rsid w:val="005E68AE"/>
    <w:rsid w:val="005F6207"/>
    <w:rsid w:val="00627BA6"/>
    <w:rsid w:val="00670152"/>
    <w:rsid w:val="00673342"/>
    <w:rsid w:val="00702951"/>
    <w:rsid w:val="007C0396"/>
    <w:rsid w:val="007F00FD"/>
    <w:rsid w:val="0083082E"/>
    <w:rsid w:val="00842883"/>
    <w:rsid w:val="008742CF"/>
    <w:rsid w:val="008B664C"/>
    <w:rsid w:val="00912CA9"/>
    <w:rsid w:val="00973D3F"/>
    <w:rsid w:val="009B7469"/>
    <w:rsid w:val="00A12E9C"/>
    <w:rsid w:val="00A41E13"/>
    <w:rsid w:val="00A43582"/>
    <w:rsid w:val="00A6321E"/>
    <w:rsid w:val="00B15E1F"/>
    <w:rsid w:val="00B2590B"/>
    <w:rsid w:val="00B91CD4"/>
    <w:rsid w:val="00C15AD5"/>
    <w:rsid w:val="00C31104"/>
    <w:rsid w:val="00C31CEC"/>
    <w:rsid w:val="00CB04CA"/>
    <w:rsid w:val="00CD5C33"/>
    <w:rsid w:val="00D348A0"/>
    <w:rsid w:val="00D65DE0"/>
    <w:rsid w:val="00DB6D5E"/>
    <w:rsid w:val="00E021D1"/>
    <w:rsid w:val="00E41321"/>
    <w:rsid w:val="00E709BE"/>
    <w:rsid w:val="00EB67B4"/>
    <w:rsid w:val="00FD008F"/>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AC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1F12"/>
    <w:pPr>
      <w:widowControl w:val="0"/>
      <w:autoSpaceDE w:val="0"/>
      <w:autoSpaceDN w:val="0"/>
      <w:adjustRightInd w:val="0"/>
    </w:pPr>
    <w:rPr>
      <w:rFonts w:ascii="Times New Roman" w:eastAsiaTheme="minorEastAsia" w:hAnsi="Times New Roman" w:cs="Times New Roman"/>
      <w:lang w:val="x-none"/>
    </w:rPr>
  </w:style>
  <w:style w:type="paragraph" w:styleId="Heading1">
    <w:name w:val="heading 1"/>
    <w:aliases w:val="Section"/>
    <w:basedOn w:val="Normal"/>
    <w:next w:val="Normal"/>
    <w:link w:val="Heading1Char"/>
    <w:qFormat/>
    <w:rsid w:val="00061F12"/>
    <w:pPr>
      <w:keepNext/>
      <w:spacing w:before="240" w:after="160"/>
      <w:outlineLvl w:val="0"/>
    </w:pPr>
    <w:rPr>
      <w:b/>
      <w:bCs/>
      <w:sz w:val="34"/>
      <w:szCs w:val="34"/>
    </w:rPr>
  </w:style>
  <w:style w:type="paragraph" w:styleId="Heading2">
    <w:name w:val="heading 2"/>
    <w:aliases w:val="Subsection"/>
    <w:basedOn w:val="Normal"/>
    <w:next w:val="Normal"/>
    <w:link w:val="Heading2Char"/>
    <w:uiPriority w:val="99"/>
    <w:qFormat/>
    <w:rsid w:val="00061F12"/>
    <w:pPr>
      <w:keepNext/>
      <w:numPr>
        <w:ilvl w:val="1"/>
        <w:numId w:val="4"/>
      </w:numPr>
      <w:spacing w:before="240" w:after="160"/>
      <w:outlineLvl w:val="1"/>
    </w:pPr>
    <w:rPr>
      <w:i/>
      <w:iCs/>
      <w:sz w:val="32"/>
      <w:szCs w:val="32"/>
    </w:rPr>
  </w:style>
  <w:style w:type="paragraph" w:styleId="Heading3">
    <w:name w:val="heading 3"/>
    <w:aliases w:val="Subsubsection"/>
    <w:basedOn w:val="Normal"/>
    <w:next w:val="Normal"/>
    <w:link w:val="Heading3Char"/>
    <w:uiPriority w:val="99"/>
    <w:qFormat/>
    <w:rsid w:val="00061F12"/>
    <w:pPr>
      <w:keepNext/>
      <w:numPr>
        <w:ilvl w:val="2"/>
        <w:numId w:val="4"/>
      </w:numPr>
      <w:spacing w:before="240" w:after="160"/>
      <w:outlineLvl w:val="2"/>
    </w:pPr>
    <w:rPr>
      <w:sz w:val="28"/>
      <w:szCs w:val="28"/>
    </w:rPr>
  </w:style>
  <w:style w:type="paragraph" w:styleId="Heading4">
    <w:name w:val="heading 4"/>
    <w:aliases w:val="Paragraph"/>
    <w:basedOn w:val="Normal"/>
    <w:next w:val="Normal"/>
    <w:link w:val="Heading4Char"/>
    <w:uiPriority w:val="99"/>
    <w:qFormat/>
    <w:rsid w:val="00061F12"/>
    <w:pPr>
      <w:keepNext/>
      <w:numPr>
        <w:ilvl w:val="3"/>
        <w:numId w:val="4"/>
      </w:numPr>
      <w:spacing w:before="240" w:after="160"/>
      <w:outlineLvl w:val="3"/>
    </w:pPr>
    <w:rPr>
      <w:b/>
      <w:bCs/>
    </w:rPr>
  </w:style>
  <w:style w:type="paragraph" w:styleId="Heading5">
    <w:name w:val="heading 5"/>
    <w:aliases w:val="Subparagraph"/>
    <w:basedOn w:val="Normal"/>
    <w:next w:val="Normal"/>
    <w:link w:val="Heading5Char"/>
    <w:uiPriority w:val="99"/>
    <w:qFormat/>
    <w:rsid w:val="00061F12"/>
    <w:pPr>
      <w:keepNext/>
      <w:numPr>
        <w:ilvl w:val="4"/>
        <w:numId w:val="4"/>
      </w:numPr>
      <w:spacing w:before="240" w:after="160"/>
      <w:outlineLvl w:val="4"/>
    </w:pPr>
    <w:rPr>
      <w:b/>
      <w:bCs/>
    </w:rPr>
  </w:style>
  <w:style w:type="paragraph" w:styleId="Heading6">
    <w:name w:val="heading 6"/>
    <w:basedOn w:val="Normal"/>
    <w:next w:val="Normal"/>
    <w:link w:val="Heading6Char"/>
    <w:uiPriority w:val="9"/>
    <w:semiHidden/>
    <w:unhideWhenUsed/>
    <w:qFormat/>
    <w:rsid w:val="00061F12"/>
    <w:pPr>
      <w:keepNext/>
      <w:keepLines/>
      <w:numPr>
        <w:ilvl w:val="5"/>
        <w:numId w:val="4"/>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61F1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1F1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1F1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rsid w:val="00061F12"/>
    <w:rPr>
      <w:rFonts w:ascii="Times New Roman" w:eastAsiaTheme="minorEastAsia" w:hAnsi="Times New Roman" w:cs="Times New Roman"/>
      <w:b/>
      <w:bCs/>
      <w:sz w:val="34"/>
      <w:szCs w:val="34"/>
      <w:lang w:val="x-none"/>
    </w:rPr>
  </w:style>
  <w:style w:type="character" w:customStyle="1" w:styleId="Heading2Char">
    <w:name w:val="Heading 2 Char"/>
    <w:aliases w:val="Subsection Char"/>
    <w:basedOn w:val="DefaultParagraphFont"/>
    <w:link w:val="Heading2"/>
    <w:uiPriority w:val="99"/>
    <w:rsid w:val="00061F12"/>
    <w:rPr>
      <w:rFonts w:ascii="Times New Roman" w:eastAsiaTheme="minorEastAsia" w:hAnsi="Times New Roman" w:cs="Times New Roman"/>
      <w:i/>
      <w:iCs/>
      <w:sz w:val="32"/>
      <w:szCs w:val="32"/>
      <w:lang w:val="x-none"/>
    </w:rPr>
  </w:style>
  <w:style w:type="character" w:customStyle="1" w:styleId="Heading3Char">
    <w:name w:val="Heading 3 Char"/>
    <w:aliases w:val="Subsubsection Char"/>
    <w:basedOn w:val="DefaultParagraphFont"/>
    <w:link w:val="Heading3"/>
    <w:uiPriority w:val="99"/>
    <w:rsid w:val="00061F12"/>
    <w:rPr>
      <w:rFonts w:ascii="Times New Roman" w:eastAsiaTheme="minorEastAsia" w:hAnsi="Times New Roman" w:cs="Times New Roman"/>
      <w:sz w:val="28"/>
      <w:szCs w:val="28"/>
      <w:lang w:val="x-none"/>
    </w:rPr>
  </w:style>
  <w:style w:type="character" w:customStyle="1" w:styleId="Heading4Char">
    <w:name w:val="Heading 4 Char"/>
    <w:aliases w:val="Paragraph Char"/>
    <w:basedOn w:val="DefaultParagraphFont"/>
    <w:link w:val="Heading4"/>
    <w:uiPriority w:val="99"/>
    <w:rsid w:val="00061F12"/>
    <w:rPr>
      <w:rFonts w:ascii="Times New Roman" w:eastAsiaTheme="minorEastAsia" w:hAnsi="Times New Roman" w:cs="Times New Roman"/>
      <w:b/>
      <w:bCs/>
      <w:lang w:val="x-none"/>
    </w:rPr>
  </w:style>
  <w:style w:type="character" w:customStyle="1" w:styleId="Heading5Char">
    <w:name w:val="Heading 5 Char"/>
    <w:aliases w:val="Subparagraph Char"/>
    <w:basedOn w:val="DefaultParagraphFont"/>
    <w:link w:val="Heading5"/>
    <w:uiPriority w:val="99"/>
    <w:rsid w:val="00061F12"/>
    <w:rPr>
      <w:rFonts w:ascii="Times New Roman" w:eastAsiaTheme="minorEastAsia" w:hAnsi="Times New Roman" w:cs="Times New Roman"/>
      <w:b/>
      <w:bCs/>
      <w:lang w:val="x-none"/>
    </w:rPr>
  </w:style>
  <w:style w:type="character" w:customStyle="1" w:styleId="Heading6Char">
    <w:name w:val="Heading 6 Char"/>
    <w:basedOn w:val="DefaultParagraphFont"/>
    <w:link w:val="Heading6"/>
    <w:uiPriority w:val="9"/>
    <w:semiHidden/>
    <w:rsid w:val="00061F12"/>
    <w:rPr>
      <w:rFonts w:asciiTheme="majorHAnsi" w:eastAsiaTheme="majorEastAsia" w:hAnsiTheme="majorHAnsi" w:cstheme="majorBidi"/>
      <w:i/>
      <w:iCs/>
      <w:color w:val="1F4D78" w:themeColor="accent1" w:themeShade="7F"/>
      <w:lang w:val="x-none"/>
    </w:rPr>
  </w:style>
  <w:style w:type="character" w:customStyle="1" w:styleId="Heading7Char">
    <w:name w:val="Heading 7 Char"/>
    <w:basedOn w:val="DefaultParagraphFont"/>
    <w:link w:val="Heading7"/>
    <w:uiPriority w:val="9"/>
    <w:semiHidden/>
    <w:rsid w:val="00061F12"/>
    <w:rPr>
      <w:rFonts w:asciiTheme="majorHAnsi" w:eastAsiaTheme="majorEastAsia" w:hAnsiTheme="majorHAnsi" w:cstheme="majorBidi"/>
      <w:i/>
      <w:iCs/>
      <w:color w:val="404040" w:themeColor="text1" w:themeTint="BF"/>
      <w:lang w:val="x-none"/>
    </w:rPr>
  </w:style>
  <w:style w:type="character" w:customStyle="1" w:styleId="Heading8Char">
    <w:name w:val="Heading 8 Char"/>
    <w:basedOn w:val="DefaultParagraphFont"/>
    <w:link w:val="Heading8"/>
    <w:uiPriority w:val="9"/>
    <w:semiHidden/>
    <w:rsid w:val="00061F12"/>
    <w:rPr>
      <w:rFonts w:asciiTheme="majorHAnsi" w:eastAsiaTheme="majorEastAsia" w:hAnsiTheme="majorHAnsi" w:cstheme="majorBidi"/>
      <w:color w:val="404040" w:themeColor="text1" w:themeTint="BF"/>
      <w:sz w:val="20"/>
      <w:szCs w:val="20"/>
      <w:lang w:val="x-none"/>
    </w:rPr>
  </w:style>
  <w:style w:type="character" w:customStyle="1" w:styleId="Heading9Char">
    <w:name w:val="Heading 9 Char"/>
    <w:basedOn w:val="DefaultParagraphFont"/>
    <w:link w:val="Heading9"/>
    <w:uiPriority w:val="9"/>
    <w:semiHidden/>
    <w:rsid w:val="00061F12"/>
    <w:rPr>
      <w:rFonts w:asciiTheme="majorHAnsi" w:eastAsiaTheme="majorEastAsia" w:hAnsiTheme="majorHAnsi" w:cstheme="majorBidi"/>
      <w:i/>
      <w:iCs/>
      <w:color w:val="404040" w:themeColor="text1" w:themeTint="BF"/>
      <w:sz w:val="20"/>
      <w:szCs w:val="20"/>
      <w:lang w:val="x-none"/>
    </w:rPr>
  </w:style>
  <w:style w:type="paragraph" w:customStyle="1" w:styleId="Quotation">
    <w:name w:val="Quotation"/>
    <w:basedOn w:val="Normal"/>
    <w:next w:val="Normal"/>
    <w:uiPriority w:val="99"/>
    <w:rsid w:val="00061F12"/>
    <w:pPr>
      <w:keepNext/>
      <w:spacing w:before="240" w:after="160"/>
    </w:pPr>
  </w:style>
  <w:style w:type="paragraph" w:customStyle="1" w:styleId="Verse">
    <w:name w:val="Verse"/>
    <w:basedOn w:val="Normal"/>
    <w:next w:val="Normal"/>
    <w:uiPriority w:val="99"/>
    <w:rsid w:val="00061F12"/>
    <w:pPr>
      <w:keepNext/>
      <w:spacing w:before="240" w:after="160"/>
    </w:pPr>
  </w:style>
  <w:style w:type="paragraph" w:customStyle="1" w:styleId="Theorem">
    <w:name w:val="Theorem"/>
    <w:basedOn w:val="Normal"/>
    <w:next w:val="Normal"/>
    <w:uiPriority w:val="99"/>
    <w:rsid w:val="00061F12"/>
    <w:pPr>
      <w:jc w:val="both"/>
    </w:pPr>
  </w:style>
  <w:style w:type="paragraph" w:styleId="Caption">
    <w:name w:val="caption"/>
    <w:basedOn w:val="Normal"/>
    <w:next w:val="Normal"/>
    <w:uiPriority w:val="99"/>
    <w:qFormat/>
    <w:rsid w:val="00061F12"/>
    <w:pPr>
      <w:spacing w:before="120" w:after="120"/>
      <w:jc w:val="center"/>
    </w:pPr>
    <w:rPr>
      <w:b/>
      <w:bCs/>
      <w:sz w:val="20"/>
      <w:szCs w:val="20"/>
    </w:rPr>
  </w:style>
  <w:style w:type="paragraph" w:customStyle="1" w:styleId="Footnote">
    <w:name w:val="Footnote"/>
    <w:basedOn w:val="Normal"/>
    <w:next w:val="Normal"/>
    <w:uiPriority w:val="99"/>
    <w:rsid w:val="00061F12"/>
  </w:style>
  <w:style w:type="paragraph" w:customStyle="1" w:styleId="MTDisplayEquation">
    <w:name w:val="MTDisplayEquation"/>
    <w:basedOn w:val="Normal"/>
    <w:next w:val="Normal"/>
    <w:uiPriority w:val="99"/>
    <w:rsid w:val="00061F12"/>
  </w:style>
  <w:style w:type="paragraph" w:styleId="BalloonText">
    <w:name w:val="Balloon Text"/>
    <w:basedOn w:val="Normal"/>
    <w:link w:val="BalloonTextChar"/>
    <w:uiPriority w:val="99"/>
    <w:semiHidden/>
    <w:unhideWhenUsed/>
    <w:rsid w:val="00061F12"/>
    <w:rPr>
      <w:rFonts w:ascii="Tahoma" w:hAnsi="Tahoma" w:cs="Tahoma"/>
      <w:sz w:val="16"/>
      <w:szCs w:val="16"/>
    </w:rPr>
  </w:style>
  <w:style w:type="character" w:customStyle="1" w:styleId="BalloonTextChar">
    <w:name w:val="Balloon Text Char"/>
    <w:basedOn w:val="DefaultParagraphFont"/>
    <w:link w:val="BalloonText"/>
    <w:uiPriority w:val="99"/>
    <w:semiHidden/>
    <w:rsid w:val="00061F12"/>
    <w:rPr>
      <w:rFonts w:ascii="Tahoma" w:eastAsiaTheme="minorEastAsia" w:hAnsi="Tahoma" w:cs="Tahoma"/>
      <w:sz w:val="16"/>
      <w:szCs w:val="16"/>
      <w:lang w:val="x-none"/>
    </w:rPr>
  </w:style>
  <w:style w:type="paragraph" w:styleId="ListBullet">
    <w:name w:val="List Bullet"/>
    <w:basedOn w:val="Normal"/>
    <w:uiPriority w:val="99"/>
    <w:unhideWhenUsed/>
    <w:rsid w:val="00061F12"/>
    <w:pPr>
      <w:numPr>
        <w:numId w:val="1"/>
      </w:numPr>
      <w:contextualSpacing/>
    </w:pPr>
  </w:style>
  <w:style w:type="character" w:styleId="PlaceholderText">
    <w:name w:val="Placeholder Text"/>
    <w:basedOn w:val="DefaultParagraphFont"/>
    <w:uiPriority w:val="99"/>
    <w:semiHidden/>
    <w:rsid w:val="00061F12"/>
    <w:rPr>
      <w:color w:val="808080"/>
    </w:rPr>
  </w:style>
  <w:style w:type="paragraph" w:styleId="ListParagraph">
    <w:name w:val="List Paragraph"/>
    <w:basedOn w:val="Normal"/>
    <w:uiPriority w:val="34"/>
    <w:qFormat/>
    <w:rsid w:val="00061F12"/>
    <w:pPr>
      <w:ind w:left="720"/>
      <w:contextualSpacing/>
    </w:pPr>
  </w:style>
  <w:style w:type="character" w:styleId="CommentReference">
    <w:name w:val="annotation reference"/>
    <w:basedOn w:val="DefaultParagraphFont"/>
    <w:uiPriority w:val="99"/>
    <w:semiHidden/>
    <w:unhideWhenUsed/>
    <w:rsid w:val="00061F12"/>
    <w:rPr>
      <w:sz w:val="16"/>
      <w:szCs w:val="16"/>
    </w:rPr>
  </w:style>
  <w:style w:type="paragraph" w:styleId="CommentText">
    <w:name w:val="annotation text"/>
    <w:basedOn w:val="Normal"/>
    <w:link w:val="CommentTextChar"/>
    <w:uiPriority w:val="99"/>
    <w:semiHidden/>
    <w:unhideWhenUsed/>
    <w:rsid w:val="00061F12"/>
    <w:rPr>
      <w:sz w:val="20"/>
      <w:szCs w:val="20"/>
    </w:rPr>
  </w:style>
  <w:style w:type="character" w:customStyle="1" w:styleId="CommentTextChar">
    <w:name w:val="Comment Text Char"/>
    <w:basedOn w:val="DefaultParagraphFont"/>
    <w:link w:val="CommentText"/>
    <w:uiPriority w:val="99"/>
    <w:semiHidden/>
    <w:rsid w:val="00061F12"/>
    <w:rPr>
      <w:rFonts w:ascii="Times New Roman" w:eastAsiaTheme="minorEastAsia" w:hAnsi="Times New Roman" w:cs="Times New Roman"/>
      <w:sz w:val="20"/>
      <w:szCs w:val="20"/>
      <w:lang w:val="x-none"/>
    </w:rPr>
  </w:style>
  <w:style w:type="paragraph" w:styleId="CommentSubject">
    <w:name w:val="annotation subject"/>
    <w:basedOn w:val="CommentText"/>
    <w:next w:val="CommentText"/>
    <w:link w:val="CommentSubjectChar"/>
    <w:uiPriority w:val="99"/>
    <w:semiHidden/>
    <w:unhideWhenUsed/>
    <w:rsid w:val="00061F12"/>
    <w:rPr>
      <w:b/>
      <w:bCs/>
    </w:rPr>
  </w:style>
  <w:style w:type="character" w:customStyle="1" w:styleId="CommentSubjectChar">
    <w:name w:val="Comment Subject Char"/>
    <w:basedOn w:val="CommentTextChar"/>
    <w:link w:val="CommentSubject"/>
    <w:uiPriority w:val="99"/>
    <w:semiHidden/>
    <w:rsid w:val="00061F12"/>
    <w:rPr>
      <w:rFonts w:ascii="Times New Roman" w:eastAsiaTheme="minorEastAsia" w:hAnsi="Times New Roman" w:cs="Times New Roman"/>
      <w:b/>
      <w:bCs/>
      <w:sz w:val="20"/>
      <w:szCs w:val="20"/>
      <w:lang w:val="x-none"/>
    </w:rPr>
  </w:style>
  <w:style w:type="paragraph" w:styleId="Revision">
    <w:name w:val="Revision"/>
    <w:hidden/>
    <w:uiPriority w:val="99"/>
    <w:semiHidden/>
    <w:rsid w:val="00061F12"/>
    <w:rPr>
      <w:rFonts w:ascii="Times New Roman" w:eastAsiaTheme="minorEastAsia" w:hAnsi="Times New Roman" w:cs="Times New Roman"/>
      <w:lang w:val="x-none"/>
    </w:rPr>
  </w:style>
  <w:style w:type="paragraph" w:styleId="FootnoteText">
    <w:name w:val="footnote text"/>
    <w:basedOn w:val="Normal"/>
    <w:link w:val="FootnoteTextChar"/>
    <w:uiPriority w:val="99"/>
    <w:unhideWhenUsed/>
    <w:rsid w:val="00061F12"/>
  </w:style>
  <w:style w:type="character" w:customStyle="1" w:styleId="FootnoteTextChar">
    <w:name w:val="Footnote Text Char"/>
    <w:basedOn w:val="DefaultParagraphFont"/>
    <w:link w:val="FootnoteText"/>
    <w:uiPriority w:val="99"/>
    <w:rsid w:val="00061F12"/>
    <w:rPr>
      <w:rFonts w:ascii="Times New Roman" w:eastAsiaTheme="minorEastAsia" w:hAnsi="Times New Roman" w:cs="Times New Roman"/>
      <w:lang w:val="x-none"/>
    </w:rPr>
  </w:style>
  <w:style w:type="character" w:styleId="FootnoteReference">
    <w:name w:val="footnote reference"/>
    <w:basedOn w:val="DefaultParagraphFont"/>
    <w:uiPriority w:val="99"/>
    <w:unhideWhenUsed/>
    <w:rsid w:val="00061F12"/>
    <w:rPr>
      <w:vertAlign w:val="superscript"/>
    </w:rPr>
  </w:style>
  <w:style w:type="paragraph" w:styleId="Header">
    <w:name w:val="header"/>
    <w:basedOn w:val="Normal"/>
    <w:link w:val="HeaderChar"/>
    <w:uiPriority w:val="99"/>
    <w:unhideWhenUsed/>
    <w:rsid w:val="00061F12"/>
    <w:pPr>
      <w:tabs>
        <w:tab w:val="center" w:pos="4320"/>
        <w:tab w:val="right" w:pos="8640"/>
      </w:tabs>
    </w:pPr>
  </w:style>
  <w:style w:type="character" w:customStyle="1" w:styleId="HeaderChar">
    <w:name w:val="Header Char"/>
    <w:basedOn w:val="DefaultParagraphFont"/>
    <w:link w:val="Header"/>
    <w:uiPriority w:val="99"/>
    <w:rsid w:val="00061F12"/>
    <w:rPr>
      <w:rFonts w:ascii="Times New Roman" w:eastAsiaTheme="minorEastAsia" w:hAnsi="Times New Roman" w:cs="Times New Roman"/>
      <w:lang w:val="x-none"/>
    </w:rPr>
  </w:style>
  <w:style w:type="paragraph" w:styleId="Footer">
    <w:name w:val="footer"/>
    <w:basedOn w:val="Normal"/>
    <w:link w:val="FooterChar"/>
    <w:uiPriority w:val="99"/>
    <w:unhideWhenUsed/>
    <w:rsid w:val="00061F12"/>
    <w:pPr>
      <w:tabs>
        <w:tab w:val="center" w:pos="4320"/>
        <w:tab w:val="right" w:pos="8640"/>
      </w:tabs>
    </w:pPr>
  </w:style>
  <w:style w:type="character" w:customStyle="1" w:styleId="FooterChar">
    <w:name w:val="Footer Char"/>
    <w:basedOn w:val="DefaultParagraphFont"/>
    <w:link w:val="Footer"/>
    <w:uiPriority w:val="99"/>
    <w:rsid w:val="00061F12"/>
    <w:rPr>
      <w:rFonts w:ascii="Times New Roman" w:eastAsiaTheme="minorEastAsia" w:hAnsi="Times New Roman" w:cs="Times New Roman"/>
      <w:lang w:val="x-none"/>
    </w:rPr>
  </w:style>
  <w:style w:type="table" w:styleId="TableGrid">
    <w:name w:val="Table Grid"/>
    <w:basedOn w:val="TableNormal"/>
    <w:uiPriority w:val="59"/>
    <w:rsid w:val="00061F12"/>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61F12"/>
    <w:rPr>
      <w:rFonts w:eastAsiaTheme="minorEastAsia"/>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061F12"/>
  </w:style>
  <w:style w:type="character" w:styleId="Hyperlink">
    <w:name w:val="Hyperlink"/>
    <w:basedOn w:val="DefaultParagraphFont"/>
    <w:uiPriority w:val="99"/>
    <w:unhideWhenUsed/>
    <w:rsid w:val="00061F12"/>
    <w:rPr>
      <w:color w:val="0563C1" w:themeColor="hyperlink"/>
      <w:u w:val="single"/>
    </w:rPr>
  </w:style>
  <w:style w:type="paragraph" w:customStyle="1" w:styleId="Abstract">
    <w:name w:val="Abstract"/>
    <w:next w:val="Normal"/>
    <w:rsid w:val="00061F12"/>
    <w:pPr>
      <w:spacing w:before="100" w:after="600" w:line="360" w:lineRule="auto"/>
      <w:ind w:left="662" w:right="662"/>
      <w:jc w:val="both"/>
    </w:pPr>
    <w:rPr>
      <w:rFonts w:ascii="Times New Roman" w:eastAsia="Calisto MT" w:hAnsi="Times New Roman" w:cs="TimesLTStd-Italic"/>
      <w:i/>
      <w:iCs/>
      <w:color w:val="000000"/>
      <w:szCs w:val="22"/>
    </w:rPr>
  </w:style>
  <w:style w:type="paragraph" w:customStyle="1" w:styleId="Author">
    <w:name w:val="Author"/>
    <w:next w:val="Normal"/>
    <w:rsid w:val="00061F12"/>
    <w:pPr>
      <w:suppressAutoHyphens/>
      <w:spacing w:after="280" w:line="360" w:lineRule="auto"/>
      <w:jc w:val="center"/>
    </w:pPr>
    <w:rPr>
      <w:rFonts w:ascii="Times New Roman" w:eastAsia="Calisto MT" w:hAnsi="Times New Roman" w:cs="TimesLTStd-Roman"/>
      <w:smallCaps/>
      <w:color w:val="000000"/>
      <w:szCs w:val="22"/>
    </w:rPr>
  </w:style>
  <w:style w:type="character" w:styleId="LineNumber">
    <w:name w:val="line number"/>
    <w:basedOn w:val="DefaultParagraphFont"/>
    <w:uiPriority w:val="99"/>
    <w:semiHidden/>
    <w:unhideWhenUsed/>
    <w:rsid w:val="00061F12"/>
  </w:style>
  <w:style w:type="paragraph" w:styleId="DocumentMap">
    <w:name w:val="Document Map"/>
    <w:basedOn w:val="Normal"/>
    <w:link w:val="DocumentMapChar"/>
    <w:uiPriority w:val="99"/>
    <w:semiHidden/>
    <w:unhideWhenUsed/>
    <w:rsid w:val="00627BA6"/>
  </w:style>
  <w:style w:type="character" w:customStyle="1" w:styleId="DocumentMapChar">
    <w:name w:val="Document Map Char"/>
    <w:basedOn w:val="DefaultParagraphFont"/>
    <w:link w:val="DocumentMap"/>
    <w:uiPriority w:val="99"/>
    <w:semiHidden/>
    <w:rsid w:val="00627BA6"/>
    <w:rPr>
      <w:rFonts w:ascii="Times New Roman" w:eastAsiaTheme="minorEastAsia" w:hAnsi="Times New Roman"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3550</Words>
  <Characters>20236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2016-07-21T13:46:00Z</cp:lastPrinted>
  <dcterms:created xsi:type="dcterms:W3CDTF">2017-06-24T16:19:00Z</dcterms:created>
  <dcterms:modified xsi:type="dcterms:W3CDTF">2017-06-24T16:19:00Z</dcterms:modified>
</cp:coreProperties>
</file>