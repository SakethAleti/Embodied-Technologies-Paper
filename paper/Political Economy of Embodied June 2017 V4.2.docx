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69810" w14:textId="77777777" w:rsidR="007E6A8D" w:rsidRPr="00311A56" w:rsidRDefault="007E6A8D" w:rsidP="007E6A8D">
      <w:pPr>
        <w:spacing w:after="240" w:line="360" w:lineRule="auto"/>
        <w:jc w:val="center"/>
        <w:rPr>
          <w:i/>
          <w:smallCaps/>
        </w:rPr>
      </w:pPr>
      <w:r w:rsidRPr="00311A56">
        <w:rPr>
          <w:sz w:val="50"/>
          <w:szCs w:val="50"/>
          <w:lang w:val="en-US"/>
        </w:rPr>
        <w:t xml:space="preserve">The Political Economy of Market Mediated Incentives: The Case of Embodied Technologies </w:t>
      </w:r>
    </w:p>
    <w:p w14:paraId="722487AF" w14:textId="77777777" w:rsidR="007E6A8D" w:rsidRPr="00311A56" w:rsidRDefault="007E6A8D" w:rsidP="007E6A8D">
      <w:pPr>
        <w:spacing w:after="240" w:line="360" w:lineRule="auto"/>
        <w:jc w:val="center"/>
        <w:rPr>
          <w:i/>
          <w:smallCaps/>
        </w:rPr>
      </w:pPr>
      <w:r w:rsidRPr="00311A56">
        <w:rPr>
          <w:i/>
          <w:smallCaps/>
        </w:rPr>
        <w:t>By</w:t>
      </w:r>
      <w:r w:rsidRPr="00311A56">
        <w:t xml:space="preserve"> Gal Hochman</w:t>
      </w:r>
      <w:r w:rsidRPr="00311A56">
        <w:rPr>
          <w:rStyle w:val="FootnoteReference"/>
          <w:lang w:val="en-US"/>
        </w:rPr>
        <w:footnoteReference w:id="1"/>
      </w:r>
      <w:r w:rsidRPr="00311A56">
        <w:rPr>
          <w:lang w:val="en-US"/>
        </w:rPr>
        <w:t xml:space="preserve"> </w:t>
      </w:r>
      <w:r w:rsidRPr="00311A56">
        <w:t>and David Zilberman</w:t>
      </w:r>
      <w:r w:rsidRPr="00311A56">
        <w:rPr>
          <w:rStyle w:val="FootnoteReference"/>
          <w:lang w:val="en-US"/>
        </w:rPr>
        <w:footnoteReference w:id="2"/>
      </w:r>
      <w:r w:rsidRPr="00311A56">
        <w:rPr>
          <w:lang w:val="en-US"/>
        </w:rPr>
        <w:t xml:space="preserve"> </w:t>
      </w:r>
      <w:r w:rsidRPr="00311A56">
        <w:rPr>
          <w:rStyle w:val="FootnoteReference"/>
          <w:lang w:val="en-US"/>
        </w:rPr>
        <w:footnoteReference w:id="3"/>
      </w:r>
      <w:r w:rsidRPr="00311A56">
        <w:rPr>
          <w:lang w:val="en-US"/>
        </w:rPr>
        <w:t xml:space="preserve"> </w:t>
      </w:r>
    </w:p>
    <w:p w14:paraId="7E7637A9" w14:textId="57A577EA" w:rsidR="007E6A8D" w:rsidRPr="00311A56" w:rsidRDefault="00F853D0" w:rsidP="007E6A8D">
      <w:pPr>
        <w:spacing w:after="240" w:line="360" w:lineRule="auto"/>
        <w:jc w:val="center"/>
        <w:rPr>
          <w:i/>
          <w:smallCaps/>
        </w:rPr>
      </w:pPr>
      <w:r>
        <w:rPr>
          <w:i/>
          <w:smallCaps/>
        </w:rPr>
        <w:t>June</w:t>
      </w:r>
      <w:r w:rsidR="00A85C75" w:rsidRPr="00311A56">
        <w:rPr>
          <w:i/>
          <w:smallCaps/>
        </w:rPr>
        <w:t xml:space="preserve"> </w:t>
      </w:r>
      <w:r w:rsidR="007E6A8D" w:rsidRPr="00311A56">
        <w:rPr>
          <w:i/>
          <w:smallCaps/>
        </w:rPr>
        <w:t>2017</w:t>
      </w:r>
    </w:p>
    <w:p w14:paraId="5ABC264E" w14:textId="3E754B46" w:rsidR="00217BA3" w:rsidRPr="00311A56" w:rsidRDefault="005C06D6" w:rsidP="00467518">
      <w:pPr>
        <w:spacing w:after="240" w:line="360" w:lineRule="auto"/>
        <w:jc w:val="both"/>
        <w:rPr>
          <w:i/>
          <w:lang w:val="en-US"/>
        </w:rPr>
      </w:pPr>
      <w:r w:rsidRPr="00311A56">
        <w:rPr>
          <w:rFonts w:eastAsia="Calisto MT" w:cs="TimesLTStd-Italic"/>
          <w:i/>
          <w:iCs/>
          <w:color w:val="000000"/>
          <w:szCs w:val="22"/>
          <w:lang w:val="en-US"/>
        </w:rPr>
        <w:t>Different political parties place different value</w:t>
      </w:r>
      <w:r w:rsidR="00F76911">
        <w:rPr>
          <w:rFonts w:eastAsia="Calisto MT" w:cs="TimesLTStd-Italic"/>
          <w:i/>
          <w:iCs/>
          <w:color w:val="000000"/>
          <w:szCs w:val="22"/>
          <w:lang w:val="en-US"/>
        </w:rPr>
        <w:t>s</w:t>
      </w:r>
      <w:r w:rsidRPr="00311A56">
        <w:rPr>
          <w:rFonts w:eastAsia="Calisto MT" w:cs="TimesLTStd-Italic"/>
          <w:i/>
          <w:iCs/>
          <w:color w:val="000000"/>
          <w:szCs w:val="22"/>
          <w:lang w:val="en-US"/>
        </w:rPr>
        <w:t xml:space="preserve"> on the environment. </w:t>
      </w:r>
      <w:r w:rsidR="00B15DB1">
        <w:rPr>
          <w:rFonts w:eastAsia="Calisto MT" w:cs="TimesLTStd-Italic"/>
          <w:i/>
          <w:iCs/>
          <w:color w:val="000000"/>
          <w:szCs w:val="22"/>
          <w:lang w:val="en-US"/>
        </w:rPr>
        <w:t>In considering</w:t>
      </w:r>
      <w:r w:rsidRPr="00311A56">
        <w:rPr>
          <w:rFonts w:eastAsia="Calisto MT" w:cs="TimesLTStd-Italic"/>
          <w:i/>
          <w:iCs/>
          <w:color w:val="000000"/>
          <w:szCs w:val="22"/>
          <w:lang w:val="en-US"/>
        </w:rPr>
        <w:t xml:space="preserve"> a two-party democratic system and capital-intensive technologies, we find that forward-looking governments incorporate the probability of losing power into their policy design. When the party in power values the environment, </w:t>
      </w:r>
      <w:r w:rsidR="00A95B24">
        <w:rPr>
          <w:rFonts w:eastAsia="Calisto MT" w:cs="TimesLTStd-Italic"/>
          <w:i/>
          <w:iCs/>
          <w:color w:val="000000"/>
          <w:szCs w:val="22"/>
          <w:lang w:val="en-US"/>
        </w:rPr>
        <w:t>it levies an</w:t>
      </w:r>
      <w:r w:rsidR="00A95B24" w:rsidRPr="00311A56">
        <w:rPr>
          <w:rFonts w:eastAsia="Calisto MT" w:cs="TimesLTStd-Italic"/>
          <w:i/>
          <w:iCs/>
          <w:color w:val="000000"/>
          <w:szCs w:val="22"/>
          <w:lang w:val="en-US"/>
        </w:rPr>
        <w:t xml:space="preserve"> </w:t>
      </w:r>
      <w:r w:rsidRPr="00311A56">
        <w:rPr>
          <w:rFonts w:eastAsia="Calisto MT" w:cs="TimesLTStd-Italic"/>
          <w:i/>
          <w:iCs/>
          <w:color w:val="000000"/>
          <w:szCs w:val="22"/>
          <w:lang w:val="en-US"/>
        </w:rPr>
        <w:t xml:space="preserve">optimal dynamic tax </w:t>
      </w:r>
      <w:r w:rsidR="00A95B24">
        <w:rPr>
          <w:rFonts w:eastAsia="Calisto MT" w:cs="TimesLTStd-Italic"/>
          <w:i/>
          <w:iCs/>
          <w:color w:val="000000"/>
          <w:szCs w:val="22"/>
          <w:lang w:val="en-US"/>
        </w:rPr>
        <w:t xml:space="preserve">that </w:t>
      </w:r>
      <w:r w:rsidRPr="00311A56">
        <w:rPr>
          <w:rFonts w:eastAsia="Calisto MT" w:cs="TimesLTStd-Italic"/>
          <w:i/>
          <w:iCs/>
          <w:color w:val="000000"/>
          <w:szCs w:val="22"/>
          <w:lang w:val="en-US"/>
        </w:rPr>
        <w:t xml:space="preserve">is larger than the </w:t>
      </w:r>
      <w:proofErr w:type="spellStart"/>
      <w:r w:rsidRPr="00311A56">
        <w:rPr>
          <w:rFonts w:eastAsia="Calisto MT" w:cs="TimesLTStd-Italic"/>
          <w:i/>
          <w:iCs/>
          <w:color w:val="000000"/>
          <w:szCs w:val="22"/>
          <w:lang w:val="en-US"/>
        </w:rPr>
        <w:t>Pigovian</w:t>
      </w:r>
      <w:proofErr w:type="spellEnd"/>
      <w:r w:rsidRPr="00311A56">
        <w:rPr>
          <w:rFonts w:eastAsia="Calisto MT" w:cs="TimesLTStd-Italic"/>
          <w:i/>
          <w:iCs/>
          <w:color w:val="000000"/>
          <w:szCs w:val="22"/>
          <w:lang w:val="en-US"/>
        </w:rPr>
        <w:t xml:space="preserve"> tax</w:t>
      </w:r>
      <w:r w:rsidR="00A95B24">
        <w:rPr>
          <w:rFonts w:eastAsia="Calisto MT" w:cs="TimesLTStd-Italic"/>
          <w:i/>
          <w:iCs/>
          <w:color w:val="000000"/>
          <w:szCs w:val="22"/>
          <w:lang w:val="en-US"/>
        </w:rPr>
        <w:t>.</w:t>
      </w:r>
      <w:r w:rsidR="00A95B24" w:rsidRPr="00311A56">
        <w:rPr>
          <w:rFonts w:eastAsia="Calisto MT" w:cs="TimesLTStd-Italic"/>
          <w:i/>
          <w:iCs/>
          <w:color w:val="000000"/>
          <w:szCs w:val="22"/>
          <w:lang w:val="en-US"/>
        </w:rPr>
        <w:t xml:space="preserve"> </w:t>
      </w:r>
      <w:r w:rsidR="00467518">
        <w:rPr>
          <w:rFonts w:eastAsia="Calisto MT" w:cs="TimesLTStd-Italic"/>
          <w:i/>
          <w:iCs/>
          <w:color w:val="000000"/>
          <w:szCs w:val="22"/>
          <w:lang w:val="en-US"/>
        </w:rPr>
        <w:t>We</w:t>
      </w:r>
      <w:r w:rsidR="00A95B24" w:rsidRPr="00311A56">
        <w:rPr>
          <w:rFonts w:eastAsia="Calisto MT" w:cs="TimesLTStd-Italic"/>
          <w:i/>
          <w:iCs/>
          <w:color w:val="000000"/>
          <w:szCs w:val="22"/>
          <w:lang w:val="en-US"/>
        </w:rPr>
        <w:t xml:space="preserve"> </w:t>
      </w:r>
      <w:r w:rsidRPr="00311A56">
        <w:rPr>
          <w:rFonts w:eastAsia="Calisto MT" w:cs="TimesLTStd-Italic"/>
          <w:i/>
          <w:iCs/>
          <w:color w:val="000000"/>
          <w:szCs w:val="22"/>
          <w:lang w:val="en-US"/>
        </w:rPr>
        <w:t xml:space="preserve">investigate the parameters that affect the magnitude of </w:t>
      </w:r>
      <w:r w:rsidR="00A95B24" w:rsidRPr="00311A56">
        <w:rPr>
          <w:rFonts w:eastAsia="Calisto MT" w:cs="TimesLTStd-Italic"/>
          <w:i/>
          <w:iCs/>
          <w:color w:val="000000"/>
          <w:szCs w:val="22"/>
          <w:lang w:val="en-US"/>
        </w:rPr>
        <w:t>th</w:t>
      </w:r>
      <w:r w:rsidR="00A95B24">
        <w:rPr>
          <w:rFonts w:eastAsia="Calisto MT" w:cs="TimesLTStd-Italic"/>
          <w:i/>
          <w:iCs/>
          <w:color w:val="000000"/>
          <w:szCs w:val="22"/>
          <w:lang w:val="en-US"/>
        </w:rPr>
        <w:t>is</w:t>
      </w:r>
      <w:r w:rsidR="00A95B24" w:rsidRPr="00311A56">
        <w:rPr>
          <w:rFonts w:eastAsia="Calisto MT" w:cs="TimesLTStd-Italic"/>
          <w:i/>
          <w:iCs/>
          <w:color w:val="000000"/>
          <w:szCs w:val="22"/>
          <w:lang w:val="en-US"/>
        </w:rPr>
        <w:t xml:space="preserve"> </w:t>
      </w:r>
      <w:r w:rsidRPr="00311A56">
        <w:rPr>
          <w:rFonts w:eastAsia="Calisto MT" w:cs="TimesLTStd-Italic"/>
          <w:i/>
          <w:iCs/>
          <w:color w:val="000000"/>
          <w:szCs w:val="22"/>
          <w:lang w:val="en-US"/>
        </w:rPr>
        <w:t xml:space="preserve">gap, and assess the effect of the gap on social welfare and the adoption of clean </w:t>
      </w:r>
      <w:commentRangeStart w:id="0"/>
      <w:r w:rsidRPr="00311A56">
        <w:rPr>
          <w:rFonts w:eastAsia="Calisto MT" w:cs="TimesLTStd-Italic"/>
          <w:i/>
          <w:iCs/>
          <w:color w:val="000000"/>
          <w:szCs w:val="22"/>
          <w:lang w:val="en-US"/>
        </w:rPr>
        <w:t>technologies</w:t>
      </w:r>
      <w:commentRangeEnd w:id="0"/>
      <w:r w:rsidR="00DB0962">
        <w:rPr>
          <w:rStyle w:val="CommentReference"/>
        </w:rPr>
        <w:commentReference w:id="0"/>
      </w:r>
      <w:r w:rsidRPr="00311A56">
        <w:rPr>
          <w:rFonts w:eastAsia="Calisto MT" w:cs="TimesLTStd-Italic"/>
          <w:i/>
          <w:iCs/>
          <w:color w:val="000000"/>
          <w:szCs w:val="22"/>
          <w:lang w:val="en-US"/>
        </w:rPr>
        <w:t>.</w:t>
      </w:r>
    </w:p>
    <w:p w14:paraId="7F165D57" w14:textId="77777777" w:rsidR="00217BA3" w:rsidRPr="00311A56" w:rsidRDefault="00217BA3" w:rsidP="007E6A8D">
      <w:pPr>
        <w:spacing w:after="240" w:line="360" w:lineRule="auto"/>
        <w:jc w:val="both"/>
        <w:rPr>
          <w:i/>
          <w:lang w:val="en-US"/>
        </w:rPr>
      </w:pPr>
    </w:p>
    <w:p w14:paraId="771517DF" w14:textId="77777777" w:rsidR="007E6A8D" w:rsidRPr="00311A56" w:rsidRDefault="007E6A8D" w:rsidP="007E6A8D">
      <w:pPr>
        <w:spacing w:after="240" w:line="360" w:lineRule="auto"/>
        <w:jc w:val="both"/>
        <w:rPr>
          <w:lang w:val="en-US"/>
        </w:rPr>
      </w:pPr>
      <w:r w:rsidRPr="00311A56">
        <w:rPr>
          <w:i/>
          <w:lang w:val="en-US"/>
        </w:rPr>
        <w:t>JEL code: L5, O2, O3, Q2, Q3</w:t>
      </w:r>
    </w:p>
    <w:p w14:paraId="7F41B67A" w14:textId="34D58689" w:rsidR="007E6A8D" w:rsidRPr="00311A56" w:rsidRDefault="007E6A8D" w:rsidP="007C2E0B">
      <w:pPr>
        <w:spacing w:after="240"/>
        <w:jc w:val="both"/>
        <w:rPr>
          <w:lang w:val="en-US"/>
        </w:rPr>
      </w:pPr>
      <w:r w:rsidRPr="00311A56">
        <w:rPr>
          <w:i/>
          <w:lang w:val="en-US"/>
        </w:rPr>
        <w:t>Keywords:</w:t>
      </w:r>
      <w:r w:rsidRPr="00311A56">
        <w:rPr>
          <w:lang w:val="en-US"/>
        </w:rPr>
        <w:t xml:space="preserve"> </w:t>
      </w:r>
      <w:r w:rsidR="00B15DB1">
        <w:rPr>
          <w:lang w:val="en-US"/>
        </w:rPr>
        <w:t>e</w:t>
      </w:r>
      <w:r w:rsidRPr="00311A56">
        <w:rPr>
          <w:lang w:val="en-US"/>
        </w:rPr>
        <w:t>mbodied technologies, political uncertainty, tax, environmental policy</w:t>
      </w:r>
    </w:p>
    <w:p w14:paraId="170258E3" w14:textId="77777777" w:rsidR="007E6A8D" w:rsidRPr="00311A56" w:rsidRDefault="007E6A8D" w:rsidP="007E6A8D">
      <w:pPr>
        <w:pStyle w:val="Heading1"/>
        <w:spacing w:after="240" w:line="360" w:lineRule="auto"/>
        <w:rPr>
          <w:lang w:val="en-US"/>
        </w:rPr>
        <w:sectPr w:rsidR="007E6A8D" w:rsidRPr="00311A56" w:rsidSect="000B11C8">
          <w:footerReference w:type="even" r:id="rId9"/>
          <w:footerReference w:type="default" r:id="rId10"/>
          <w:footnotePr>
            <w:numFmt w:val="chicago"/>
          </w:footnotePr>
          <w:pgSz w:w="12240" w:h="15840"/>
          <w:pgMar w:top="1440" w:right="1440" w:bottom="1440" w:left="1440" w:header="720" w:footer="720" w:gutter="0"/>
          <w:cols w:space="720"/>
          <w:noEndnote/>
        </w:sectPr>
      </w:pPr>
    </w:p>
    <w:p w14:paraId="5018CBF7" w14:textId="77777777" w:rsidR="007E6A8D" w:rsidRPr="00311A56" w:rsidRDefault="007E6A8D" w:rsidP="007E6A8D">
      <w:pPr>
        <w:pStyle w:val="Heading1"/>
        <w:keepLines/>
        <w:widowControl/>
        <w:autoSpaceDE/>
        <w:autoSpaceDN/>
        <w:adjustRightInd/>
        <w:spacing w:before="260" w:after="260" w:line="360" w:lineRule="auto"/>
        <w:contextualSpacing/>
        <w:jc w:val="center"/>
        <w:rPr>
          <w:rFonts w:eastAsia="Times New Roman"/>
          <w:color w:val="000000"/>
          <w:sz w:val="24"/>
          <w:szCs w:val="32"/>
          <w:lang w:val="en-US"/>
        </w:rPr>
        <w:sectPr w:rsidR="007E6A8D" w:rsidRPr="00311A56" w:rsidSect="000B11C8">
          <w:footerReference w:type="even" r:id="rId11"/>
          <w:footerReference w:type="default" r:id="rId12"/>
          <w:footnotePr>
            <w:numFmt w:val="chicago"/>
          </w:footnotePr>
          <w:pgSz w:w="12240" w:h="15840"/>
          <w:pgMar w:top="1440" w:right="1440" w:bottom="1440" w:left="1440" w:header="720" w:footer="720" w:gutter="0"/>
          <w:cols w:space="720"/>
          <w:noEndnote/>
        </w:sectPr>
      </w:pPr>
    </w:p>
    <w:p w14:paraId="625591DA" w14:textId="77777777" w:rsidR="007E6A8D" w:rsidRPr="00311A56" w:rsidRDefault="007E6A8D" w:rsidP="007E6A8D">
      <w:pPr>
        <w:pStyle w:val="Heading1"/>
        <w:keepLines/>
        <w:widowControl/>
        <w:autoSpaceDE/>
        <w:autoSpaceDN/>
        <w:adjustRightInd/>
        <w:spacing w:before="260" w:after="260" w:line="360" w:lineRule="auto"/>
        <w:contextualSpacing/>
        <w:jc w:val="center"/>
        <w:rPr>
          <w:rFonts w:eastAsia="Times New Roman"/>
          <w:color w:val="000000"/>
          <w:sz w:val="24"/>
          <w:szCs w:val="32"/>
          <w:lang w:val="en-US"/>
        </w:rPr>
      </w:pPr>
      <w:r w:rsidRPr="00311A56">
        <w:rPr>
          <w:rFonts w:eastAsia="Times New Roman"/>
          <w:color w:val="000000"/>
          <w:sz w:val="24"/>
          <w:szCs w:val="32"/>
          <w:lang w:val="en-US"/>
        </w:rPr>
        <w:lastRenderedPageBreak/>
        <w:t>I. Introduction</w:t>
      </w:r>
    </w:p>
    <w:p w14:paraId="07C95135" w14:textId="1E044872" w:rsidR="007E6A8D" w:rsidRPr="00311A56" w:rsidRDefault="007E6A8D" w:rsidP="007E6A8D">
      <w:pPr>
        <w:spacing w:after="240" w:line="360" w:lineRule="auto"/>
        <w:ind w:firstLine="720"/>
        <w:jc w:val="both"/>
        <w:rPr>
          <w:lang w:val="en-US"/>
        </w:rPr>
      </w:pPr>
      <w:r w:rsidRPr="00311A56">
        <w:rPr>
          <w:lang w:val="en-US"/>
        </w:rPr>
        <w:t xml:space="preserve">A large body of political science literature on Western democracies suggests that the diversity in values among </w:t>
      </w:r>
      <w:r w:rsidR="00B85D2D">
        <w:rPr>
          <w:lang w:val="en-US"/>
        </w:rPr>
        <w:t xml:space="preserve">political </w:t>
      </w:r>
      <w:r w:rsidRPr="00311A56">
        <w:rPr>
          <w:lang w:val="en-US"/>
        </w:rPr>
        <w:t xml:space="preserve">parties results in eventual changes of policy because, over time, parties transition to and from power, and different parties emphasize different values (Gunther &amp; Diamond, 2003). </w:t>
      </w:r>
      <w:r w:rsidR="0086113D">
        <w:rPr>
          <w:lang w:val="en-US"/>
        </w:rPr>
        <w:t>Therefore, we ask h</w:t>
      </w:r>
      <w:r w:rsidRPr="00311A56">
        <w:rPr>
          <w:lang w:val="en-US"/>
        </w:rPr>
        <w:t xml:space="preserve">ow does the likelihood of regime change in future periods affect forward-looking politicians’ choice of policy instrument? We ask this question while focusing on policies that address externalities and lead to replacing polluting technologies with clean ones. In particular, in this paper, we develop a framework to determine the optimal tax set by a ruling party that recognizes the likelihood of losing power and </w:t>
      </w:r>
      <w:r w:rsidR="0005379B" w:rsidRPr="00311A56">
        <w:rPr>
          <w:lang w:val="en-US"/>
        </w:rPr>
        <w:t>investigate</w:t>
      </w:r>
      <w:r w:rsidRPr="00311A56">
        <w:rPr>
          <w:lang w:val="en-US"/>
        </w:rPr>
        <w:t xml:space="preserve"> it under various </w:t>
      </w:r>
      <w:r w:rsidR="00631574" w:rsidRPr="00311A56">
        <w:rPr>
          <w:lang w:val="en-US"/>
        </w:rPr>
        <w:t xml:space="preserve">political economy appeal </w:t>
      </w:r>
      <w:r w:rsidRPr="00311A56">
        <w:rPr>
          <w:lang w:val="en-US"/>
        </w:rPr>
        <w:t>criteria.</w:t>
      </w:r>
    </w:p>
    <w:p w14:paraId="513D1F24" w14:textId="7A8AC603" w:rsidR="007E6A8D" w:rsidRPr="00311A56" w:rsidRDefault="007E6A8D" w:rsidP="006D3ED7">
      <w:pPr>
        <w:spacing w:after="240" w:line="360" w:lineRule="auto"/>
        <w:ind w:firstLine="720"/>
        <w:jc w:val="both"/>
        <w:rPr>
          <w:lang w:val="en-US"/>
        </w:rPr>
      </w:pPr>
      <w:r w:rsidRPr="00311A56">
        <w:rPr>
          <w:lang w:val="en-US"/>
        </w:rPr>
        <w:t xml:space="preserve">This paper aims to contribute to the extensive literature on the selection of environmental policies. The literature originated with the foundational work of Pigou (1932) and was later expanded by </w:t>
      </w:r>
      <w:proofErr w:type="spellStart"/>
      <w:r w:rsidRPr="00311A56">
        <w:rPr>
          <w:lang w:val="en-US"/>
        </w:rPr>
        <w:t>Baumol</w:t>
      </w:r>
      <w:proofErr w:type="spellEnd"/>
      <w:r w:rsidRPr="00311A56">
        <w:rPr>
          <w:lang w:val="en-US"/>
        </w:rPr>
        <w:t xml:space="preserve"> and Oates (1971), Weitzman (1974), Buchanan and </w:t>
      </w:r>
      <w:proofErr w:type="spellStart"/>
      <w:r w:rsidRPr="00311A56">
        <w:rPr>
          <w:lang w:val="en-US"/>
        </w:rPr>
        <w:t>Tullock</w:t>
      </w:r>
      <w:proofErr w:type="spellEnd"/>
      <w:r w:rsidRPr="00311A56">
        <w:rPr>
          <w:lang w:val="en-US"/>
        </w:rPr>
        <w:t xml:space="preserve"> (1975), </w:t>
      </w:r>
      <w:proofErr w:type="spellStart"/>
      <w:r w:rsidRPr="00311A56">
        <w:rPr>
          <w:lang w:val="en-US"/>
        </w:rPr>
        <w:t>Laffont</w:t>
      </w:r>
      <w:proofErr w:type="spellEnd"/>
      <w:r w:rsidRPr="00311A56">
        <w:rPr>
          <w:lang w:val="en-US"/>
        </w:rPr>
        <w:t xml:space="preserve"> and </w:t>
      </w:r>
      <w:proofErr w:type="spellStart"/>
      <w:r w:rsidRPr="00311A56">
        <w:rPr>
          <w:lang w:val="en-US"/>
        </w:rPr>
        <w:t>Tirole</w:t>
      </w:r>
      <w:proofErr w:type="spellEnd"/>
      <w:r w:rsidRPr="00311A56">
        <w:rPr>
          <w:lang w:val="en-US"/>
        </w:rPr>
        <w:t xml:space="preserve"> (1996a, 1996b), Holland (2012), and </w:t>
      </w:r>
      <w:proofErr w:type="spellStart"/>
      <w:r w:rsidRPr="00311A56">
        <w:rPr>
          <w:lang w:val="en-US"/>
        </w:rPr>
        <w:t>Tombe</w:t>
      </w:r>
      <w:proofErr w:type="spellEnd"/>
      <w:r w:rsidRPr="00311A56">
        <w:rPr>
          <w:lang w:val="en-US"/>
        </w:rPr>
        <w:t xml:space="preserve"> and Winter (2015), among many others. As the literature evolved, it incorporated considerations of political economic motives (e.g., Buchanan &amp; </w:t>
      </w:r>
      <w:proofErr w:type="spellStart"/>
      <w:r w:rsidRPr="00311A56">
        <w:rPr>
          <w:lang w:val="en-US"/>
        </w:rPr>
        <w:t>Tullock</w:t>
      </w:r>
      <w:proofErr w:type="spellEnd"/>
      <w:r w:rsidRPr="00311A56">
        <w:rPr>
          <w:lang w:val="en-US"/>
        </w:rPr>
        <w:t xml:space="preserve">, 1975; Hochman &amp; </w:t>
      </w:r>
      <w:proofErr w:type="spellStart"/>
      <w:r w:rsidRPr="00311A56">
        <w:rPr>
          <w:lang w:val="en-US"/>
        </w:rPr>
        <w:t>Zilberman</w:t>
      </w:r>
      <w:proofErr w:type="spellEnd"/>
      <w:r w:rsidRPr="00311A56">
        <w:rPr>
          <w:lang w:val="en-US"/>
        </w:rPr>
        <w:t xml:space="preserve">, 1978), uncertainty regarding economic outcomes (e.g., Weitzman, 1974), dynamics (e.g., </w:t>
      </w:r>
      <w:proofErr w:type="spellStart"/>
      <w:r w:rsidR="00D954DC">
        <w:rPr>
          <w:lang w:val="en-US"/>
        </w:rPr>
        <w:t>Caparros</w:t>
      </w:r>
      <w:proofErr w:type="spellEnd"/>
      <w:r w:rsidR="00D954DC">
        <w:rPr>
          <w:lang w:val="en-US"/>
        </w:rPr>
        <w:t>, Just</w:t>
      </w:r>
      <w:r w:rsidR="00D954DC" w:rsidRPr="00D954DC">
        <w:rPr>
          <w:lang w:val="en-US"/>
        </w:rPr>
        <w:t xml:space="preserve">, &amp; </w:t>
      </w:r>
      <w:proofErr w:type="spellStart"/>
      <w:r w:rsidR="00D954DC" w:rsidRPr="00D954DC">
        <w:rPr>
          <w:lang w:val="en-US"/>
        </w:rPr>
        <w:t>Zilberman</w:t>
      </w:r>
      <w:proofErr w:type="spellEnd"/>
      <w:r w:rsidRPr="00311A56">
        <w:rPr>
          <w:lang w:val="en-US"/>
        </w:rPr>
        <w:t xml:space="preserve">, 2015), and the development of policy instruments (e.g., </w:t>
      </w:r>
      <w:proofErr w:type="spellStart"/>
      <w:r w:rsidRPr="00311A56">
        <w:rPr>
          <w:lang w:val="en-US"/>
        </w:rPr>
        <w:t>Laffont</w:t>
      </w:r>
      <w:proofErr w:type="spellEnd"/>
      <w:r w:rsidRPr="00311A56">
        <w:rPr>
          <w:lang w:val="en-US"/>
        </w:rPr>
        <w:t xml:space="preserve"> &amp; </w:t>
      </w:r>
      <w:proofErr w:type="spellStart"/>
      <w:r w:rsidRPr="00311A56">
        <w:rPr>
          <w:lang w:val="en-US"/>
        </w:rPr>
        <w:t>Tirole</w:t>
      </w:r>
      <w:proofErr w:type="spellEnd"/>
      <w:r w:rsidRPr="00311A56">
        <w:rPr>
          <w:lang w:val="en-US"/>
        </w:rPr>
        <w:t>, 1996a, 1996b). In much of the literature, the selected polic</w:t>
      </w:r>
      <w:r w:rsidR="00631574">
        <w:rPr>
          <w:lang w:val="en-US"/>
        </w:rPr>
        <w:t>ies</w:t>
      </w:r>
      <w:r w:rsidRPr="00311A56">
        <w:rPr>
          <w:lang w:val="en-US"/>
        </w:rPr>
        <w:t xml:space="preserve"> affected pollution by inducing the adoption of cleaner technologies.</w:t>
      </w:r>
    </w:p>
    <w:p w14:paraId="302D172B" w14:textId="3005CF77" w:rsidR="00E84F0A" w:rsidRPr="00311A56" w:rsidRDefault="007E6A8D" w:rsidP="00D31AB0">
      <w:pPr>
        <w:spacing w:after="240" w:line="360" w:lineRule="auto"/>
        <w:ind w:firstLine="720"/>
        <w:jc w:val="both"/>
        <w:rPr>
          <w:lang w:val="en-US"/>
        </w:rPr>
      </w:pPr>
      <w:r w:rsidRPr="00311A56">
        <w:rPr>
          <w:lang w:val="en-US"/>
        </w:rPr>
        <w:t xml:space="preserve">While most of the literature on </w:t>
      </w:r>
      <w:r w:rsidR="00631574">
        <w:rPr>
          <w:lang w:val="en-US"/>
        </w:rPr>
        <w:t xml:space="preserve">the </w:t>
      </w:r>
      <w:r w:rsidRPr="00311A56">
        <w:rPr>
          <w:lang w:val="en-US"/>
        </w:rPr>
        <w:t xml:space="preserve">selection of environmental policy tools takes a welfare economic perspective, we approach this question from a political economic vantage point. A large body of literature emphasizes </w:t>
      </w:r>
      <w:r w:rsidR="00C17D4F">
        <w:rPr>
          <w:lang w:val="en-US"/>
        </w:rPr>
        <w:t xml:space="preserve">the </w:t>
      </w:r>
      <w:r w:rsidRPr="00311A56">
        <w:rPr>
          <w:lang w:val="en-US"/>
        </w:rPr>
        <w:t xml:space="preserve">differences between </w:t>
      </w:r>
      <w:r w:rsidR="00C17D4F">
        <w:rPr>
          <w:lang w:val="en-US"/>
        </w:rPr>
        <w:t xml:space="preserve">politicians’ </w:t>
      </w:r>
      <w:r w:rsidRPr="00311A56">
        <w:rPr>
          <w:lang w:val="en-US"/>
        </w:rPr>
        <w:t>objectives and voters</w:t>
      </w:r>
      <w:r w:rsidR="00C17D4F">
        <w:rPr>
          <w:lang w:val="en-US"/>
        </w:rPr>
        <w:t>’ objectives,</w:t>
      </w:r>
      <w:r w:rsidRPr="00311A56">
        <w:rPr>
          <w:lang w:val="en-US"/>
        </w:rPr>
        <w:t xml:space="preserve"> and investigates the implications for policy (e.g., </w:t>
      </w:r>
      <w:proofErr w:type="spellStart"/>
      <w:r w:rsidRPr="00311A56">
        <w:rPr>
          <w:lang w:val="en-US"/>
        </w:rPr>
        <w:t>Persson</w:t>
      </w:r>
      <w:proofErr w:type="spellEnd"/>
      <w:r w:rsidRPr="00311A56">
        <w:rPr>
          <w:lang w:val="en-US"/>
        </w:rPr>
        <w:t xml:space="preserve"> &amp; </w:t>
      </w:r>
      <w:proofErr w:type="spellStart"/>
      <w:r w:rsidRPr="00311A56">
        <w:rPr>
          <w:lang w:val="en-US"/>
        </w:rPr>
        <w:t>Tabellini</w:t>
      </w:r>
      <w:proofErr w:type="spellEnd"/>
      <w:r w:rsidRPr="00311A56">
        <w:rPr>
          <w:lang w:val="en-US"/>
        </w:rPr>
        <w:t xml:space="preserve">, 1999; </w:t>
      </w:r>
      <w:proofErr w:type="spellStart"/>
      <w:r w:rsidRPr="00311A56">
        <w:rPr>
          <w:lang w:val="en-US"/>
        </w:rPr>
        <w:t>Acemoglu</w:t>
      </w:r>
      <w:proofErr w:type="spellEnd"/>
      <w:r w:rsidRPr="00311A56">
        <w:rPr>
          <w:lang w:val="en-US"/>
        </w:rPr>
        <w:t xml:space="preserve"> &amp; Robinson, 2001; Grossman &amp; </w:t>
      </w:r>
      <w:proofErr w:type="spellStart"/>
      <w:r w:rsidRPr="00311A56">
        <w:rPr>
          <w:lang w:val="en-US"/>
        </w:rPr>
        <w:t>Helpman</w:t>
      </w:r>
      <w:proofErr w:type="spellEnd"/>
      <w:r w:rsidRPr="00311A56">
        <w:rPr>
          <w:lang w:val="en-US"/>
        </w:rPr>
        <w:t xml:space="preserve">, 2001; Bohn, 2007; </w:t>
      </w:r>
      <w:proofErr w:type="spellStart"/>
      <w:r w:rsidR="009F675F">
        <w:rPr>
          <w:lang w:val="en-US"/>
        </w:rPr>
        <w:t>Rausser</w:t>
      </w:r>
      <w:proofErr w:type="spellEnd"/>
      <w:r w:rsidR="009F675F">
        <w:rPr>
          <w:lang w:val="en-US"/>
        </w:rPr>
        <w:t xml:space="preserve">, </w:t>
      </w:r>
      <w:proofErr w:type="spellStart"/>
      <w:r w:rsidR="009F675F">
        <w:rPr>
          <w:lang w:val="en-US"/>
        </w:rPr>
        <w:t>Swinnen</w:t>
      </w:r>
      <w:proofErr w:type="spellEnd"/>
      <w:r w:rsidR="009F675F" w:rsidRPr="009F675F">
        <w:rPr>
          <w:lang w:val="en-US"/>
        </w:rPr>
        <w:t xml:space="preserve">, &amp; </w:t>
      </w:r>
      <w:proofErr w:type="spellStart"/>
      <w:r w:rsidR="009F675F" w:rsidRPr="009F675F">
        <w:rPr>
          <w:lang w:val="en-US"/>
        </w:rPr>
        <w:t>Zusman</w:t>
      </w:r>
      <w:proofErr w:type="spellEnd"/>
      <w:r w:rsidRPr="00311A56">
        <w:rPr>
          <w:lang w:val="en-US"/>
        </w:rPr>
        <w:t>, 2011). In particular, the political economic literature recognizes that policy choices incorporate</w:t>
      </w:r>
      <w:r w:rsidR="001549BB" w:rsidRPr="00311A56">
        <w:rPr>
          <w:lang w:val="en-US"/>
        </w:rPr>
        <w:t xml:space="preserve"> political considerations</w:t>
      </w:r>
      <w:r w:rsidRPr="00311A56">
        <w:rPr>
          <w:lang w:val="en-US"/>
        </w:rPr>
        <w:t xml:space="preserve">. One consideration we emphasize here is that politicians and the interest groups that support them recognize that power rotates among parties and, thus, challenges parties to enact policies that will not be overruled in the long run. </w:t>
      </w:r>
      <w:r w:rsidR="00E075A7" w:rsidRPr="00311A56">
        <w:rPr>
          <w:lang w:val="en-US"/>
        </w:rPr>
        <w:t>The changes</w:t>
      </w:r>
      <w:r w:rsidR="00D31AB0" w:rsidRPr="00311A56">
        <w:rPr>
          <w:lang w:val="en-US"/>
        </w:rPr>
        <w:t xml:space="preserve"> in the perspective on </w:t>
      </w:r>
      <w:r w:rsidR="00D31AB0" w:rsidRPr="00311A56">
        <w:rPr>
          <w:lang w:val="en-US"/>
        </w:rPr>
        <w:lastRenderedPageBreak/>
        <w:t>climate change and other policies between president</w:t>
      </w:r>
      <w:r w:rsidR="00C125F3">
        <w:rPr>
          <w:lang w:val="en-US"/>
        </w:rPr>
        <w:t>s</w:t>
      </w:r>
      <w:r w:rsidR="00D31AB0" w:rsidRPr="00311A56">
        <w:rPr>
          <w:lang w:val="en-US"/>
        </w:rPr>
        <w:t xml:space="preserve"> Obama and Trump illustrate</w:t>
      </w:r>
      <w:r w:rsidR="00C125F3">
        <w:rPr>
          <w:lang w:val="en-US"/>
        </w:rPr>
        <w:t>s</w:t>
      </w:r>
      <w:r w:rsidR="00D31AB0" w:rsidRPr="00311A56">
        <w:rPr>
          <w:lang w:val="en-US"/>
        </w:rPr>
        <w:t xml:space="preserve"> this point</w:t>
      </w:r>
      <w:r w:rsidR="00F06301" w:rsidRPr="00311A56">
        <w:rPr>
          <w:lang w:val="en-US"/>
        </w:rPr>
        <w:t>. Indeed</w:t>
      </w:r>
      <w:r w:rsidR="00D31AB0" w:rsidRPr="00311A56">
        <w:rPr>
          <w:lang w:val="en-US"/>
        </w:rPr>
        <w:t xml:space="preserve">, </w:t>
      </w:r>
      <w:r w:rsidR="00D31AB0" w:rsidRPr="00311A56">
        <w:rPr>
          <w:color w:val="000000" w:themeColor="text1"/>
          <w:lang w:val="en-US"/>
        </w:rPr>
        <w:t>President Obama’s legacy on climate change is captured by his success in making climate change central to policy and getting many Americans to care about climate change despite the withering opposition from Congress. In doing so, the outgoing administration used the Antiquities Act of 1906 more times than any other administration in history, trying to solidify policy outcomes that will be difficult for the incoming Trump administration to reverse.</w:t>
      </w:r>
      <w:r w:rsidR="00D31AB0" w:rsidRPr="00311A56">
        <w:rPr>
          <w:lang w:val="en-US"/>
        </w:rPr>
        <w:t xml:space="preserve"> </w:t>
      </w:r>
    </w:p>
    <w:p w14:paraId="30E08D75" w14:textId="7094D519" w:rsidR="007E6A8D" w:rsidRPr="00311A56" w:rsidRDefault="007E6A8D" w:rsidP="00D31AB0">
      <w:pPr>
        <w:spacing w:after="240" w:line="360" w:lineRule="auto"/>
        <w:ind w:firstLine="720"/>
        <w:jc w:val="both"/>
        <w:rPr>
          <w:lang w:val="en-US"/>
        </w:rPr>
      </w:pPr>
      <w:r w:rsidRPr="00311A56">
        <w:rPr>
          <w:lang w:val="en-US"/>
        </w:rPr>
        <w:t xml:space="preserve">Several scholars have recognized politicians’ incentive to manipulate current policy and influence both elections and the policy choices of future governments (e.g., </w:t>
      </w:r>
      <w:proofErr w:type="spellStart"/>
      <w:r w:rsidRPr="00311A56">
        <w:rPr>
          <w:lang w:val="en-US"/>
        </w:rPr>
        <w:t>Persson</w:t>
      </w:r>
      <w:proofErr w:type="spellEnd"/>
      <w:r w:rsidRPr="00311A56">
        <w:rPr>
          <w:lang w:val="en-US"/>
        </w:rPr>
        <w:t xml:space="preserve"> &amp; </w:t>
      </w:r>
      <w:proofErr w:type="spellStart"/>
      <w:r w:rsidRPr="00311A56">
        <w:rPr>
          <w:lang w:val="en-US"/>
        </w:rPr>
        <w:t>Svensson</w:t>
      </w:r>
      <w:proofErr w:type="spellEnd"/>
      <w:r w:rsidRPr="00311A56">
        <w:rPr>
          <w:lang w:val="en-US"/>
        </w:rPr>
        <w:t xml:space="preserve">, 1989; </w:t>
      </w:r>
      <w:proofErr w:type="spellStart"/>
      <w:r w:rsidRPr="00311A56">
        <w:rPr>
          <w:lang w:val="en-US"/>
        </w:rPr>
        <w:t>Aghion</w:t>
      </w:r>
      <w:proofErr w:type="spellEnd"/>
      <w:r w:rsidRPr="00311A56">
        <w:rPr>
          <w:lang w:val="en-US"/>
        </w:rPr>
        <w:t xml:space="preserve"> &amp; Bolton, 1990; </w:t>
      </w:r>
      <w:proofErr w:type="spellStart"/>
      <w:r w:rsidRPr="00311A56">
        <w:rPr>
          <w:lang w:val="en-US"/>
        </w:rPr>
        <w:t>Tabellini</w:t>
      </w:r>
      <w:proofErr w:type="spellEnd"/>
      <w:r w:rsidRPr="00311A56">
        <w:rPr>
          <w:lang w:val="en-US"/>
        </w:rPr>
        <w:t xml:space="preserve"> &amp; </w:t>
      </w:r>
      <w:proofErr w:type="spellStart"/>
      <w:r w:rsidRPr="00311A56">
        <w:rPr>
          <w:lang w:val="en-US"/>
        </w:rPr>
        <w:t>Alesina</w:t>
      </w:r>
      <w:proofErr w:type="spellEnd"/>
      <w:r w:rsidRPr="00311A56">
        <w:rPr>
          <w:lang w:val="en-US"/>
        </w:rPr>
        <w:t xml:space="preserve">, 1990; </w:t>
      </w:r>
      <w:proofErr w:type="spellStart"/>
      <w:r w:rsidRPr="00311A56">
        <w:rPr>
          <w:lang w:val="en-US"/>
        </w:rPr>
        <w:t>Persson</w:t>
      </w:r>
      <w:proofErr w:type="spellEnd"/>
      <w:r w:rsidRPr="00311A56">
        <w:rPr>
          <w:lang w:val="en-US"/>
        </w:rPr>
        <w:t xml:space="preserve"> &amp; </w:t>
      </w:r>
      <w:proofErr w:type="spellStart"/>
      <w:r w:rsidRPr="00311A56">
        <w:rPr>
          <w:lang w:val="en-US"/>
        </w:rPr>
        <w:t>Tabellini</w:t>
      </w:r>
      <w:proofErr w:type="spellEnd"/>
      <w:r w:rsidRPr="00311A56">
        <w:rPr>
          <w:lang w:val="en-US"/>
        </w:rPr>
        <w:t xml:space="preserve">, 2000; </w:t>
      </w:r>
      <w:proofErr w:type="spellStart"/>
      <w:r w:rsidRPr="00311A56">
        <w:rPr>
          <w:lang w:val="en-US"/>
        </w:rPr>
        <w:t>Azzimonti</w:t>
      </w:r>
      <w:proofErr w:type="spellEnd"/>
      <w:r w:rsidRPr="00311A56">
        <w:rPr>
          <w:lang w:val="en-US"/>
        </w:rPr>
        <w:t xml:space="preserve">, 2011; Millner, 2013). </w:t>
      </w:r>
      <w:r w:rsidR="00E84F0A" w:rsidRPr="00311A56">
        <w:rPr>
          <w:lang w:val="en-US"/>
        </w:rPr>
        <w:t xml:space="preserve">In this paper, we </w:t>
      </w:r>
      <w:r w:rsidR="00F06301" w:rsidRPr="00311A56">
        <w:rPr>
          <w:lang w:val="en-US"/>
        </w:rPr>
        <w:t>incorporate</w:t>
      </w:r>
      <w:r w:rsidR="00D31AB0" w:rsidRPr="00311A56">
        <w:rPr>
          <w:lang w:val="en-US"/>
        </w:rPr>
        <w:t xml:space="preserve"> this argument </w:t>
      </w:r>
      <w:r w:rsidR="00644833">
        <w:rPr>
          <w:lang w:val="en-US"/>
        </w:rPr>
        <w:t xml:space="preserve">into our </w:t>
      </w:r>
      <w:r w:rsidR="00D31AB0" w:rsidRPr="00311A56">
        <w:rPr>
          <w:lang w:val="en-US"/>
        </w:rPr>
        <w:t>analysis of environmental policy design</w:t>
      </w:r>
      <w:r w:rsidR="00E81FB1" w:rsidRPr="00311A56">
        <w:rPr>
          <w:lang w:val="en-US"/>
        </w:rPr>
        <w:t xml:space="preserve">. </w:t>
      </w:r>
      <w:r w:rsidR="00E84F0A" w:rsidRPr="00311A56">
        <w:rPr>
          <w:lang w:val="en-US"/>
        </w:rPr>
        <w:t>W</w:t>
      </w:r>
      <w:r w:rsidR="00E81FB1" w:rsidRPr="00311A56">
        <w:rPr>
          <w:lang w:val="en-US"/>
        </w:rPr>
        <w:t xml:space="preserve">e assume </w:t>
      </w:r>
      <w:r w:rsidRPr="00311A56">
        <w:rPr>
          <w:lang w:val="en-US"/>
        </w:rPr>
        <w:t>that some politicians place more weight on the environment than others</w:t>
      </w:r>
      <w:r w:rsidR="00E84F0A" w:rsidRPr="00311A56">
        <w:rPr>
          <w:lang w:val="en-US"/>
        </w:rPr>
        <w:t>,</w:t>
      </w:r>
      <w:r w:rsidRPr="00311A56">
        <w:rPr>
          <w:lang w:val="en-US"/>
        </w:rPr>
        <w:t xml:space="preserve"> and that these politicians recognize the transition of power among ruling parties over time. Through this paper, we strive to understand the choice of financial incentives to address externality problems in a world where the ramifications of political transitions are understood. </w:t>
      </w:r>
    </w:p>
    <w:p w14:paraId="319F9221" w14:textId="4C390751" w:rsidR="007E6A8D" w:rsidRPr="00311A56" w:rsidRDefault="00644833" w:rsidP="007E6A8D">
      <w:pPr>
        <w:spacing w:after="240" w:line="360" w:lineRule="auto"/>
        <w:ind w:firstLine="720"/>
        <w:jc w:val="both"/>
        <w:rPr>
          <w:lang w:val="en-US"/>
        </w:rPr>
      </w:pPr>
      <w:r>
        <w:rPr>
          <w:lang w:val="en-US"/>
        </w:rPr>
        <w:t>F</w:t>
      </w:r>
      <w:r w:rsidRPr="00311A56">
        <w:rPr>
          <w:lang w:val="en-US"/>
        </w:rPr>
        <w:t>or the sake of clarity and brevity</w:t>
      </w:r>
      <w:r>
        <w:rPr>
          <w:lang w:val="en-US"/>
        </w:rPr>
        <w:t>,</w:t>
      </w:r>
      <w:r w:rsidRPr="00311A56">
        <w:rPr>
          <w:lang w:val="en-US"/>
        </w:rPr>
        <w:t xml:space="preserve"> </w:t>
      </w:r>
      <w:r>
        <w:rPr>
          <w:lang w:val="en-US"/>
        </w:rPr>
        <w:t>w</w:t>
      </w:r>
      <w:r w:rsidR="007E6A8D" w:rsidRPr="00311A56">
        <w:rPr>
          <w:lang w:val="en-US"/>
        </w:rPr>
        <w:t>e use two simplifying assumptions. First, without much loss of generality, we develop a two-period model. Second, although the analysis only requires assuming irreversibility of investment (Arrow, 1968), we assume a putty</w:t>
      </w:r>
      <w:r>
        <w:rPr>
          <w:lang w:val="en-US"/>
        </w:rPr>
        <w:t>–</w:t>
      </w:r>
      <w:r w:rsidR="007E6A8D" w:rsidRPr="00311A56">
        <w:rPr>
          <w:lang w:val="en-US"/>
        </w:rPr>
        <w:t>clay technology</w:t>
      </w:r>
      <w:r>
        <w:rPr>
          <w:lang w:val="en-US"/>
        </w:rPr>
        <w:t>,</w:t>
      </w:r>
      <w:r w:rsidR="007E6A8D" w:rsidRPr="00311A56">
        <w:rPr>
          <w:lang w:val="en-US"/>
        </w:rPr>
        <w:t xml:space="preserve"> where each firm employs its own fixed proportion technology </w:t>
      </w:r>
      <w:r>
        <w:rPr>
          <w:lang w:val="en-US"/>
        </w:rPr>
        <w:t xml:space="preserve">that </w:t>
      </w:r>
      <w:r w:rsidR="007E6A8D" w:rsidRPr="00311A56">
        <w:rPr>
          <w:lang w:val="en-US"/>
        </w:rPr>
        <w:t>can be modified through investment. Assuming putty</w:t>
      </w:r>
      <w:r>
        <w:rPr>
          <w:lang w:val="en-US"/>
        </w:rPr>
        <w:t>–</w:t>
      </w:r>
      <w:r w:rsidR="007E6A8D" w:rsidRPr="00311A56">
        <w:rPr>
          <w:lang w:val="en-US"/>
        </w:rPr>
        <w:t>clay technolog</w:t>
      </w:r>
      <w:r>
        <w:rPr>
          <w:lang w:val="en-US"/>
        </w:rPr>
        <w:t>y</w:t>
      </w:r>
      <w:r w:rsidR="007E6A8D" w:rsidRPr="00311A56">
        <w:rPr>
          <w:lang w:val="en-US"/>
        </w:rPr>
        <w:t xml:space="preserve"> enables us to arrive at simple expressions whose outcomes can be depicted in two-dimensional figures. Putty</w:t>
      </w:r>
      <w:r w:rsidR="004B5D31">
        <w:rPr>
          <w:lang w:val="en-US"/>
        </w:rPr>
        <w:t>–</w:t>
      </w:r>
      <w:r w:rsidR="007E6A8D" w:rsidRPr="00311A56">
        <w:rPr>
          <w:lang w:val="en-US"/>
        </w:rPr>
        <w:t>clay technologies are a reasonable approximation of several capital-intensive industries (e.g., the electricity sector) and have been used in the past for analysis of environmental policies.</w:t>
      </w:r>
      <w:r w:rsidR="007E6A8D" w:rsidRPr="00311A56">
        <w:rPr>
          <w:rStyle w:val="FootnoteReference"/>
          <w:lang w:val="en-US"/>
        </w:rPr>
        <w:footnoteReference w:id="4"/>
      </w:r>
      <w:r w:rsidR="007E6A8D" w:rsidRPr="00311A56">
        <w:rPr>
          <w:lang w:val="en-US"/>
        </w:rPr>
        <w:t xml:space="preserve"> While using the putty</w:t>
      </w:r>
      <w:r w:rsidR="004B5D31">
        <w:rPr>
          <w:lang w:val="en-US"/>
        </w:rPr>
        <w:t>–</w:t>
      </w:r>
      <w:r w:rsidR="007E6A8D" w:rsidRPr="00311A56">
        <w:rPr>
          <w:lang w:val="en-US"/>
        </w:rPr>
        <w:t xml:space="preserve">clay specification, </w:t>
      </w:r>
      <w:r w:rsidR="007E6A8D" w:rsidRPr="00311A56">
        <w:rPr>
          <w:lang w:val="en-US"/>
        </w:rPr>
        <w:lastRenderedPageBreak/>
        <w:t>we assume that regulation may restrict the pollution per unit of output and prevent the use of some capital assets.</w:t>
      </w:r>
      <w:r w:rsidR="007E6A8D" w:rsidRPr="00311A56">
        <w:rPr>
          <w:rStyle w:val="FootnoteReference"/>
          <w:lang w:val="en-US"/>
        </w:rPr>
        <w:footnoteReference w:id="5"/>
      </w:r>
      <w:r w:rsidR="007E6A8D" w:rsidRPr="00311A56">
        <w:rPr>
          <w:lang w:val="en-US"/>
        </w:rPr>
        <w:t xml:space="preserve"> </w:t>
      </w:r>
    </w:p>
    <w:p w14:paraId="5E017C59" w14:textId="63A12CC8" w:rsidR="005C06D6" w:rsidRPr="00311A56" w:rsidRDefault="005C06D6" w:rsidP="00DD5E25">
      <w:pPr>
        <w:spacing w:after="240" w:line="360" w:lineRule="auto"/>
        <w:ind w:firstLine="720"/>
        <w:jc w:val="both"/>
        <w:rPr>
          <w:lang w:val="en-US"/>
        </w:rPr>
      </w:pPr>
      <w:r w:rsidRPr="00311A56">
        <w:rPr>
          <w:lang w:val="en-US"/>
        </w:rPr>
        <w:t xml:space="preserve">The analysis shows that given political uncertainty, when policy makers consider levying a tax, the party that places more weight on the environment sets an optimal tax that is larger than the </w:t>
      </w:r>
      <w:proofErr w:type="spellStart"/>
      <w:r w:rsidRPr="00311A56">
        <w:rPr>
          <w:lang w:val="en-US"/>
        </w:rPr>
        <w:t>Pigovian</w:t>
      </w:r>
      <w:proofErr w:type="spellEnd"/>
      <w:r w:rsidRPr="00311A56">
        <w:rPr>
          <w:lang w:val="en-US"/>
        </w:rPr>
        <w:t xml:space="preserve"> tax. We term the difference between the optimal tax and the dynamic </w:t>
      </w:r>
      <w:proofErr w:type="spellStart"/>
      <w:r w:rsidRPr="00311A56">
        <w:rPr>
          <w:lang w:val="en-US"/>
        </w:rPr>
        <w:t>Pigovian</w:t>
      </w:r>
      <w:proofErr w:type="spellEnd"/>
      <w:r w:rsidRPr="00311A56">
        <w:rPr>
          <w:lang w:val="en-US"/>
        </w:rPr>
        <w:t xml:space="preserve"> tax </w:t>
      </w:r>
      <w:r w:rsidRPr="00311A56">
        <w:rPr>
          <w:i/>
          <w:iCs/>
          <w:lang w:val="en-US"/>
        </w:rPr>
        <w:t>the political uncertainty effect</w:t>
      </w:r>
      <w:r w:rsidRPr="00311A56">
        <w:rPr>
          <w:lang w:val="en-US"/>
        </w:rPr>
        <w:t>. This difference increases when (</w:t>
      </w:r>
      <w:proofErr w:type="spellStart"/>
      <w:r w:rsidRPr="00311A56">
        <w:rPr>
          <w:lang w:val="en-US"/>
        </w:rPr>
        <w:t>i</w:t>
      </w:r>
      <w:proofErr w:type="spellEnd"/>
      <w:r w:rsidRPr="00311A56">
        <w:rPr>
          <w:lang w:val="en-US"/>
        </w:rPr>
        <w:t>)</w:t>
      </w:r>
      <w:r w:rsidR="00A10624" w:rsidRPr="00311A56">
        <w:rPr>
          <w:lang w:val="en-US"/>
        </w:rPr>
        <w:t xml:space="preserve"> the</w:t>
      </w:r>
      <w:r w:rsidRPr="00311A56">
        <w:rPr>
          <w:lang w:val="en-US"/>
        </w:rPr>
        <w:t xml:space="preserve"> pollution </w:t>
      </w:r>
      <w:r w:rsidR="00A10624" w:rsidRPr="00311A56">
        <w:rPr>
          <w:lang w:val="en-US"/>
        </w:rPr>
        <w:t>decays slower over time</w:t>
      </w:r>
      <w:r w:rsidRPr="00311A56">
        <w:rPr>
          <w:lang w:val="en-US"/>
        </w:rPr>
        <w:t>, (ii) the weight placed on future outcomes increases, and (iii) the uncertainty regarding future elections increases. The economic ramifications of the political uncertainty effect increase as the demand becomes more elastic, with the tax incidence falling on the producers and more firms exiting the industry and becoming idle than otherwise would.</w:t>
      </w:r>
      <w:r w:rsidR="00DD5E25">
        <w:rPr>
          <w:lang w:val="en-US"/>
        </w:rPr>
        <w:t xml:space="preserve"> </w:t>
      </w:r>
      <w:r w:rsidR="00DD5E25" w:rsidRPr="00311A56">
        <w:rPr>
          <w:lang w:val="en-US"/>
        </w:rPr>
        <w:t>Th</w:t>
      </w:r>
      <w:r w:rsidR="00DD5E25">
        <w:rPr>
          <w:lang w:val="en-US"/>
        </w:rPr>
        <w:t>e</w:t>
      </w:r>
      <w:r w:rsidR="00DD5E25" w:rsidRPr="00311A56">
        <w:rPr>
          <w:lang w:val="en-US"/>
        </w:rPr>
        <w:t xml:space="preserve"> motivation for a higher tax than the </w:t>
      </w:r>
      <w:proofErr w:type="spellStart"/>
      <w:r w:rsidR="00DD5E25" w:rsidRPr="00311A56">
        <w:rPr>
          <w:lang w:val="en-US"/>
        </w:rPr>
        <w:t>Pigovian</w:t>
      </w:r>
      <w:proofErr w:type="spellEnd"/>
      <w:r w:rsidR="00DD5E25" w:rsidRPr="00311A56">
        <w:rPr>
          <w:lang w:val="en-US"/>
        </w:rPr>
        <w:t xml:space="preserve"> tax is then balanced with the politician’s desire to stay in power</w:t>
      </w:r>
      <w:r w:rsidR="00DD5E25" w:rsidRPr="001B65CD">
        <w:rPr>
          <w:lang w:val="en-US"/>
        </w:rPr>
        <w:t xml:space="preserve">. </w:t>
      </w:r>
      <w:r w:rsidRPr="00311A56">
        <w:rPr>
          <w:lang w:val="en-US"/>
        </w:rPr>
        <w:t>Finally, we illustrate</w:t>
      </w:r>
      <w:r w:rsidR="00927AF6">
        <w:rPr>
          <w:lang w:val="en-US"/>
        </w:rPr>
        <w:t>,</w:t>
      </w:r>
      <w:r w:rsidRPr="00311A56">
        <w:rPr>
          <w:lang w:val="en-US"/>
        </w:rPr>
        <w:t xml:space="preserve"> numerically</w:t>
      </w:r>
      <w:r w:rsidR="00340DD5">
        <w:rPr>
          <w:lang w:val="en-US"/>
        </w:rPr>
        <w:t xml:space="preserve"> using data </w:t>
      </w:r>
      <w:r w:rsidR="00927AF6">
        <w:rPr>
          <w:lang w:val="en-US"/>
        </w:rPr>
        <w:t xml:space="preserve">for </w:t>
      </w:r>
      <w:r w:rsidR="00340DD5">
        <w:rPr>
          <w:lang w:val="en-US"/>
        </w:rPr>
        <w:t xml:space="preserve">the US </w:t>
      </w:r>
      <w:r w:rsidR="000210D8">
        <w:rPr>
          <w:lang w:val="en-US"/>
        </w:rPr>
        <w:t xml:space="preserve">electricity </w:t>
      </w:r>
      <w:r w:rsidR="00340DD5">
        <w:rPr>
          <w:lang w:val="en-US"/>
        </w:rPr>
        <w:t xml:space="preserve">power </w:t>
      </w:r>
      <w:r w:rsidR="004F47A3">
        <w:rPr>
          <w:lang w:val="en-US"/>
        </w:rPr>
        <w:t>sector</w:t>
      </w:r>
      <w:r w:rsidR="00927AF6">
        <w:rPr>
          <w:lang w:val="en-US"/>
        </w:rPr>
        <w:t>,</w:t>
      </w:r>
      <w:r w:rsidR="004F47A3" w:rsidRPr="00311A56">
        <w:rPr>
          <w:lang w:val="en-US"/>
        </w:rPr>
        <w:t xml:space="preserve"> </w:t>
      </w:r>
      <w:r w:rsidRPr="00311A56">
        <w:rPr>
          <w:lang w:val="en-US"/>
        </w:rPr>
        <w:t xml:space="preserve">that when tax rates are low their increase results in more adoption of clean technologies, </w:t>
      </w:r>
      <w:r w:rsidR="00927AF6">
        <w:rPr>
          <w:lang w:val="en-US"/>
        </w:rPr>
        <w:t xml:space="preserve">but </w:t>
      </w:r>
      <w:r w:rsidRPr="00311A56">
        <w:rPr>
          <w:lang w:val="en-US"/>
        </w:rPr>
        <w:t xml:space="preserve">this correlation is reversed when taxes are sufficiently large. </w:t>
      </w:r>
    </w:p>
    <w:p w14:paraId="13857B62" w14:textId="64093FF5" w:rsidR="007E6A8D" w:rsidRPr="00311A56" w:rsidRDefault="005C06D6" w:rsidP="00DD5E25">
      <w:pPr>
        <w:spacing w:after="240" w:line="360" w:lineRule="auto"/>
        <w:ind w:firstLine="720"/>
        <w:jc w:val="both"/>
        <w:rPr>
          <w:lang w:val="en-US"/>
        </w:rPr>
      </w:pPr>
      <w:r w:rsidRPr="00311A56">
        <w:rPr>
          <w:lang w:val="en-US"/>
        </w:rPr>
        <w:t xml:space="preserve">The paper proceeds as follows. The conceptual model is introduced in section </w:t>
      </w:r>
      <w:r w:rsidR="006C01F8" w:rsidRPr="00311A56">
        <w:rPr>
          <w:lang w:val="en-US"/>
        </w:rPr>
        <w:t>II</w:t>
      </w:r>
      <w:r w:rsidRPr="00311A56">
        <w:rPr>
          <w:lang w:val="en-US"/>
        </w:rPr>
        <w:t xml:space="preserve">. Section </w:t>
      </w:r>
      <w:r w:rsidR="006C01F8" w:rsidRPr="00311A56">
        <w:rPr>
          <w:lang w:val="en-US"/>
        </w:rPr>
        <w:t xml:space="preserve">III </w:t>
      </w:r>
      <w:r w:rsidRPr="00311A56">
        <w:rPr>
          <w:lang w:val="en-US"/>
        </w:rPr>
        <w:t xml:space="preserve">describes the two-period game. The analysis begins in section </w:t>
      </w:r>
      <w:r w:rsidR="006C01F8" w:rsidRPr="00311A56">
        <w:rPr>
          <w:lang w:val="en-US"/>
        </w:rPr>
        <w:t>IV</w:t>
      </w:r>
      <w:r w:rsidRPr="00311A56">
        <w:rPr>
          <w:lang w:val="en-US"/>
        </w:rPr>
        <w:t xml:space="preserve">. In section </w:t>
      </w:r>
      <w:r w:rsidR="006C01F8" w:rsidRPr="00311A56">
        <w:rPr>
          <w:lang w:val="en-US"/>
        </w:rPr>
        <w:t>V</w:t>
      </w:r>
      <w:r w:rsidRPr="00311A56">
        <w:rPr>
          <w:lang w:val="en-US"/>
        </w:rPr>
        <w:t>, we numerically investigate the equilibrium outcome and calculate the effect of policy on adoption</w:t>
      </w:r>
      <w:r w:rsidR="0076793C">
        <w:rPr>
          <w:lang w:val="en-US"/>
        </w:rPr>
        <w:t xml:space="preserve"> using the case of</w:t>
      </w:r>
      <w:r w:rsidR="007C1354">
        <w:rPr>
          <w:lang w:val="en-US"/>
        </w:rPr>
        <w:t xml:space="preserve"> the US </w:t>
      </w:r>
      <w:r w:rsidR="000210D8">
        <w:rPr>
          <w:lang w:val="en-US"/>
        </w:rPr>
        <w:t xml:space="preserve">electricity </w:t>
      </w:r>
      <w:r w:rsidR="00340DD5">
        <w:rPr>
          <w:lang w:val="en-US"/>
        </w:rPr>
        <w:t>power</w:t>
      </w:r>
      <w:r w:rsidR="007C1354">
        <w:rPr>
          <w:lang w:val="en-US"/>
        </w:rPr>
        <w:t xml:space="preserve"> </w:t>
      </w:r>
      <w:r w:rsidR="004F47A3">
        <w:rPr>
          <w:lang w:val="en-US"/>
        </w:rPr>
        <w:t>sector</w:t>
      </w:r>
      <w:r w:rsidRPr="00311A56">
        <w:rPr>
          <w:lang w:val="en-US"/>
        </w:rPr>
        <w:t xml:space="preserve">. In section </w:t>
      </w:r>
      <w:r w:rsidR="006C01F8" w:rsidRPr="00311A56">
        <w:rPr>
          <w:lang w:val="en-US"/>
        </w:rPr>
        <w:t>VI</w:t>
      </w:r>
      <w:r w:rsidRPr="00311A56">
        <w:rPr>
          <w:lang w:val="en-US"/>
        </w:rPr>
        <w:t>, we briefly discuss politicians’ policy choices from a behavioral political economic perspective</w:t>
      </w:r>
      <w:r w:rsidR="00DD5E25">
        <w:rPr>
          <w:lang w:val="en-US"/>
        </w:rPr>
        <w:t xml:space="preserve">. </w:t>
      </w:r>
      <w:r w:rsidRPr="00311A56">
        <w:rPr>
          <w:lang w:val="en-US"/>
        </w:rPr>
        <w:t>Concluding remarks are also offered.</w:t>
      </w:r>
    </w:p>
    <w:p w14:paraId="28E13FFC" w14:textId="77777777" w:rsidR="007E6A8D" w:rsidRPr="00311A56" w:rsidRDefault="007E6A8D" w:rsidP="007E6A8D">
      <w:pPr>
        <w:pStyle w:val="Heading1"/>
        <w:keepLines/>
        <w:widowControl/>
        <w:autoSpaceDE/>
        <w:autoSpaceDN/>
        <w:adjustRightInd/>
        <w:spacing w:before="260" w:after="260" w:line="360" w:lineRule="auto"/>
        <w:contextualSpacing/>
        <w:jc w:val="center"/>
        <w:rPr>
          <w:rFonts w:eastAsia="Times New Roman"/>
          <w:color w:val="000000"/>
          <w:sz w:val="24"/>
          <w:szCs w:val="32"/>
          <w:lang w:val="en-US"/>
        </w:rPr>
      </w:pPr>
      <w:r w:rsidRPr="00311A56">
        <w:rPr>
          <w:rFonts w:eastAsia="Times New Roman"/>
          <w:color w:val="000000"/>
          <w:sz w:val="24"/>
          <w:szCs w:val="32"/>
          <w:lang w:val="en-US"/>
        </w:rPr>
        <w:t>II. The Conceptual Model</w:t>
      </w:r>
    </w:p>
    <w:p w14:paraId="646060D7" w14:textId="786011A9" w:rsidR="007E6A8D" w:rsidRPr="00311A56" w:rsidRDefault="00BE37A4" w:rsidP="005810B6">
      <w:pPr>
        <w:spacing w:after="240" w:line="360" w:lineRule="auto"/>
        <w:ind w:firstLine="720"/>
        <w:jc w:val="both"/>
        <w:rPr>
          <w:lang w:val="en-US"/>
        </w:rPr>
      </w:pPr>
      <w:r w:rsidRPr="00EF6E33">
        <w:rPr>
          <w:lang w:val="en-US"/>
        </w:rPr>
        <w:t xml:space="preserve">Our model expands the short-term putty–clay model of Hochman and </w:t>
      </w:r>
      <w:proofErr w:type="spellStart"/>
      <w:r w:rsidRPr="00EF6E33">
        <w:rPr>
          <w:lang w:val="en-US"/>
        </w:rPr>
        <w:t>Zilberman</w:t>
      </w:r>
      <w:proofErr w:type="spellEnd"/>
      <w:r w:rsidRPr="00EF6E33">
        <w:rPr>
          <w:lang w:val="en-US"/>
        </w:rPr>
        <w:t xml:space="preserve"> (1978), by adding dynamic features and allowing the adoption of technology. For simplicity, we assume an industry that consists of many production units (e.g., firms, farms, machines), and that each production unit can produce 1 unit of output using a fixed proportion production function that uses a variable input and pollution. In the short run the technical coefficients of the production units are the outcome of past decisions. These coefficients vary among the units, and we assume their </w:t>
      </w:r>
      <w:r w:rsidRPr="00EF6E33">
        <w:rPr>
          <w:lang w:val="en-US"/>
        </w:rPr>
        <w:lastRenderedPageBreak/>
        <w:t xml:space="preserve">distribution function is well-behaved. The production units face constant input prices, where the variable input is measured in monetary terms that capture the costs per output unit (thus, the input price is normalized to 1). Formally, let </w:t>
      </w:r>
      <m:oMath>
        <m:r>
          <m:rPr>
            <m:sty m:val="p"/>
          </m:rPr>
          <w:rPr>
            <w:rFonts w:ascii="Cambria Math" w:hAnsi="Cambria Math" w:cs="Cambria Math"/>
            <w:lang w:val="en-US"/>
          </w:rPr>
          <m:t>x∈</m:t>
        </m:r>
        <m:d>
          <m:dPr>
            <m:ctrlPr>
              <w:rPr>
                <w:rFonts w:ascii="Cambria Math" w:hAnsi="Cambria Math" w:cs="Cambria Math"/>
                <w:lang w:val="en-US"/>
              </w:rPr>
            </m:ctrlPr>
          </m:dPr>
          <m:e>
            <m:r>
              <m:rPr>
                <m:sty m:val="p"/>
              </m:rPr>
              <w:rPr>
                <w:rFonts w:ascii="Cambria Math" w:hAnsi="Cambria Math" w:cs="Cambria Math"/>
                <w:lang w:val="en-US"/>
              </w:rPr>
              <m:t>0,</m:t>
            </m:r>
            <m:acc>
              <m:accPr>
                <m:chr m:val="̄"/>
                <m:ctrlPr>
                  <w:rPr>
                    <w:rFonts w:ascii="Cambria Math" w:hAnsi="Cambria Math"/>
                    <w:lang w:val="en-US"/>
                  </w:rPr>
                </m:ctrlPr>
              </m:accPr>
              <m:e>
                <m:r>
                  <m:rPr>
                    <m:sty m:val="p"/>
                  </m:rPr>
                  <w:rPr>
                    <w:rFonts w:ascii="Cambria Math" w:hAnsi="Cambria Math" w:cs="Cambria Math"/>
                    <w:lang w:val="en-US"/>
                  </w:rPr>
                  <m:t>x</m:t>
                </m:r>
              </m:e>
            </m:acc>
          </m:e>
        </m:d>
      </m:oMath>
      <w:r w:rsidRPr="00EF6E33">
        <w:rPr>
          <w:lang w:val="en-US"/>
        </w:rPr>
        <w:t xml:space="preserve"> denote the fixed input–output coefficient and </w:t>
      </w:r>
      <m:oMath>
        <m:r>
          <m:rPr>
            <m:sty m:val="p"/>
          </m:rPr>
          <w:rPr>
            <w:rFonts w:ascii="Cambria Math" w:hAnsi="Cambria Math" w:cs="Cambria Math"/>
            <w:lang w:val="en-US"/>
          </w:rPr>
          <m:t>β∈</m:t>
        </m:r>
        <m:d>
          <m:dPr>
            <m:ctrlPr>
              <w:rPr>
                <w:rFonts w:ascii="Cambria Math" w:hAnsi="Cambria Math" w:cs="Cambria Math"/>
                <w:lang w:val="en-US"/>
              </w:rPr>
            </m:ctrlPr>
          </m:dPr>
          <m:e>
            <m:r>
              <m:rPr>
                <m:sty m:val="p"/>
              </m:rPr>
              <w:rPr>
                <w:rFonts w:ascii="Cambria Math" w:hAnsi="Cambria Math" w:cs="Cambria Math"/>
                <w:lang w:val="en-US"/>
              </w:rPr>
              <m:t>0,</m:t>
            </m:r>
            <m:acc>
              <m:accPr>
                <m:chr m:val="̄"/>
                <m:ctrlPr>
                  <w:rPr>
                    <w:rFonts w:ascii="Cambria Math" w:hAnsi="Cambria Math"/>
                    <w:lang w:val="en-US"/>
                  </w:rPr>
                </m:ctrlPr>
              </m:accPr>
              <m:e>
                <m:r>
                  <m:rPr>
                    <m:sty m:val="p"/>
                  </m:rPr>
                  <w:rPr>
                    <w:rFonts w:ascii="Cambria Math" w:hAnsi="Cambria Math" w:cs="Cambria Math"/>
                    <w:lang w:val="en-US"/>
                  </w:rPr>
                  <m:t>β</m:t>
                </m:r>
              </m:e>
            </m:acc>
          </m:e>
        </m:d>
      </m:oMath>
      <w:r w:rsidRPr="00EF6E33">
        <w:rPr>
          <w:lang w:val="en-US"/>
        </w:rPr>
        <w:t xml:space="preserve"> the fixed pollution–output coefficient. A lower </w:t>
      </w:r>
      <m:oMath>
        <m:r>
          <m:rPr>
            <m:sty m:val="p"/>
          </m:rPr>
          <w:rPr>
            <w:rFonts w:ascii="Cambria Math" w:hAnsi="Cambria Math" w:cs="Cambria Math"/>
            <w:lang w:val="en-US"/>
          </w:rPr>
          <m:t>x</m:t>
        </m:r>
      </m:oMath>
      <w:r w:rsidRPr="00EF6E33">
        <w:rPr>
          <w:lang w:val="en-US"/>
        </w:rPr>
        <w:t xml:space="preserve"> denotes a more cost-efficient firm, and a higher </w:t>
      </w:r>
      <m:oMath>
        <m:r>
          <m:rPr>
            <m:sty m:val="p"/>
          </m:rPr>
          <w:rPr>
            <w:rFonts w:ascii="Cambria Math" w:hAnsi="Cambria Math" w:cs="Cambria Math"/>
            <w:lang w:val="en-US"/>
          </w:rPr>
          <m:t>β</m:t>
        </m:r>
      </m:oMath>
      <w:r w:rsidRPr="00EF6E33">
        <w:rPr>
          <w:lang w:val="en-US"/>
        </w:rPr>
        <w:t xml:space="preserve"> denotes the more pollution-intensive units. While the model can be made more complex by including other inputs, among other modifications, for brevity and simplicity this basic model suffices.</w:t>
      </w:r>
      <w:r w:rsidRPr="00EF6E33">
        <w:rPr>
          <w:rStyle w:val="FootnoteReference"/>
          <w:lang w:val="en-US"/>
        </w:rPr>
        <w:footnoteReference w:id="6"/>
      </w:r>
      <w:r w:rsidR="007E6A8D" w:rsidRPr="00311A56">
        <w:rPr>
          <w:lang w:val="en-US"/>
        </w:rPr>
        <w:t xml:space="preserve"> </w:t>
      </w:r>
    </w:p>
    <w:p w14:paraId="60701516" w14:textId="57213078" w:rsidR="007E6A8D" w:rsidRPr="00311A56" w:rsidRDefault="00847D5F" w:rsidP="00847D5F">
      <w:pPr>
        <w:spacing w:after="240" w:line="360" w:lineRule="auto"/>
        <w:ind w:firstLine="720"/>
        <w:jc w:val="both"/>
        <w:rPr>
          <w:lang w:val="en-US"/>
        </w:rPr>
      </w:pPr>
      <w:r>
        <w:rPr>
          <w:lang w:val="en-US"/>
        </w:rPr>
        <w:t xml:space="preserve">We assume a </w:t>
      </w:r>
      <w:r w:rsidR="008E34AE">
        <w:rPr>
          <w:lang w:val="en-US"/>
        </w:rPr>
        <w:t>two-period</w:t>
      </w:r>
      <w:r>
        <w:rPr>
          <w:lang w:val="en-US"/>
        </w:rPr>
        <w:t xml:space="preserve"> model</w:t>
      </w:r>
      <m:oMath>
        <m:r>
          <w:rPr>
            <w:rFonts w:ascii="Cambria Math" w:hAnsi="Cambria Math" w:cs="Cambria Math"/>
            <w:lang w:val="en-US"/>
          </w:rPr>
          <m:t xml:space="preserve">. </m:t>
        </m:r>
      </m:oMath>
      <w:r w:rsidRPr="00311A56">
        <w:rPr>
          <w:lang w:val="en-US"/>
        </w:rPr>
        <w:t xml:space="preserve"> </w:t>
      </w:r>
      <w:r w:rsidR="007E6A8D" w:rsidRPr="00311A56">
        <w:rPr>
          <w:lang w:val="en-US"/>
        </w:rPr>
        <w:t xml:space="preserve">In each </w:t>
      </w:r>
      <w:r w:rsidR="00755775">
        <w:rPr>
          <w:lang w:val="en-US"/>
        </w:rPr>
        <w:t>period</w:t>
      </w:r>
      <w:r w:rsidR="007E6A8D" w:rsidRPr="00311A56">
        <w:rPr>
          <w:lang w:val="en-US"/>
        </w:rPr>
        <w:t xml:space="preserve">, a firm remains active and produces one unit or becomes idle. Formally, assume firms maximize their profits, and define </w:t>
      </w:r>
      <w:r w:rsidR="00927AF6">
        <w:rPr>
          <w:lang w:val="en-US"/>
        </w:rPr>
        <w:t xml:space="preserve">the </w:t>
      </w:r>
      <w:r w:rsidR="007E6A8D" w:rsidRPr="00311A56">
        <w:rPr>
          <w:lang w:val="en-US"/>
        </w:rPr>
        <w:t>current</w:t>
      </w:r>
      <w:r w:rsidR="00927AF6">
        <w:rPr>
          <w:lang w:val="en-US"/>
        </w:rPr>
        <w:t xml:space="preserve"> </w:t>
      </w:r>
      <w:r w:rsidR="007E6A8D" w:rsidRPr="00311A56">
        <w:rPr>
          <w:lang w:val="en-US"/>
        </w:rPr>
        <w:t>period</w:t>
      </w:r>
      <w:r w:rsidR="00755775">
        <w:rPr>
          <w:lang w:val="en-US"/>
        </w:rPr>
        <w:t xml:space="preserve"> </w:t>
      </w:r>
      <w:r w:rsidR="00755775">
        <w:rPr>
          <w:i/>
          <w:iCs/>
          <w:lang w:val="en-US"/>
        </w:rPr>
        <w:t>t</w:t>
      </w:r>
      <w:r w:rsidR="007E6A8D" w:rsidRPr="00311A56">
        <w:rPr>
          <w:lang w:val="en-US"/>
        </w:rPr>
        <w:t xml:space="preserve"> quasi-rents</w:t>
      </w:r>
      <w:r w:rsidR="00296C29" w:rsidRPr="00311A56">
        <w:rPr>
          <w:lang w:val="en-US"/>
        </w:rPr>
        <w:t xml:space="preserve"> in the unregulated environment</w:t>
      </w:r>
      <w:r w:rsidR="007E6A8D" w:rsidRPr="00311A56">
        <w:rPr>
          <w:lang w:val="en-US"/>
        </w:rPr>
        <w:t xml:space="preserve"> </w:t>
      </w:r>
      <m:oMath>
        <m:sSubSup>
          <m:sSubSupPr>
            <m:ctrlPr>
              <w:rPr>
                <w:rFonts w:ascii="Cambria Math" w:hAnsi="Cambria Math" w:cs="Cambria Math"/>
                <w:i/>
                <w:lang w:val="en-US"/>
              </w:rPr>
            </m:ctrlPr>
          </m:sSubSupPr>
          <m:e>
            <m:r>
              <w:rPr>
                <w:rFonts w:ascii="Cambria Math" w:hAnsi="Cambria Math" w:cs="Cambria Math"/>
                <w:lang w:val="en-US"/>
              </w:rPr>
              <m:t>π</m:t>
            </m:r>
          </m:e>
          <m:sub>
            <m:r>
              <w:rPr>
                <w:rFonts w:ascii="Cambria Math" w:hAnsi="Cambria Math" w:cs="Cambria Math"/>
                <w:lang w:val="en-US"/>
              </w:rPr>
              <m:t>t</m:t>
            </m:r>
          </m:sub>
          <m:sup>
            <m:r>
              <w:rPr>
                <w:rFonts w:ascii="Cambria Math" w:hAnsi="Cambria Math" w:cs="Cambria Math"/>
                <w:lang w:val="en-US"/>
              </w:rPr>
              <m:t>0</m:t>
            </m:r>
          </m:sup>
        </m:sSubSup>
      </m:oMath>
      <w:r w:rsidR="007E6A8D" w:rsidRPr="00311A56">
        <w:rPr>
          <w:lang w:val="en-US"/>
        </w:rPr>
        <w:t xml:space="preserve"> as</w:t>
      </w:r>
      <w:r w:rsidR="00927AF6">
        <w:rPr>
          <w:lang w:val="en-US"/>
        </w:rPr>
        <w:t>:</w:t>
      </w:r>
    </w:p>
    <w:tbl>
      <w:tblPr>
        <w:tblW w:w="5000" w:type="pct"/>
        <w:tblLook w:val="04A0" w:firstRow="1" w:lastRow="0" w:firstColumn="1" w:lastColumn="0" w:noHBand="0" w:noVBand="1"/>
      </w:tblPr>
      <w:tblGrid>
        <w:gridCol w:w="1404"/>
        <w:gridCol w:w="6552"/>
        <w:gridCol w:w="1404"/>
      </w:tblGrid>
      <w:tr w:rsidR="007E6A8D" w:rsidRPr="00311A56" w14:paraId="71FBC366" w14:textId="77777777" w:rsidTr="000B11C8">
        <w:tc>
          <w:tcPr>
            <w:tcW w:w="750" w:type="pct"/>
            <w:vAlign w:val="center"/>
          </w:tcPr>
          <w:p w14:paraId="46E5C5EF" w14:textId="77777777" w:rsidR="007E6A8D" w:rsidRPr="00311A56" w:rsidRDefault="007E6A8D" w:rsidP="000B11C8">
            <w:pPr>
              <w:spacing w:after="240" w:line="360" w:lineRule="auto"/>
            </w:pPr>
          </w:p>
        </w:tc>
        <w:tc>
          <w:tcPr>
            <w:tcW w:w="3500" w:type="pct"/>
          </w:tcPr>
          <w:p w14:paraId="77E72C99" w14:textId="69A2DD19" w:rsidR="007E6A8D" w:rsidRPr="00311A56" w:rsidRDefault="00997626" w:rsidP="003A2816">
            <w:pPr>
              <w:spacing w:after="240" w:line="360" w:lineRule="auto"/>
              <w:rPr>
                <w:lang w:val="en-US"/>
              </w:rPr>
            </w:pPr>
            <m:oMathPara>
              <m:oMath>
                <m:sSubSup>
                  <m:sSubSupPr>
                    <m:ctrlPr>
                      <w:rPr>
                        <w:rFonts w:ascii="Cambria Math" w:hAnsi="Cambria Math" w:cs="Cambria Math"/>
                        <w:i/>
                        <w:lang w:val="en-US"/>
                      </w:rPr>
                    </m:ctrlPr>
                  </m:sSubSupPr>
                  <m:e>
                    <m:r>
                      <w:rPr>
                        <w:rFonts w:ascii="Cambria Math" w:hAnsi="Cambria Math" w:cs="Cambria Math"/>
                        <w:lang w:val="en-US"/>
                      </w:rPr>
                      <m:t>π</m:t>
                    </m:r>
                  </m:e>
                  <m:sub>
                    <m:r>
                      <w:rPr>
                        <w:rFonts w:ascii="Cambria Math" w:hAnsi="Cambria Math" w:cs="Cambria Math"/>
                        <w:lang w:val="en-US"/>
                      </w:rPr>
                      <m:t>t</m:t>
                    </m:r>
                  </m:sub>
                  <m:sup>
                    <m:r>
                      <w:rPr>
                        <w:rFonts w:ascii="Cambria Math" w:hAnsi="Cambria Math" w:cs="Cambria Math"/>
                        <w:lang w:val="en-US"/>
                      </w:rPr>
                      <m:t>0</m:t>
                    </m:r>
                  </m:sup>
                </m:sSubSup>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t</m:t>
                    </m:r>
                  </m:sub>
                </m:sSub>
                <m:r>
                  <w:rPr>
                    <w:rFonts w:ascii="Cambria Math" w:hAnsi="Cambria Math" w:cs="Cambria Math"/>
                    <w:lang w:val="en-US"/>
                  </w:rPr>
                  <m:t>-x,</m:t>
                </m:r>
              </m:oMath>
            </m:oMathPara>
          </w:p>
        </w:tc>
        <w:tc>
          <w:tcPr>
            <w:tcW w:w="750" w:type="pct"/>
            <w:vAlign w:val="center"/>
          </w:tcPr>
          <w:p w14:paraId="7AA6F46C" w14:textId="2A7DF80F" w:rsidR="007E6A8D" w:rsidRPr="00A21272" w:rsidRDefault="007E6A8D" w:rsidP="000B11C8">
            <w:pPr>
              <w:widowControl/>
              <w:spacing w:after="240" w:line="360" w:lineRule="auto"/>
              <w:jc w:val="right"/>
              <w:rPr>
                <w:lang w:val="en-US"/>
              </w:rPr>
            </w:pPr>
            <w:r w:rsidRPr="00311A56">
              <w:t>(1)</w:t>
            </w:r>
            <w:r w:rsidR="00927AF6">
              <w:rPr>
                <w:lang w:val="en-US"/>
              </w:rPr>
              <w:t>,</w:t>
            </w:r>
          </w:p>
        </w:tc>
      </w:tr>
    </w:tbl>
    <w:p w14:paraId="62841D1C" w14:textId="581C87B5" w:rsidR="007E6A8D" w:rsidRPr="00311A56" w:rsidRDefault="007E6A8D" w:rsidP="003D4D9F">
      <w:pPr>
        <w:spacing w:after="240" w:line="360" w:lineRule="auto"/>
        <w:jc w:val="both"/>
        <w:rPr>
          <w:lang w:val="en-US"/>
        </w:rPr>
      </w:pPr>
      <w:r w:rsidRPr="00311A56">
        <w:rPr>
          <w:lang w:val="en-US"/>
        </w:rPr>
        <w:t xml:space="preserve">where </w:t>
      </w:r>
      <m:oMath>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t</m:t>
            </m:r>
          </m:sub>
        </m:sSub>
      </m:oMath>
      <w:r w:rsidRPr="00311A56">
        <w:rPr>
          <w:lang w:val="en-US"/>
        </w:rPr>
        <w:t xml:space="preserve"> denotes output price</w:t>
      </w:r>
      <w:r w:rsidR="003D4D9F" w:rsidRPr="00311A56">
        <w:rPr>
          <w:lang w:val="en-US"/>
        </w:rPr>
        <w:t xml:space="preserve"> </w:t>
      </w:r>
      <w:r w:rsidR="003D4D9F">
        <w:rPr>
          <w:lang w:val="en-US"/>
        </w:rPr>
        <w:t xml:space="preserve">and </w:t>
      </w:r>
      <w:r w:rsidR="003D4D9F" w:rsidRPr="00311A56">
        <w:rPr>
          <w:lang w:val="en-US"/>
        </w:rPr>
        <w:t xml:space="preserve">subscript </w:t>
      </w:r>
      <m:oMath>
        <m:r>
          <m:rPr>
            <m:sty m:val="p"/>
          </m:rPr>
          <w:rPr>
            <w:rFonts w:ascii="Cambria Math" w:hAnsi="Cambria Math" w:cs="Cambria Math"/>
            <w:lang w:val="en-US"/>
          </w:rPr>
          <m:t>t= {1,2}</m:t>
        </m:r>
      </m:oMath>
      <w:r w:rsidR="003D4D9F" w:rsidRPr="00311A56">
        <w:rPr>
          <w:lang w:val="en-US"/>
        </w:rPr>
        <w:t xml:space="preserve"> denote</w:t>
      </w:r>
      <w:r w:rsidR="003D4D9F">
        <w:rPr>
          <w:lang w:val="en-US"/>
        </w:rPr>
        <w:t>s</w:t>
      </w:r>
      <w:r w:rsidR="003D4D9F" w:rsidRPr="00311A56">
        <w:rPr>
          <w:lang w:val="en-US"/>
        </w:rPr>
        <w:t xml:space="preserve"> period </w:t>
      </w:r>
      <m:oMath>
        <m:r>
          <w:rPr>
            <w:rFonts w:ascii="Cambria Math" w:hAnsi="Cambria Math" w:cs="Cambria Math"/>
            <w:lang w:val="en-US"/>
          </w:rPr>
          <m:t>t</m:t>
        </m:r>
      </m:oMath>
      <w:r w:rsidRPr="00311A56">
        <w:rPr>
          <w:lang w:val="en-US"/>
        </w:rPr>
        <w:t>. We also a</w:t>
      </w:r>
      <w:r w:rsidRPr="00311A56">
        <w:rPr>
          <w:rFonts w:ascii="Cambria Math" w:hAnsi="Cambria Math" w:cs="Cambria Math"/>
          <w:lang w:val="en-US"/>
        </w:rPr>
        <w:t>ssume</w:t>
      </w:r>
      <w:r w:rsidR="003A3BDF" w:rsidRPr="00311A56">
        <w:rPr>
          <w:lang w:val="en-US"/>
        </w:rPr>
        <w:t xml:space="preserve"> forward-looking firms</w:t>
      </w:r>
      <w:r w:rsidRPr="00311A56">
        <w:rPr>
          <w:lang w:val="en-US"/>
        </w:rPr>
        <w:t xml:space="preserve"> and competitive markets. </w:t>
      </w:r>
    </w:p>
    <w:p w14:paraId="015D9B29" w14:textId="7FE09AA0" w:rsidR="007E6A8D" w:rsidRPr="00311A56" w:rsidRDefault="00C13B55" w:rsidP="00ED5B4B">
      <w:pPr>
        <w:spacing w:after="240" w:line="360" w:lineRule="auto"/>
        <w:ind w:firstLine="720"/>
        <w:jc w:val="both"/>
        <w:rPr>
          <w:lang w:val="en-US"/>
        </w:rPr>
      </w:pPr>
      <w:r w:rsidRPr="00EF6E33">
        <w:rPr>
          <w:lang w:val="en-US"/>
        </w:rPr>
        <w:t>In the standard, putty–clay analysis, the firm chooses</w:t>
      </w:r>
      <w:r w:rsidR="00665029">
        <w:rPr>
          <w:lang w:val="en-US"/>
        </w:rPr>
        <w:t xml:space="preserve"> in the short run</w:t>
      </w:r>
      <w:r w:rsidRPr="00EF6E33">
        <w:rPr>
          <w:lang w:val="en-US"/>
        </w:rPr>
        <w:t xml:space="preserve"> either to become idle and not produce or to remain active, earn non-negative quasi-rents, and produce at capacity. </w:t>
      </w:r>
      <w:r w:rsidR="00665029">
        <w:rPr>
          <w:lang w:val="en-US"/>
        </w:rPr>
        <w:t>In the standard long term putty clay analysis the firm is choosing among many alternative</w:t>
      </w:r>
      <w:ins w:id="1" w:author="Microsoft Office User" w:date="2017-06-14T11:53:00Z">
        <w:r w:rsidR="00ED5B4B">
          <w:rPr>
            <w:lang w:val="en-US"/>
          </w:rPr>
          <w:t>s</w:t>
        </w:r>
      </w:ins>
      <w:r w:rsidR="00665029">
        <w:rPr>
          <w:lang w:val="en-US"/>
        </w:rPr>
        <w:t xml:space="preserve"> that are part of a </w:t>
      </w:r>
      <w:commentRangeStart w:id="2"/>
      <w:r w:rsidR="00665029">
        <w:rPr>
          <w:lang w:val="en-US"/>
        </w:rPr>
        <w:t>neoclass</w:t>
      </w:r>
      <w:r w:rsidR="00F607FA">
        <w:rPr>
          <w:lang w:val="en-US"/>
        </w:rPr>
        <w:t>ical</w:t>
      </w:r>
      <w:commentRangeEnd w:id="2"/>
      <w:r w:rsidR="00ED5B4B">
        <w:rPr>
          <w:rStyle w:val="CommentReference"/>
        </w:rPr>
        <w:commentReference w:id="2"/>
      </w:r>
      <w:del w:id="3" w:author="Microsoft Office User" w:date="2017-06-14T11:53:00Z">
        <w:r w:rsidR="00665029" w:rsidRPr="00665029" w:rsidDel="00ED5B4B">
          <w:rPr>
            <w:lang w:val="en-US"/>
          </w:rPr>
          <w:delText xml:space="preserve"> </w:delText>
        </w:r>
        <w:r w:rsidR="00665029" w:rsidDel="00ED5B4B">
          <w:rPr>
            <w:lang w:val="en-US"/>
          </w:rPr>
          <w:delText>a</w:delText>
        </w:r>
      </w:del>
      <w:r w:rsidR="00665029">
        <w:rPr>
          <w:lang w:val="en-US"/>
        </w:rPr>
        <w:t xml:space="preserve"> production function. </w:t>
      </w:r>
      <w:r w:rsidRPr="00EF6E33">
        <w:rPr>
          <w:lang w:val="en-US"/>
        </w:rPr>
        <w:t xml:space="preserve">However, our analysis expands the standard putty–clay model by </w:t>
      </w:r>
      <w:r w:rsidR="00F607FA">
        <w:rPr>
          <w:lang w:val="en-US"/>
        </w:rPr>
        <w:t xml:space="preserve">considering </w:t>
      </w:r>
      <w:r w:rsidRPr="00EF6E33">
        <w:rPr>
          <w:lang w:val="en-US"/>
        </w:rPr>
        <w:t xml:space="preserve">the adoption of a </w:t>
      </w:r>
      <w:r w:rsidR="00F607FA">
        <w:rPr>
          <w:lang w:val="en-US"/>
        </w:rPr>
        <w:t xml:space="preserve">distinct </w:t>
      </w:r>
      <w:r w:rsidRPr="00EF6E33">
        <w:rPr>
          <w:lang w:val="en-US"/>
        </w:rPr>
        <w:t>new technology – w</w:t>
      </w:r>
      <w:r w:rsidR="00F607FA">
        <w:rPr>
          <w:lang w:val="en-US"/>
        </w:rPr>
        <w:t>hich</w:t>
      </w:r>
      <w:r w:rsidRPr="00EF6E33">
        <w:rPr>
          <w:lang w:val="en-US"/>
        </w:rPr>
        <w:t xml:space="preserve"> introduce</w:t>
      </w:r>
      <w:ins w:id="4" w:author="Microsoft Office User" w:date="2017-06-14T11:54:00Z">
        <w:r w:rsidR="00ED5B4B">
          <w:rPr>
            <w:lang w:val="en-US"/>
          </w:rPr>
          <w:t>s</w:t>
        </w:r>
      </w:ins>
      <w:r w:rsidRPr="00EF6E33">
        <w:rPr>
          <w:lang w:val="en-US"/>
        </w:rPr>
        <w:t xml:space="preserve"> into the firm’s calculation a long-run </w:t>
      </w:r>
      <w:commentRangeStart w:id="5"/>
      <w:r w:rsidRPr="00EF6E33">
        <w:rPr>
          <w:lang w:val="en-US"/>
        </w:rPr>
        <w:t>irreversible</w:t>
      </w:r>
      <w:commentRangeEnd w:id="5"/>
      <w:r w:rsidR="00ED5B4B">
        <w:rPr>
          <w:rStyle w:val="CommentReference"/>
        </w:rPr>
        <w:commentReference w:id="5"/>
      </w:r>
      <w:r w:rsidRPr="00EF6E33">
        <w:rPr>
          <w:lang w:val="en-US"/>
        </w:rPr>
        <w:t xml:space="preserve"> decision. </w:t>
      </w:r>
      <w:r w:rsidR="00163B1F">
        <w:rPr>
          <w:lang w:val="en-US"/>
        </w:rPr>
        <w:t xml:space="preserve">For </w:t>
      </w:r>
      <w:r w:rsidR="00F607FA">
        <w:rPr>
          <w:lang w:val="en-US"/>
        </w:rPr>
        <w:t>example</w:t>
      </w:r>
      <w:r w:rsidR="00163B1F">
        <w:rPr>
          <w:lang w:val="en-US"/>
        </w:rPr>
        <w:t>,</w:t>
      </w:r>
      <w:r w:rsidR="00F607FA">
        <w:rPr>
          <w:lang w:val="en-US"/>
        </w:rPr>
        <w:t xml:space="preserve"> the Block Island power company in Rhode </w:t>
      </w:r>
      <w:ins w:id="6" w:author="Microsoft Office User" w:date="2017-06-14T11:54:00Z">
        <w:r w:rsidR="00ED5B4B">
          <w:rPr>
            <w:lang w:val="en-US"/>
          </w:rPr>
          <w:t>I</w:t>
        </w:r>
      </w:ins>
      <w:del w:id="7" w:author="Microsoft Office User" w:date="2017-06-14T11:54:00Z">
        <w:r w:rsidR="00F607FA" w:rsidDel="00ED5B4B">
          <w:rPr>
            <w:lang w:val="en-US"/>
          </w:rPr>
          <w:delText>i</w:delText>
        </w:r>
      </w:del>
      <w:r w:rsidR="00F607FA">
        <w:rPr>
          <w:lang w:val="en-US"/>
        </w:rPr>
        <w:t>sland</w:t>
      </w:r>
      <w:r w:rsidR="00163B1F">
        <w:rPr>
          <w:rStyle w:val="FootnoteReference"/>
          <w:lang w:val="en-US"/>
        </w:rPr>
        <w:footnoteReference w:id="7"/>
      </w:r>
      <w:r w:rsidR="00F607FA">
        <w:rPr>
          <w:lang w:val="en-US"/>
        </w:rPr>
        <w:t xml:space="preserve"> decided to modify it</w:t>
      </w:r>
      <w:ins w:id="8" w:author="Microsoft Office User" w:date="2017-06-14T11:54:00Z">
        <w:r w:rsidR="00ED5B4B">
          <w:rPr>
            <w:lang w:val="en-US"/>
          </w:rPr>
          <w:t>s</w:t>
        </w:r>
      </w:ins>
      <w:r w:rsidR="00F607FA">
        <w:rPr>
          <w:lang w:val="en-US"/>
        </w:rPr>
        <w:t xml:space="preserve"> operation </w:t>
      </w:r>
      <w:del w:id="9" w:author="Microsoft Office User" w:date="2017-06-14T11:55:00Z">
        <w:r w:rsidR="00F607FA" w:rsidDel="00ED5B4B">
          <w:rPr>
            <w:lang w:val="en-US"/>
          </w:rPr>
          <w:delText xml:space="preserve">is </w:delText>
        </w:r>
      </w:del>
      <w:ins w:id="10" w:author="Microsoft Office User" w:date="2017-06-14T11:55:00Z">
        <w:r w:rsidR="00ED5B4B">
          <w:rPr>
            <w:lang w:val="en-US"/>
          </w:rPr>
          <w:t xml:space="preserve">by </w:t>
        </w:r>
      </w:ins>
      <w:del w:id="11" w:author="Microsoft Office User" w:date="2017-06-14T11:55:00Z">
        <w:r w:rsidR="00F607FA" w:rsidDel="00ED5B4B">
          <w:rPr>
            <w:lang w:val="en-US"/>
          </w:rPr>
          <w:delText xml:space="preserve">considered </w:delText>
        </w:r>
      </w:del>
      <w:r w:rsidR="00F607FA">
        <w:rPr>
          <w:lang w:val="en-US"/>
        </w:rPr>
        <w:t xml:space="preserve">switching from relying on diesel to relying on of shore wind power. </w:t>
      </w:r>
      <w:r w:rsidR="00163B1F">
        <w:rPr>
          <w:lang w:val="en-US"/>
        </w:rPr>
        <w:t>In making such decisions t</w:t>
      </w:r>
      <w:r w:rsidRPr="00EF6E33">
        <w:rPr>
          <w:lang w:val="en-US"/>
        </w:rPr>
        <w:t xml:space="preserve">he firm </w:t>
      </w:r>
      <w:r w:rsidR="00163B1F">
        <w:rPr>
          <w:lang w:val="en-US"/>
        </w:rPr>
        <w:t xml:space="preserve">is considering </w:t>
      </w:r>
      <w:del w:id="12" w:author="Microsoft Office User" w:date="2017-06-14T11:52:00Z">
        <w:r w:rsidRPr="00EF6E33" w:rsidDel="00D228F9">
          <w:rPr>
            <w:lang w:val="en-US"/>
          </w:rPr>
          <w:delText xml:space="preserve"> </w:delText>
        </w:r>
      </w:del>
      <w:r w:rsidRPr="00EF6E33">
        <w:rPr>
          <w:lang w:val="en-US"/>
        </w:rPr>
        <w:t>three alternatives:</w:t>
      </w:r>
      <w:r w:rsidR="007E6A8D" w:rsidRPr="00311A56">
        <w:rPr>
          <w:lang w:val="en-US"/>
        </w:rPr>
        <w:t xml:space="preserve"> </w:t>
      </w:r>
    </w:p>
    <w:p w14:paraId="082CE7B8" w14:textId="71162DDF" w:rsidR="001C6F15" w:rsidRPr="00311A56" w:rsidRDefault="001C6F15" w:rsidP="00EF6E33">
      <w:pPr>
        <w:pStyle w:val="ListParagraph"/>
        <w:numPr>
          <w:ilvl w:val="0"/>
          <w:numId w:val="4"/>
        </w:numPr>
        <w:spacing w:after="240" w:line="360" w:lineRule="auto"/>
        <w:jc w:val="both"/>
        <w:rPr>
          <w:lang w:val="en-US"/>
        </w:rPr>
      </w:pPr>
      <w:r w:rsidRPr="00311A56">
        <w:rPr>
          <w:lang w:val="en-US"/>
        </w:rPr>
        <w:t xml:space="preserve">Remain active and operate: </w:t>
      </w:r>
    </w:p>
    <w:p w14:paraId="7F161B27" w14:textId="7223A70C" w:rsidR="007E6A8D" w:rsidRPr="00311A56" w:rsidRDefault="001C6F15" w:rsidP="00EF6E33">
      <w:pPr>
        <w:pStyle w:val="ListParagraph"/>
        <w:numPr>
          <w:ilvl w:val="1"/>
          <w:numId w:val="4"/>
        </w:numPr>
        <w:spacing w:after="240" w:line="360" w:lineRule="auto"/>
        <w:jc w:val="both"/>
        <w:rPr>
          <w:lang w:val="en-US"/>
        </w:rPr>
      </w:pPr>
      <w:r w:rsidRPr="00311A56">
        <w:rPr>
          <w:lang w:val="en-US"/>
        </w:rPr>
        <w:t xml:space="preserve">Operate </w:t>
      </w:r>
      <w:r w:rsidR="0030609B" w:rsidRPr="00311A56">
        <w:rPr>
          <w:lang w:val="en-US"/>
        </w:rPr>
        <w:t xml:space="preserve">with </w:t>
      </w:r>
      <w:r w:rsidR="007E6A8D" w:rsidRPr="00311A56">
        <w:rPr>
          <w:lang w:val="en-US"/>
        </w:rPr>
        <w:t>the existing technology</w:t>
      </w:r>
      <w:r w:rsidR="00D2426B" w:rsidRPr="00311A56">
        <w:rPr>
          <w:lang w:val="en-US"/>
        </w:rPr>
        <w:t>, i.e., the existing set of coefficients</w:t>
      </w:r>
      <w:r w:rsidR="00DE0BA8">
        <w:rPr>
          <w:lang w:val="en-US"/>
        </w:rPr>
        <w:t>; or</w:t>
      </w:r>
    </w:p>
    <w:p w14:paraId="503AFA48" w14:textId="77777777" w:rsidR="0030609B" w:rsidRPr="00311A56" w:rsidRDefault="007E6A8D" w:rsidP="00EF6E33">
      <w:pPr>
        <w:pStyle w:val="ListParagraph"/>
        <w:numPr>
          <w:ilvl w:val="1"/>
          <w:numId w:val="4"/>
        </w:numPr>
        <w:spacing w:after="240" w:line="360" w:lineRule="auto"/>
        <w:jc w:val="both"/>
        <w:rPr>
          <w:lang w:val="en-US"/>
        </w:rPr>
      </w:pPr>
      <w:r w:rsidRPr="00311A56">
        <w:rPr>
          <w:lang w:val="en-US"/>
        </w:rPr>
        <w:t xml:space="preserve">Adopt a new technology through investment, resulting in a different set of </w:t>
      </w:r>
      <w:r w:rsidRPr="00311A56">
        <w:rPr>
          <w:lang w:val="en-US"/>
        </w:rPr>
        <w:lastRenderedPageBreak/>
        <w:t>coefficients.</w:t>
      </w:r>
    </w:p>
    <w:p w14:paraId="0E1CAE45" w14:textId="670CA363" w:rsidR="007E6A8D" w:rsidRPr="00311A56" w:rsidRDefault="00D2426B" w:rsidP="00EF6E33">
      <w:pPr>
        <w:pStyle w:val="ListParagraph"/>
        <w:numPr>
          <w:ilvl w:val="0"/>
          <w:numId w:val="4"/>
        </w:numPr>
        <w:spacing w:after="240" w:line="360" w:lineRule="auto"/>
        <w:jc w:val="both"/>
        <w:rPr>
          <w:lang w:val="en-US"/>
        </w:rPr>
      </w:pPr>
      <w:r w:rsidRPr="00311A56">
        <w:rPr>
          <w:lang w:val="en-US"/>
        </w:rPr>
        <w:t>Become idle and stop operation.</w:t>
      </w:r>
      <w:r w:rsidR="007E6A8D" w:rsidRPr="00311A56">
        <w:rPr>
          <w:lang w:val="en-US"/>
        </w:rPr>
        <w:t xml:space="preserve"> </w:t>
      </w:r>
    </w:p>
    <w:p w14:paraId="7D5638E5" w14:textId="70C63B5F" w:rsidR="007E6A8D" w:rsidRPr="00311A56" w:rsidRDefault="007E6A8D" w:rsidP="00ED5B4B">
      <w:pPr>
        <w:spacing w:after="240" w:line="360" w:lineRule="auto"/>
        <w:ind w:firstLine="720"/>
        <w:jc w:val="both"/>
        <w:rPr>
          <w:lang w:val="en-US"/>
        </w:rPr>
      </w:pPr>
      <w:r w:rsidRPr="00311A56">
        <w:rPr>
          <w:lang w:val="en-US"/>
        </w:rPr>
        <w:t>This process yields technical coefficients that are continuously modified over time by the choice of technology</w:t>
      </w:r>
      <w:r w:rsidR="00163B1F">
        <w:rPr>
          <w:lang w:val="en-US"/>
        </w:rPr>
        <w:t xml:space="preserve">, through adoption of </w:t>
      </w:r>
      <w:commentRangeStart w:id="13"/>
      <w:r w:rsidR="00163B1F">
        <w:rPr>
          <w:lang w:val="en-US"/>
        </w:rPr>
        <w:t xml:space="preserve">distinct </w:t>
      </w:r>
      <w:commentRangeEnd w:id="13"/>
      <w:r w:rsidR="00ED5B4B">
        <w:rPr>
          <w:rStyle w:val="CommentReference"/>
        </w:rPr>
        <w:commentReference w:id="13"/>
      </w:r>
      <w:r w:rsidR="00163B1F">
        <w:rPr>
          <w:lang w:val="en-US"/>
        </w:rPr>
        <w:t xml:space="preserve">technologies rather than </w:t>
      </w:r>
      <w:del w:id="14" w:author="Microsoft Office User" w:date="2017-06-14T11:56:00Z">
        <w:r w:rsidR="00163B1F" w:rsidDel="00ED5B4B">
          <w:rPr>
            <w:lang w:val="en-US"/>
          </w:rPr>
          <w:delText>section from</w:delText>
        </w:r>
      </w:del>
      <w:ins w:id="15" w:author="Microsoft Office User" w:date="2017-06-14T11:56:00Z">
        <w:r w:rsidR="00ED5B4B">
          <w:rPr>
            <w:lang w:val="en-US"/>
          </w:rPr>
          <w:t>a subset of</w:t>
        </w:r>
      </w:ins>
      <w:r w:rsidR="00163B1F">
        <w:rPr>
          <w:lang w:val="en-US"/>
        </w:rPr>
        <w:t xml:space="preserve"> a continuous set of technologies as in </w:t>
      </w:r>
      <w:del w:id="16" w:author="Microsoft Office User" w:date="2017-06-14T11:56:00Z">
        <w:r w:rsidR="00163B1F" w:rsidDel="00ED5B4B">
          <w:rPr>
            <w:lang w:val="en-US"/>
          </w:rPr>
          <w:delText xml:space="preserve"> </w:delText>
        </w:r>
      </w:del>
      <w:proofErr w:type="spellStart"/>
      <w:r w:rsidRPr="00311A56">
        <w:rPr>
          <w:lang w:val="en-US"/>
        </w:rPr>
        <w:t>Caparros</w:t>
      </w:r>
      <w:proofErr w:type="spellEnd"/>
      <w:r w:rsidRPr="00311A56">
        <w:rPr>
          <w:lang w:val="en-US"/>
        </w:rPr>
        <w:t xml:space="preserve"> et al.</w:t>
      </w:r>
      <w:ins w:id="17" w:author="Microsoft Office User" w:date="2017-06-14T11:56:00Z">
        <w:r w:rsidR="00ED5B4B">
          <w:rPr>
            <w:lang w:val="en-US"/>
          </w:rPr>
          <w:t xml:space="preserve"> </w:t>
        </w:r>
      </w:ins>
      <w:del w:id="18" w:author="Microsoft Office User" w:date="2017-06-14T11:56:00Z">
        <w:r w:rsidRPr="00311A56" w:rsidDel="00ED5B4B">
          <w:rPr>
            <w:lang w:val="en-US"/>
          </w:rPr>
          <w:delText>,</w:delText>
        </w:r>
      </w:del>
      <w:r w:rsidR="00163B1F">
        <w:rPr>
          <w:lang w:val="en-US"/>
        </w:rPr>
        <w:t>(</w:t>
      </w:r>
      <w:del w:id="19" w:author="Microsoft Office User" w:date="2017-06-14T12:01:00Z">
        <w:r w:rsidRPr="00311A56" w:rsidDel="00ED5B4B">
          <w:rPr>
            <w:lang w:val="en-US"/>
          </w:rPr>
          <w:delText xml:space="preserve"> </w:delText>
        </w:r>
      </w:del>
      <w:r w:rsidRPr="00311A56">
        <w:rPr>
          <w:lang w:val="en-US"/>
        </w:rPr>
        <w:t xml:space="preserve">2015). </w:t>
      </w:r>
      <w:r w:rsidR="00163B1F">
        <w:rPr>
          <w:lang w:val="en-US"/>
        </w:rPr>
        <w:t xml:space="preserve"> This approach allows us </w:t>
      </w:r>
      <w:ins w:id="20" w:author="Microsoft Office User" w:date="2017-06-14T11:57:00Z">
        <w:r w:rsidR="00ED5B4B">
          <w:rPr>
            <w:lang w:val="en-US"/>
          </w:rPr>
          <w:t xml:space="preserve">to apply </w:t>
        </w:r>
      </w:ins>
      <w:r w:rsidR="00EC4344">
        <w:rPr>
          <w:lang w:val="en-US"/>
        </w:rPr>
        <w:t xml:space="preserve">the putty clay literature with the economics of adoption and </w:t>
      </w:r>
      <w:del w:id="21" w:author="Microsoft Office User" w:date="2017-06-14T11:57:00Z">
        <w:r w:rsidR="00EC4344" w:rsidDel="00ED5B4B">
          <w:rPr>
            <w:lang w:val="en-US"/>
          </w:rPr>
          <w:delText xml:space="preserve">allow </w:delText>
        </w:r>
      </w:del>
      <w:r w:rsidR="00EC4344">
        <w:rPr>
          <w:lang w:val="en-US"/>
        </w:rPr>
        <w:t xml:space="preserve">to incorporate political uncertainty that impacts regulations. </w:t>
      </w:r>
      <w:del w:id="22" w:author="Microsoft Office User" w:date="2017-06-14T11:57:00Z">
        <w:r w:rsidR="00EC4344" w:rsidDel="00ED5B4B">
          <w:rPr>
            <w:lang w:val="en-US"/>
          </w:rPr>
          <w:delText xml:space="preserve"> </w:delText>
        </w:r>
        <w:r w:rsidR="00163B1F" w:rsidDel="00ED5B4B">
          <w:rPr>
            <w:lang w:val="en-US"/>
          </w:rPr>
          <w:delText xml:space="preserve">. </w:delText>
        </w:r>
      </w:del>
      <w:r w:rsidRPr="00311A56">
        <w:rPr>
          <w:lang w:val="en-US"/>
        </w:rPr>
        <w:t xml:space="preserve">The assumption that many production units face these alternatives results in a different set of </w:t>
      </w:r>
      <w:commentRangeStart w:id="23"/>
      <w:r w:rsidRPr="00311A56">
        <w:rPr>
          <w:lang w:val="en-US"/>
        </w:rPr>
        <w:t>initial coefficients at each point in time</w:t>
      </w:r>
      <w:commentRangeEnd w:id="23"/>
      <w:r w:rsidR="00ED5B4B">
        <w:rPr>
          <w:rStyle w:val="CommentReference"/>
        </w:rPr>
        <w:commentReference w:id="23"/>
      </w:r>
      <w:r w:rsidRPr="00311A56">
        <w:rPr>
          <w:lang w:val="en-US"/>
        </w:rPr>
        <w:t>. This modeling is consistent with the empirical literature that estimates the adoption of discrete technologies and evaluates technological change (</w:t>
      </w:r>
      <w:proofErr w:type="spellStart"/>
      <w:r w:rsidRPr="00311A56">
        <w:rPr>
          <w:lang w:val="en-US"/>
        </w:rPr>
        <w:t>Sunding</w:t>
      </w:r>
      <w:proofErr w:type="spellEnd"/>
      <w:r w:rsidRPr="00311A56">
        <w:rPr>
          <w:lang w:val="en-US"/>
        </w:rPr>
        <w:t xml:space="preserve"> &amp; </w:t>
      </w:r>
      <w:proofErr w:type="spellStart"/>
      <w:r w:rsidRPr="00311A56">
        <w:rPr>
          <w:lang w:val="en-US"/>
        </w:rPr>
        <w:t>Zilberman</w:t>
      </w:r>
      <w:proofErr w:type="spellEnd"/>
      <w:r w:rsidRPr="00311A56">
        <w:rPr>
          <w:lang w:val="en-US"/>
        </w:rPr>
        <w:t>, 2001).</w:t>
      </w:r>
      <w:r w:rsidR="00B7623C">
        <w:rPr>
          <w:lang w:val="en-US"/>
        </w:rPr>
        <w:t xml:space="preserve"> </w:t>
      </w:r>
    </w:p>
    <w:p w14:paraId="6FD1B35B" w14:textId="2EAA06D9" w:rsidR="007E6A8D" w:rsidRPr="00311A56" w:rsidRDefault="00074800" w:rsidP="003D4D9F">
      <w:pPr>
        <w:spacing w:after="240" w:line="360" w:lineRule="auto"/>
        <w:ind w:firstLine="720"/>
        <w:jc w:val="both"/>
        <w:rPr>
          <w:lang w:val="en-US"/>
        </w:rPr>
      </w:pPr>
      <w:r w:rsidRPr="00311A56">
        <w:rPr>
          <w:lang w:val="en-US"/>
        </w:rPr>
        <w:t xml:space="preserve">A firm with the existing </w:t>
      </w:r>
      <w:r w:rsidR="0030609B" w:rsidRPr="00311A56">
        <w:rPr>
          <w:lang w:val="en-US"/>
        </w:rPr>
        <w:t>technology</w:t>
      </w:r>
      <w:r w:rsidRPr="00311A56">
        <w:rPr>
          <w:lang w:val="en-US"/>
        </w:rPr>
        <w:t>, i.e.,</w:t>
      </w:r>
      <w:r w:rsidR="0030609B" w:rsidRPr="00311A56">
        <w:rPr>
          <w:lang w:val="en-US"/>
        </w:rPr>
        <w:t xml:space="preserve"> with pollution intensity coefficient </w:t>
      </w:r>
      <m:oMath>
        <m:r>
          <m:rPr>
            <m:sty m:val="p"/>
          </m:rPr>
          <w:rPr>
            <w:rFonts w:ascii="Cambria Math" w:hAnsi="Cambria Math" w:cs="Cambria Math"/>
            <w:lang w:val="en-US"/>
          </w:rPr>
          <m:t>β∈</m:t>
        </m:r>
        <m:d>
          <m:dPr>
            <m:ctrlPr>
              <w:rPr>
                <w:rFonts w:ascii="Cambria Math" w:hAnsi="Cambria Math" w:cs="Cambria Math"/>
                <w:lang w:val="en-US"/>
              </w:rPr>
            </m:ctrlPr>
          </m:dPr>
          <m:e>
            <m:r>
              <m:rPr>
                <m:sty m:val="p"/>
              </m:rPr>
              <w:rPr>
                <w:rFonts w:ascii="Cambria Math" w:hAnsi="Cambria Math" w:cs="Cambria Math"/>
                <w:lang w:val="en-US"/>
              </w:rPr>
              <m:t>0,</m:t>
            </m:r>
            <m:acc>
              <m:accPr>
                <m:chr m:val="̄"/>
                <m:ctrlPr>
                  <w:rPr>
                    <w:rFonts w:ascii="Cambria Math" w:hAnsi="Cambria Math"/>
                    <w:lang w:val="en-US"/>
                  </w:rPr>
                </m:ctrlPr>
              </m:accPr>
              <m:e>
                <m:r>
                  <m:rPr>
                    <m:sty m:val="p"/>
                  </m:rPr>
                  <w:rPr>
                    <w:rFonts w:ascii="Cambria Math" w:hAnsi="Cambria Math" w:cs="Cambria Math"/>
                    <w:lang w:val="en-US"/>
                  </w:rPr>
                  <m:t>β</m:t>
                </m:r>
              </m:e>
            </m:acc>
          </m:e>
        </m:d>
        <m:r>
          <m:rPr>
            <m:sty m:val="p"/>
          </m:rPr>
          <w:rPr>
            <w:rFonts w:ascii="Cambria Math" w:hAnsi="Cambria Math" w:cs="Cambria Math"/>
            <w:lang w:val="en-US"/>
          </w:rPr>
          <m:t xml:space="preserve"> </m:t>
        </m:r>
      </m:oMath>
      <w:r w:rsidR="00AB7F6E">
        <w:rPr>
          <w:lang w:val="en-US"/>
        </w:rPr>
        <w:t xml:space="preserve"> </w:t>
      </w:r>
      <w:r w:rsidR="0030609B" w:rsidRPr="00311A56">
        <w:rPr>
          <w:lang w:val="en-US"/>
        </w:rPr>
        <w:t xml:space="preserve">and cost intensity coefficient </w:t>
      </w:r>
      <m:oMath>
        <m:r>
          <w:rPr>
            <w:rFonts w:ascii="Cambria Math" w:hAnsi="Cambria Math"/>
            <w:lang w:val="en-US"/>
          </w:rPr>
          <m:t>x</m:t>
        </m:r>
        <m:r>
          <m:rPr>
            <m:sty m:val="p"/>
          </m:rPr>
          <w:rPr>
            <w:rFonts w:ascii="Cambria Math" w:hAnsi="Cambria Math" w:cs="Cambria Math"/>
            <w:lang w:val="en-US"/>
          </w:rPr>
          <m:t>∈</m:t>
        </m:r>
        <m:d>
          <m:dPr>
            <m:ctrlPr>
              <w:rPr>
                <w:rFonts w:ascii="Cambria Math" w:hAnsi="Cambria Math" w:cs="Cambria Math"/>
                <w:lang w:val="en-US"/>
              </w:rPr>
            </m:ctrlPr>
          </m:dPr>
          <m:e>
            <m:r>
              <m:rPr>
                <m:sty m:val="p"/>
              </m:rPr>
              <w:rPr>
                <w:rFonts w:ascii="Cambria Math" w:hAnsi="Cambria Math" w:cs="Cambria Math"/>
                <w:lang w:val="en-US"/>
              </w:rPr>
              <m:t>0,</m:t>
            </m:r>
            <m:acc>
              <m:accPr>
                <m:chr m:val="̄"/>
                <m:ctrlPr>
                  <w:rPr>
                    <w:rFonts w:ascii="Cambria Math" w:hAnsi="Cambria Math"/>
                    <w:lang w:val="en-US"/>
                  </w:rPr>
                </m:ctrlPr>
              </m:accPr>
              <m:e>
                <m:r>
                  <m:rPr>
                    <m:sty m:val="p"/>
                  </m:rPr>
                  <w:rPr>
                    <w:rFonts w:ascii="Cambria Math" w:hAnsi="Cambria Math" w:cs="Cambria Math"/>
                    <w:lang w:val="en-US"/>
                  </w:rPr>
                  <m:t>x</m:t>
                </m:r>
              </m:e>
            </m:acc>
          </m:e>
        </m:d>
      </m:oMath>
      <w:r w:rsidRPr="00311A56">
        <w:rPr>
          <w:i/>
          <w:lang w:val="en-US"/>
        </w:rPr>
        <w:t>,</w:t>
      </w:r>
      <w:r w:rsidR="0030609B" w:rsidRPr="00311A56">
        <w:rPr>
          <w:lang w:val="en-US"/>
        </w:rPr>
        <w:t xml:space="preserve"> may continue to operate or adopt a cleaner technology that requires investment per unit of output </w:t>
      </w:r>
      <m:oMath>
        <m:sSub>
          <m:sSubPr>
            <m:ctrlPr>
              <w:rPr>
                <w:rFonts w:ascii="Cambria Math" w:hAnsi="Cambria Math" w:cs="Cambria Math"/>
                <w:i/>
                <w:lang w:val="en-US"/>
              </w:rPr>
            </m:ctrlPr>
          </m:sSubPr>
          <m:e>
            <m:r>
              <w:rPr>
                <w:rFonts w:ascii="Cambria Math" w:hAnsi="Cambria Math" w:cs="Cambria Math"/>
                <w:lang w:val="en-US"/>
              </w:rPr>
              <m:t>I</m:t>
            </m:r>
          </m:e>
          <m:sub>
            <m:r>
              <w:rPr>
                <w:rFonts w:ascii="Cambria Math" w:hAnsi="Cambria Math" w:cs="Cambria Math"/>
                <w:lang w:val="en-US"/>
              </w:rPr>
              <m:t>t</m:t>
            </m:r>
          </m:sub>
        </m:sSub>
        <m:r>
          <m:rPr>
            <m:sty m:val="p"/>
          </m:rPr>
          <w:rPr>
            <w:rFonts w:ascii="Cambria Math" w:hAnsi="Cambria Math" w:cs="Cambria Math"/>
            <w:lang w:val="en-US"/>
          </w:rPr>
          <m:t>&gt;0</m:t>
        </m:r>
      </m:oMath>
      <w:r w:rsidRPr="00311A56">
        <w:rPr>
          <w:lang w:val="en-US"/>
        </w:rPr>
        <w:t>.</w:t>
      </w:r>
      <w:r w:rsidR="0030609B" w:rsidRPr="00311A56">
        <w:rPr>
          <w:lang w:val="en-US"/>
        </w:rPr>
        <w:t xml:space="preserve"> </w:t>
      </w:r>
      <w:r w:rsidRPr="00311A56">
        <w:rPr>
          <w:lang w:val="en-US"/>
        </w:rPr>
        <w:t xml:space="preserve">If the firm makes an investment of </w:t>
      </w:r>
      <w:r w:rsidRPr="00311A56">
        <w:rPr>
          <w:i/>
          <w:lang w:val="en-US"/>
        </w:rPr>
        <w:t>I</w:t>
      </w:r>
      <w:r w:rsidRPr="00311A56">
        <w:rPr>
          <w:i/>
          <w:vertAlign w:val="subscript"/>
          <w:lang w:val="en-US"/>
        </w:rPr>
        <w:t>t</w:t>
      </w:r>
      <w:r w:rsidRPr="00311A56">
        <w:rPr>
          <w:i/>
          <w:lang w:val="en-US"/>
        </w:rPr>
        <w:t xml:space="preserve"> </w:t>
      </w:r>
      <w:r w:rsidR="0030609B" w:rsidRPr="00311A56">
        <w:rPr>
          <w:lang w:val="en-US"/>
        </w:rPr>
        <w:t xml:space="preserve">at period </w:t>
      </w:r>
      <w:r w:rsidR="0030609B" w:rsidRPr="00311A56">
        <w:rPr>
          <w:i/>
          <w:lang w:val="en-US"/>
        </w:rPr>
        <w:t>t</w:t>
      </w:r>
      <w:r w:rsidRPr="00311A56">
        <w:rPr>
          <w:lang w:val="en-US"/>
        </w:rPr>
        <w:t>,</w:t>
      </w:r>
      <w:r w:rsidR="0030609B" w:rsidRPr="00311A56">
        <w:rPr>
          <w:lang w:val="en-US"/>
        </w:rPr>
        <w:t xml:space="preserve"> </w:t>
      </w:r>
      <w:r w:rsidRPr="00311A56">
        <w:rPr>
          <w:lang w:val="en-US"/>
        </w:rPr>
        <w:t xml:space="preserve">it </w:t>
      </w:r>
      <w:r w:rsidR="0030609B" w:rsidRPr="00311A56">
        <w:rPr>
          <w:lang w:val="en-US"/>
        </w:rPr>
        <w:t>red</w:t>
      </w:r>
      <w:r w:rsidRPr="00311A56">
        <w:rPr>
          <w:lang w:val="en-US"/>
        </w:rPr>
        <w:t>u</w:t>
      </w:r>
      <w:r w:rsidR="0030609B" w:rsidRPr="00311A56">
        <w:rPr>
          <w:lang w:val="en-US"/>
        </w:rPr>
        <w:t xml:space="preserve">ces </w:t>
      </w:r>
      <w:r w:rsidRPr="00311A56">
        <w:rPr>
          <w:lang w:val="en-US"/>
        </w:rPr>
        <w:t>its</w:t>
      </w:r>
      <w:r w:rsidR="0030609B" w:rsidRPr="00311A56">
        <w:rPr>
          <w:lang w:val="en-US"/>
        </w:rPr>
        <w:t xml:space="preserve"> pollution coefficient by a fraction of </w:t>
      </w:r>
      <m:oMath>
        <m:r>
          <m:rPr>
            <m:sty m:val="p"/>
          </m:rPr>
          <w:rPr>
            <w:rFonts w:ascii="Cambria Math" w:hAnsi="Cambria Math" w:cs="Cambria Math"/>
            <w:lang w:val="en-US"/>
          </w:rPr>
          <m:t xml:space="preserve">γ&gt;0 </m:t>
        </m:r>
      </m:oMath>
      <w:r w:rsidR="0030609B" w:rsidRPr="00311A56">
        <w:rPr>
          <w:lang w:val="en-US"/>
        </w:rPr>
        <w:t>so</w:t>
      </w:r>
      <w:r w:rsidR="007E6A8D" w:rsidRPr="00311A56">
        <w:rPr>
          <w:lang w:val="en-US"/>
        </w:rPr>
        <w:t xml:space="preserve"> </w:t>
      </w:r>
      <w:r w:rsidR="0030609B" w:rsidRPr="00311A56">
        <w:rPr>
          <w:lang w:val="en-US"/>
        </w:rPr>
        <w:t xml:space="preserve">that </w:t>
      </w:r>
      <w:r w:rsidRPr="00311A56">
        <w:rPr>
          <w:lang w:val="en-US"/>
        </w:rPr>
        <w:t xml:space="preserve">the </w:t>
      </w:r>
      <w:r w:rsidR="0030609B" w:rsidRPr="00311A56">
        <w:rPr>
          <w:lang w:val="en-US"/>
        </w:rPr>
        <w:t>pollution</w:t>
      </w:r>
      <w:r w:rsidR="00B832D2">
        <w:rPr>
          <w:lang w:val="en-US"/>
        </w:rPr>
        <w:t>–</w:t>
      </w:r>
      <w:r w:rsidR="0030609B" w:rsidRPr="00311A56">
        <w:rPr>
          <w:lang w:val="en-US"/>
        </w:rPr>
        <w:t>output coe</w:t>
      </w:r>
      <w:r w:rsidRPr="00311A56">
        <w:rPr>
          <w:lang w:val="en-US"/>
        </w:rPr>
        <w:t>f</w:t>
      </w:r>
      <w:r w:rsidR="0030609B" w:rsidRPr="00311A56">
        <w:rPr>
          <w:lang w:val="en-US"/>
        </w:rPr>
        <w:t>ficient of the modif</w:t>
      </w:r>
      <w:ins w:id="24" w:author="Microsoft Office User" w:date="2017-06-14T11:59:00Z">
        <w:r w:rsidR="00ED5B4B">
          <w:rPr>
            <w:lang w:val="en-US"/>
          </w:rPr>
          <w:t>ied</w:t>
        </w:r>
      </w:ins>
      <w:del w:id="25" w:author="Microsoft Office User" w:date="2017-06-14T11:59:00Z">
        <w:r w:rsidR="0030609B" w:rsidRPr="00311A56" w:rsidDel="00ED5B4B">
          <w:rPr>
            <w:lang w:val="en-US"/>
          </w:rPr>
          <w:delText>y</w:delText>
        </w:r>
      </w:del>
      <w:r w:rsidR="0030609B" w:rsidRPr="00311A56">
        <w:rPr>
          <w:lang w:val="en-US"/>
        </w:rPr>
        <w:t xml:space="preserve"> technology is </w:t>
      </w:r>
      <m:oMath>
        <m:sSup>
          <m:sSupPr>
            <m:ctrlPr>
              <w:rPr>
                <w:rFonts w:ascii="Cambria Math" w:hAnsi="Cambria Math" w:cs="Cambria Math"/>
                <w:lang w:val="en-US"/>
              </w:rPr>
            </m:ctrlPr>
          </m:sSupPr>
          <m:e>
            <m:r>
              <m:rPr>
                <m:sty m:val="p"/>
              </m:rPr>
              <w:rPr>
                <w:rFonts w:ascii="Cambria Math" w:hAnsi="Cambria Math" w:cs="Cambria Math"/>
                <w:lang w:val="en-US"/>
              </w:rPr>
              <m:t>β</m:t>
            </m:r>
          </m:e>
          <m:sup>
            <m:r>
              <m:rPr>
                <m:sty m:val="p"/>
              </m:rPr>
              <w:rPr>
                <w:rFonts w:ascii="Cambria Math" w:hAnsi="Cambria Math" w:cs="Cambria Math"/>
                <w:lang w:val="en-US"/>
              </w:rPr>
              <m:t>m</m:t>
            </m:r>
          </m:sup>
        </m:sSup>
        <m:r>
          <m:rPr>
            <m:sty m:val="p"/>
          </m:rPr>
          <w:rPr>
            <w:rFonts w:ascii="Cambria Math" w:hAnsi="Cambria Math" w:cs="Cambria Math"/>
            <w:lang w:val="en-US"/>
          </w:rPr>
          <m:t>=</m:t>
        </m:r>
        <m:d>
          <m:dPr>
            <m:ctrlPr>
              <w:rPr>
                <w:rFonts w:ascii="Cambria Math" w:hAnsi="Cambria Math" w:cs="Cambria Math"/>
                <w:lang w:val="en-US"/>
              </w:rPr>
            </m:ctrlPr>
          </m:dPr>
          <m:e>
            <m:r>
              <m:rPr>
                <m:sty m:val="p"/>
              </m:rPr>
              <w:rPr>
                <w:rFonts w:ascii="Cambria Math" w:hAnsi="Cambria Math" w:cs="Cambria Math"/>
                <w:lang w:val="en-US"/>
              </w:rPr>
              <m:t>1-γ</m:t>
            </m:r>
          </m:e>
        </m:d>
        <m:r>
          <m:rPr>
            <m:sty m:val="p"/>
          </m:rPr>
          <w:rPr>
            <w:rFonts w:ascii="Cambria Math" w:hAnsi="Cambria Math" w:cs="Cambria Math"/>
            <w:lang w:val="en-US"/>
          </w:rPr>
          <m:t>⋅β</m:t>
        </m:r>
      </m:oMath>
      <w:r w:rsidR="00BE0669" w:rsidRPr="00311A56" w:rsidDel="0030609B">
        <w:rPr>
          <w:lang w:val="en-US"/>
        </w:rPr>
        <w:t>.</w:t>
      </w:r>
      <w:r w:rsidR="0046447C" w:rsidRPr="00311A56">
        <w:rPr>
          <w:lang w:val="en-US"/>
        </w:rPr>
        <w:t xml:space="preserve"> The new technology also increases the variable input cost by a fraction </w:t>
      </w:r>
      <m:oMath>
        <m:r>
          <m:rPr>
            <m:sty m:val="p"/>
          </m:rPr>
          <w:rPr>
            <w:rFonts w:ascii="Cambria Math" w:hAnsi="Cambria Math" w:cs="Cambria Math"/>
            <w:lang w:val="en-US"/>
          </w:rPr>
          <m:t>ρ≥0</m:t>
        </m:r>
      </m:oMath>
      <w:r w:rsidR="0046447C" w:rsidRPr="00311A56">
        <w:rPr>
          <w:lang w:val="en-US"/>
        </w:rPr>
        <w:t xml:space="preserve"> so </w:t>
      </w:r>
      <w:r w:rsidRPr="00311A56">
        <w:rPr>
          <w:lang w:val="en-US"/>
        </w:rPr>
        <w:t xml:space="preserve">that </w:t>
      </w:r>
      <w:r w:rsidR="0046447C" w:rsidRPr="00311A56">
        <w:rPr>
          <w:lang w:val="en-US"/>
        </w:rPr>
        <w:t xml:space="preserve">the production cost becomes </w:t>
      </w:r>
      <m:oMath>
        <m:sSup>
          <m:sSupPr>
            <m:ctrlPr>
              <w:rPr>
                <w:rFonts w:ascii="Cambria Math" w:hAnsi="Cambria Math" w:cs="Cambria Math"/>
                <w:lang w:val="en-US"/>
              </w:rPr>
            </m:ctrlPr>
          </m:sSupPr>
          <m:e>
            <m:r>
              <m:rPr>
                <m:sty m:val="p"/>
              </m:rPr>
              <w:rPr>
                <w:rFonts w:ascii="Cambria Math" w:hAnsi="Cambria Math" w:cs="Cambria Math"/>
                <w:lang w:val="en-US"/>
              </w:rPr>
              <m:t>x</m:t>
            </m:r>
          </m:e>
          <m:sup>
            <m:r>
              <m:rPr>
                <m:sty m:val="p"/>
              </m:rPr>
              <w:rPr>
                <w:rFonts w:ascii="Cambria Math" w:hAnsi="Cambria Math" w:cs="Cambria Math"/>
                <w:lang w:val="en-US"/>
              </w:rPr>
              <m:t>m</m:t>
            </m:r>
          </m:sup>
        </m:sSup>
        <m:r>
          <m:rPr>
            <m:sty m:val="p"/>
          </m:rPr>
          <w:rPr>
            <w:rFonts w:ascii="Cambria Math" w:hAnsi="Cambria Math" w:cs="Cambria Math"/>
            <w:lang w:val="en-US"/>
          </w:rPr>
          <m:t>=</m:t>
        </m:r>
        <m:d>
          <m:dPr>
            <m:ctrlPr>
              <w:rPr>
                <w:rFonts w:ascii="Cambria Math" w:hAnsi="Cambria Math" w:cs="Cambria Math"/>
                <w:lang w:val="en-US"/>
              </w:rPr>
            </m:ctrlPr>
          </m:dPr>
          <m:e>
            <m:r>
              <m:rPr>
                <m:sty m:val="p"/>
              </m:rPr>
              <w:rPr>
                <w:rFonts w:ascii="Cambria Math" w:hAnsi="Cambria Math" w:cs="Cambria Math"/>
                <w:lang w:val="en-US"/>
              </w:rPr>
              <m:t>1+ρ</m:t>
            </m:r>
          </m:e>
        </m:d>
        <m:r>
          <m:rPr>
            <m:sty m:val="p"/>
          </m:rPr>
          <w:rPr>
            <w:rFonts w:ascii="Cambria Math" w:hAnsi="Cambria Math" w:cs="Cambria Math"/>
            <w:lang w:val="en-US"/>
          </w:rPr>
          <m:t>⋅x</m:t>
        </m:r>
        <m:r>
          <w:rPr>
            <w:rFonts w:ascii="Cambria Math" w:hAnsi="Cambria Math" w:cs="Cambria Math"/>
            <w:lang w:val="en-US"/>
          </w:rPr>
          <m:t xml:space="preserve">. </m:t>
        </m:r>
      </m:oMath>
    </w:p>
    <w:p w14:paraId="5ADAA829" w14:textId="283F40E3" w:rsidR="007E6A8D" w:rsidRPr="00311A56" w:rsidRDefault="007E6A8D" w:rsidP="00DD5E25">
      <w:pPr>
        <w:spacing w:after="240" w:line="360" w:lineRule="auto"/>
        <w:ind w:firstLine="720"/>
        <w:jc w:val="both"/>
        <w:rPr>
          <w:lang w:val="en-US"/>
        </w:rPr>
      </w:pPr>
      <w:r w:rsidRPr="00311A56">
        <w:rPr>
          <w:lang w:val="en-US"/>
        </w:rPr>
        <w:t>We assume learning</w:t>
      </w:r>
      <w:r w:rsidR="00B832D2">
        <w:rPr>
          <w:lang w:val="en-US"/>
        </w:rPr>
        <w:t>-</w:t>
      </w:r>
      <w:r w:rsidRPr="00311A56">
        <w:rPr>
          <w:lang w:val="en-US"/>
        </w:rPr>
        <w:t>by</w:t>
      </w:r>
      <w:r w:rsidR="00B832D2">
        <w:rPr>
          <w:lang w:val="en-US"/>
        </w:rPr>
        <w:t>-</w:t>
      </w:r>
      <w:r w:rsidRPr="00311A56">
        <w:rPr>
          <w:lang w:val="en-US"/>
        </w:rPr>
        <w:t>doing</w:t>
      </w:r>
      <w:r w:rsidR="00B832D2">
        <w:rPr>
          <w:lang w:val="en-US"/>
        </w:rPr>
        <w:t>,</w:t>
      </w:r>
      <w:r w:rsidR="00915193" w:rsidRPr="00311A56">
        <w:rPr>
          <w:lang w:val="en-US"/>
        </w:rPr>
        <w:t xml:space="preserve"> </w:t>
      </w:r>
      <w:r w:rsidR="00B832D2">
        <w:rPr>
          <w:lang w:val="en-US"/>
        </w:rPr>
        <w:t xml:space="preserve">which </w:t>
      </w:r>
      <w:r w:rsidRPr="00311A56">
        <w:rPr>
          <w:lang w:val="en-US"/>
        </w:rPr>
        <w:t>reduces the cost of utilizing the alternative technology</w:t>
      </w:r>
      <w:r w:rsidR="00D0028C" w:rsidRPr="00311A56">
        <w:rPr>
          <w:lang w:val="en-US"/>
        </w:rPr>
        <w:t xml:space="preserve"> (</w:t>
      </w:r>
      <w:r w:rsidR="00915193" w:rsidRPr="00311A56">
        <w:rPr>
          <w:lang w:val="en-US"/>
        </w:rPr>
        <w:t>Arrow, 1962</w:t>
      </w:r>
      <w:r w:rsidR="00D0028C" w:rsidRPr="00311A56">
        <w:rPr>
          <w:lang w:val="en-US"/>
        </w:rPr>
        <w:t>)</w:t>
      </w:r>
      <w:r w:rsidRPr="00311A56">
        <w:rPr>
          <w:lang w:val="en-US"/>
        </w:rPr>
        <w:t xml:space="preserve">. </w:t>
      </w:r>
      <w:r w:rsidR="003115A5" w:rsidRPr="00311A56">
        <w:rPr>
          <w:lang w:val="en-US"/>
        </w:rPr>
        <w:t>L</w:t>
      </w:r>
      <w:r w:rsidR="00787E1A" w:rsidRPr="00311A56">
        <w:rPr>
          <w:lang w:val="en-US"/>
        </w:rPr>
        <w:t>ike</w:t>
      </w:r>
      <w:r w:rsidR="00C178F5" w:rsidRPr="00311A56">
        <w:rPr>
          <w:lang w:val="en-US"/>
        </w:rPr>
        <w:t xml:space="preserve"> others in the literatu</w:t>
      </w:r>
      <w:r w:rsidR="003115A5" w:rsidRPr="00311A56">
        <w:rPr>
          <w:lang w:val="en-US"/>
        </w:rPr>
        <w:t>re (</w:t>
      </w:r>
      <w:r w:rsidR="00DD5E25" w:rsidRPr="00966C60">
        <w:t>Torani</w:t>
      </w:r>
      <w:r w:rsidR="00DD5E25">
        <w:t>,</w:t>
      </w:r>
      <w:r w:rsidR="00DD5E25" w:rsidRPr="00311A56">
        <w:rPr>
          <w:lang w:val="en-US"/>
        </w:rPr>
        <w:t xml:space="preserve"> </w:t>
      </w:r>
      <w:proofErr w:type="spellStart"/>
      <w:r w:rsidR="00EC23E1" w:rsidRPr="00311A56">
        <w:rPr>
          <w:lang w:val="en-US"/>
        </w:rPr>
        <w:t>Rausser</w:t>
      </w:r>
      <w:proofErr w:type="spellEnd"/>
      <w:r w:rsidR="00DD5E25">
        <w:rPr>
          <w:lang w:val="en-US"/>
        </w:rPr>
        <w:t xml:space="preserve">, &amp; </w:t>
      </w:r>
      <w:proofErr w:type="spellStart"/>
      <w:r w:rsidR="00DD5E25">
        <w:rPr>
          <w:lang w:val="en-US"/>
        </w:rPr>
        <w:t>Zilberman</w:t>
      </w:r>
      <w:proofErr w:type="spellEnd"/>
      <w:r w:rsidR="00C178F5" w:rsidRPr="00311A56">
        <w:rPr>
          <w:lang w:val="en-US"/>
        </w:rPr>
        <w:t xml:space="preserve">, </w:t>
      </w:r>
      <w:r w:rsidR="00EC23E1" w:rsidRPr="00311A56">
        <w:rPr>
          <w:lang w:val="en-US"/>
        </w:rPr>
        <w:t>201</w:t>
      </w:r>
      <w:r w:rsidR="00DD5E25">
        <w:rPr>
          <w:lang w:val="en-US"/>
        </w:rPr>
        <w:t>6</w:t>
      </w:r>
      <w:r w:rsidR="00C178F5" w:rsidRPr="00311A56">
        <w:rPr>
          <w:lang w:val="en-US"/>
        </w:rPr>
        <w:t xml:space="preserve">; </w:t>
      </w:r>
      <w:proofErr w:type="spellStart"/>
      <w:r w:rsidR="00C178F5" w:rsidRPr="00311A56">
        <w:rPr>
          <w:lang w:val="en-US"/>
        </w:rPr>
        <w:t>Sagar</w:t>
      </w:r>
      <w:proofErr w:type="spellEnd"/>
      <w:r w:rsidR="00C178F5" w:rsidRPr="00311A56">
        <w:rPr>
          <w:lang w:val="en-US"/>
        </w:rPr>
        <w:t xml:space="preserve"> </w:t>
      </w:r>
      <w:r w:rsidR="009F675F">
        <w:rPr>
          <w:lang w:val="en-US"/>
        </w:rPr>
        <w:t>&amp;</w:t>
      </w:r>
      <w:r w:rsidR="009F675F" w:rsidRPr="00311A56">
        <w:rPr>
          <w:lang w:val="en-US"/>
        </w:rPr>
        <w:t xml:space="preserve"> </w:t>
      </w:r>
      <w:r w:rsidR="00C178F5" w:rsidRPr="00311A56">
        <w:rPr>
          <w:lang w:val="en-US"/>
        </w:rPr>
        <w:t xml:space="preserve">Van der </w:t>
      </w:r>
      <w:proofErr w:type="spellStart"/>
      <w:r w:rsidR="00C178F5" w:rsidRPr="00311A56">
        <w:rPr>
          <w:lang w:val="en-US"/>
        </w:rPr>
        <w:t>Zwaan</w:t>
      </w:r>
      <w:proofErr w:type="spellEnd"/>
      <w:r w:rsidR="00C178F5" w:rsidRPr="00311A56">
        <w:rPr>
          <w:lang w:val="en-US"/>
        </w:rPr>
        <w:t>, 2006</w:t>
      </w:r>
      <w:r w:rsidR="00EC23E1" w:rsidRPr="00311A56">
        <w:rPr>
          <w:lang w:val="en-US"/>
        </w:rPr>
        <w:t xml:space="preserve">), </w:t>
      </w:r>
      <w:r w:rsidR="00787E1A" w:rsidRPr="00311A56">
        <w:rPr>
          <w:lang w:val="en-US"/>
        </w:rPr>
        <w:t xml:space="preserve">we assume that </w:t>
      </w:r>
      <w:r w:rsidR="00B832D2">
        <w:rPr>
          <w:lang w:val="en-US"/>
        </w:rPr>
        <w:t xml:space="preserve">the </w:t>
      </w:r>
      <w:r w:rsidR="00787E1A" w:rsidRPr="00311A56">
        <w:rPr>
          <w:lang w:val="en-US"/>
        </w:rPr>
        <w:t xml:space="preserve">cost of </w:t>
      </w:r>
      <w:r w:rsidR="00503D23" w:rsidRPr="00311A56">
        <w:rPr>
          <w:lang w:val="en-US"/>
        </w:rPr>
        <w:t xml:space="preserve">alternative </w:t>
      </w:r>
      <w:r w:rsidR="00787E1A" w:rsidRPr="00311A56">
        <w:rPr>
          <w:lang w:val="en-US"/>
        </w:rPr>
        <w:t>technology decline</w:t>
      </w:r>
      <w:r w:rsidR="00503D23" w:rsidRPr="00311A56">
        <w:rPr>
          <w:lang w:val="en-US"/>
        </w:rPr>
        <w:t>s</w:t>
      </w:r>
      <w:r w:rsidR="00787E1A" w:rsidRPr="00311A56">
        <w:rPr>
          <w:lang w:val="en-US"/>
        </w:rPr>
        <w:t xml:space="preserve"> over time</w:t>
      </w:r>
      <w:r w:rsidR="00503D23" w:rsidRPr="00311A56">
        <w:rPr>
          <w:lang w:val="en-US"/>
        </w:rPr>
        <w:t>.</w:t>
      </w:r>
      <w:r w:rsidR="003115A5" w:rsidRPr="00311A56">
        <w:rPr>
          <w:rStyle w:val="FootnoteReference"/>
          <w:lang w:val="en-US"/>
        </w:rPr>
        <w:footnoteReference w:id="8"/>
      </w:r>
      <w:r w:rsidR="00503D23" w:rsidRPr="00311A56">
        <w:rPr>
          <w:lang w:val="en-US"/>
        </w:rPr>
        <w:t xml:space="preserve"> </w:t>
      </w:r>
      <w:r w:rsidRPr="00311A56">
        <w:rPr>
          <w:lang w:val="en-US"/>
        </w:rPr>
        <w:t xml:space="preserve">Technically, </w:t>
      </w:r>
      <w:r w:rsidR="008C0E83" w:rsidRPr="00311A56">
        <w:rPr>
          <w:lang w:val="en-US"/>
        </w:rPr>
        <w:t xml:space="preserve">we assume that </w:t>
      </w:r>
      <w:r w:rsidRPr="00311A56">
        <w:rPr>
          <w:lang w:val="en-US"/>
        </w:rPr>
        <w:t xml:space="preserve">adoption of the cleaner technology at the second period requires less upfront capital (i.e., </w:t>
      </w:r>
      <m:oMath>
        <m:sSub>
          <m:sSubPr>
            <m:ctrlPr>
              <w:rPr>
                <w:rFonts w:ascii="Cambria Math" w:hAnsi="Cambria Math" w:cs="Cambria Math"/>
                <w:i/>
                <w:lang w:val="en-US"/>
              </w:rPr>
            </m:ctrlPr>
          </m:sSubPr>
          <m:e>
            <m:r>
              <w:rPr>
                <w:rFonts w:ascii="Cambria Math" w:hAnsi="Cambria Math" w:cs="Cambria Math"/>
                <w:lang w:val="en-US"/>
              </w:rPr>
              <m:t>I</m:t>
            </m:r>
          </m:e>
          <m:sub>
            <m:r>
              <w:rPr>
                <w:rFonts w:ascii="Cambria Math" w:hAnsi="Cambria Math" w:cs="Cambria Math"/>
                <w:lang w:val="en-US"/>
              </w:rPr>
              <m:t>2</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1-ω</m:t>
            </m:r>
          </m:e>
        </m:d>
        <m:sSub>
          <m:sSubPr>
            <m:ctrlPr>
              <w:rPr>
                <w:rFonts w:ascii="Cambria Math" w:hAnsi="Cambria Math" w:cs="Cambria Math"/>
                <w:i/>
                <w:lang w:val="en-US"/>
              </w:rPr>
            </m:ctrlPr>
          </m:sSubPr>
          <m:e>
            <m:r>
              <w:rPr>
                <w:rFonts w:ascii="Cambria Math" w:hAnsi="Cambria Math" w:cs="Cambria Math"/>
                <w:lang w:val="en-US"/>
              </w:rPr>
              <m:t>I</m:t>
            </m:r>
          </m:e>
          <m:sub>
            <m:r>
              <w:rPr>
                <w:rFonts w:ascii="Cambria Math" w:hAnsi="Cambria Math" w:cs="Cambria Math"/>
                <w:lang w:val="en-US"/>
              </w:rPr>
              <m:t>1</m:t>
            </m:r>
          </m:sub>
        </m:sSub>
      </m:oMath>
      <w:r w:rsidR="00B832D2">
        <w:rPr>
          <w:lang w:val="en-US"/>
        </w:rPr>
        <w:t xml:space="preserve">, </w:t>
      </w:r>
      <w:r w:rsidRPr="00311A56">
        <w:rPr>
          <w:lang w:val="en-US"/>
        </w:rPr>
        <w:t xml:space="preserve">where </w:t>
      </w:r>
      <m:oMath>
        <m:r>
          <w:rPr>
            <w:rFonts w:ascii="Cambria Math" w:hAnsi="Cambria Math" w:cs="Cambria Math"/>
            <w:lang w:val="en-US"/>
          </w:rPr>
          <m:t>ω&gt;0)</m:t>
        </m:r>
      </m:oMath>
      <w:r w:rsidRPr="00311A56">
        <w:rPr>
          <w:lang w:val="en-US"/>
        </w:rPr>
        <w:t xml:space="preserve">, and adopting clean technology in the second period does not change the per-unit production costs (i.e., </w:t>
      </w:r>
      <m:oMath>
        <m:sSup>
          <m:sSupPr>
            <m:ctrlPr>
              <w:rPr>
                <w:rFonts w:ascii="Cambria Math" w:hAnsi="Cambria Math" w:cs="Cambria Math"/>
                <w:lang w:val="en-US"/>
              </w:rPr>
            </m:ctrlPr>
          </m:sSupPr>
          <m:e>
            <m:r>
              <m:rPr>
                <m:sty m:val="p"/>
              </m:rPr>
              <w:rPr>
                <w:rFonts w:ascii="Cambria Math" w:hAnsi="Cambria Math" w:cs="Cambria Math"/>
                <w:lang w:val="en-US"/>
              </w:rPr>
              <m:t>x</m:t>
            </m:r>
          </m:e>
          <m:sup>
            <m:r>
              <m:rPr>
                <m:sty m:val="p"/>
              </m:rPr>
              <w:rPr>
                <w:rFonts w:ascii="Cambria Math" w:hAnsi="Cambria Math" w:cs="Cambria Math"/>
                <w:lang w:val="en-US"/>
              </w:rPr>
              <m:t>m</m:t>
            </m:r>
          </m:sup>
        </m:sSup>
        <m:r>
          <m:rPr>
            <m:sty m:val="p"/>
          </m:rPr>
          <w:rPr>
            <w:rFonts w:ascii="Cambria Math" w:hAnsi="Cambria Math" w:cs="Cambria Math"/>
            <w:lang w:val="en-US"/>
          </w:rPr>
          <m:t>=x</m:t>
        </m:r>
      </m:oMath>
      <w:r w:rsidRPr="00311A56">
        <w:rPr>
          <w:lang w:val="en-US"/>
        </w:rPr>
        <w:t xml:space="preserve">). For simplicity, we also assume that </w:t>
      </w:r>
      <m:oMath>
        <m:sSub>
          <m:sSubPr>
            <m:ctrlPr>
              <w:rPr>
                <w:rFonts w:ascii="Cambria Math" w:hAnsi="Cambria Math" w:cs="Cambria Math"/>
                <w:lang w:val="en-US"/>
              </w:rPr>
            </m:ctrlPr>
          </m:sSubPr>
          <m:e>
            <m:r>
              <m:rPr>
                <m:sty m:val="p"/>
              </m:rPr>
              <w:rPr>
                <w:rFonts w:ascii="Cambria Math" w:hAnsi="Cambria Math" w:cs="Cambria Math"/>
                <w:lang w:val="en-US"/>
              </w:rPr>
              <m:t>γ</m:t>
            </m:r>
          </m:e>
          <m:sub>
            <m:r>
              <m:rPr>
                <m:sty m:val="p"/>
              </m:rPr>
              <w:rPr>
                <w:rFonts w:ascii="Cambria Math" w:hAnsi="Cambria Math" w:cs="Cambria Math"/>
                <w:lang w:val="en-US"/>
              </w:rPr>
              <m:t>2</m:t>
            </m:r>
          </m:sub>
        </m:sSub>
        <m:r>
          <m:rPr>
            <m:sty m:val="p"/>
          </m:rPr>
          <w:rPr>
            <w:rFonts w:ascii="Cambria Math" w:hAnsi="Cambria Math" w:cs="Cambria Math"/>
            <w:lang w:val="en-US"/>
          </w:rPr>
          <m:t>=γ</m:t>
        </m:r>
      </m:oMath>
      <w:r w:rsidRPr="00311A56">
        <w:rPr>
          <w:lang w:val="en-US"/>
        </w:rPr>
        <w:t xml:space="preserve">. </w:t>
      </w:r>
    </w:p>
    <w:p w14:paraId="117221B6" w14:textId="1DA90F78" w:rsidR="007E6A8D" w:rsidRPr="00311A56" w:rsidRDefault="007E6A8D" w:rsidP="003D4D9F">
      <w:pPr>
        <w:spacing w:after="240" w:line="360" w:lineRule="auto"/>
        <w:ind w:firstLine="720"/>
        <w:jc w:val="both"/>
        <w:rPr>
          <w:lang w:val="en-US"/>
        </w:rPr>
      </w:pPr>
      <w:r w:rsidRPr="00311A56">
        <w:rPr>
          <w:lang w:val="en-US"/>
        </w:rPr>
        <w:t xml:space="preserve">To derive the aggregate supply of output, denoted by </w:t>
      </w:r>
      <m:oMath>
        <m:r>
          <m:rPr>
            <m:sty m:val="p"/>
          </m:rPr>
          <w:rPr>
            <w:rFonts w:ascii="Cambria Math" w:hAnsi="Cambria Math" w:cs="Cambria Math"/>
            <w:lang w:val="en-US"/>
          </w:rPr>
          <m:t>Y</m:t>
        </m:r>
      </m:oMath>
      <w:r w:rsidRPr="00311A56">
        <w:rPr>
          <w:lang w:val="en-US"/>
        </w:rPr>
        <w:t xml:space="preserve">, we define an output capacity distribution function </w:t>
      </w:r>
      <m:oMath>
        <m:r>
          <w:rPr>
            <w:rFonts w:ascii="Cambria Math" w:hAnsi="Cambria Math" w:cs="Cambria Math"/>
            <w:lang w:val="en-US"/>
          </w:rPr>
          <m:t>g</m:t>
        </m:r>
        <m:d>
          <m:dPr>
            <m:ctrlPr>
              <w:rPr>
                <w:rFonts w:ascii="Cambria Math" w:hAnsi="Cambria Math" w:cs="Cambria Math"/>
                <w:i/>
                <w:iCs/>
                <w:lang w:val="en-US"/>
              </w:rPr>
            </m:ctrlPr>
          </m:dPr>
          <m:e>
            <m:r>
              <w:rPr>
                <w:rFonts w:ascii="Cambria Math" w:hAnsi="Cambria Math" w:cs="Cambria Math"/>
                <w:lang w:val="en-US"/>
              </w:rPr>
              <m:t>β,x</m:t>
            </m:r>
          </m:e>
        </m:d>
      </m:oMath>
      <w:r w:rsidRPr="00311A56">
        <w:rPr>
          <w:lang w:val="en-US"/>
        </w:rPr>
        <w:t xml:space="preserve">. The output capacity of firms located in the set </w:t>
      </w:r>
      <m:oMath>
        <m:d>
          <m:dPr>
            <m:ctrlPr>
              <w:rPr>
                <w:rFonts w:ascii="Cambria Math" w:hAnsi="Cambria Math" w:cs="Cambria Math"/>
                <w:i/>
                <w:iCs/>
                <w:lang w:val="en-US"/>
              </w:rPr>
            </m:ctrlPr>
          </m:dPr>
          <m:e>
            <m:r>
              <w:rPr>
                <w:rFonts w:ascii="Cambria Math" w:hAnsi="Cambria Math" w:cs="Cambria Math"/>
                <w:lang w:val="en-US"/>
              </w:rPr>
              <m:t>β,β+dβ</m:t>
            </m:r>
          </m:e>
        </m:d>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x,x+dx</m:t>
            </m:r>
          </m:e>
        </m:d>
      </m:oMath>
      <w:r w:rsidRPr="00311A56">
        <w:rPr>
          <w:lang w:val="en-US"/>
        </w:rPr>
        <w:t xml:space="preserve"> for small </w:t>
      </w:r>
      <m:oMath>
        <m:r>
          <w:rPr>
            <w:rFonts w:ascii="Cambria Math" w:hAnsi="Cambria Math" w:cs="Cambria Math"/>
            <w:lang w:val="en-US"/>
          </w:rPr>
          <m:t>dβ</m:t>
        </m:r>
      </m:oMath>
      <w:r w:rsidRPr="00311A56">
        <w:rPr>
          <w:lang w:val="en-US"/>
        </w:rPr>
        <w:t xml:space="preserve"> and </w:t>
      </w:r>
      <m:oMath>
        <m:r>
          <w:rPr>
            <w:rFonts w:ascii="Cambria Math" w:hAnsi="Cambria Math" w:cs="Cambria Math"/>
            <w:lang w:val="en-US"/>
          </w:rPr>
          <m:t>dx</m:t>
        </m:r>
      </m:oMath>
      <w:r w:rsidRPr="00311A56">
        <w:rPr>
          <w:lang w:val="en-US"/>
        </w:rPr>
        <w:t xml:space="preserve"> are </w:t>
      </w:r>
      <w:r w:rsidRPr="00712CF1">
        <w:rPr>
          <w:highlight w:val="yellow"/>
          <w:lang w:val="en-US"/>
          <w:rPrChange w:id="26" w:author="Microsoft Office User" w:date="2017-06-14T12:03:00Z">
            <w:rPr>
              <w:lang w:val="en-US"/>
            </w:rPr>
          </w:rPrChange>
        </w:rPr>
        <w:t xml:space="preserve">simply </w:t>
      </w:r>
      <m:oMath>
        <m:r>
          <w:rPr>
            <w:rFonts w:ascii="Cambria Math" w:hAnsi="Cambria Math" w:cs="Cambria Math"/>
            <w:highlight w:val="yellow"/>
            <w:lang w:val="en-US"/>
            <w:rPrChange w:id="27" w:author="Microsoft Office User" w:date="2017-06-14T12:03:00Z">
              <w:rPr>
                <w:rFonts w:ascii="Cambria Math" w:hAnsi="Cambria Math" w:cs="Cambria Math"/>
                <w:lang w:val="en-US"/>
              </w:rPr>
            </w:rPrChange>
          </w:rPr>
          <m:t>g</m:t>
        </m:r>
        <m:d>
          <m:dPr>
            <m:ctrlPr>
              <w:rPr>
                <w:rFonts w:ascii="Cambria Math" w:hAnsi="Cambria Math" w:cs="Cambria Math"/>
                <w:i/>
                <w:iCs/>
                <w:highlight w:val="yellow"/>
                <w:lang w:val="en-US"/>
              </w:rPr>
            </m:ctrlPr>
          </m:dPr>
          <m:e>
            <m:r>
              <w:rPr>
                <w:rFonts w:ascii="Cambria Math" w:hAnsi="Cambria Math" w:cs="Cambria Math"/>
                <w:highlight w:val="yellow"/>
                <w:lang w:val="en-US"/>
                <w:rPrChange w:id="28" w:author="Microsoft Office User" w:date="2017-06-14T12:03:00Z">
                  <w:rPr>
                    <w:rFonts w:ascii="Cambria Math" w:hAnsi="Cambria Math" w:cs="Cambria Math"/>
                    <w:lang w:val="en-US"/>
                  </w:rPr>
                </w:rPrChange>
              </w:rPr>
              <m:t>β,x</m:t>
            </m:r>
          </m:e>
        </m:d>
        <m:r>
          <w:rPr>
            <w:rFonts w:ascii="Cambria Math" w:hAnsi="Cambria Math" w:cs="Cambria Math"/>
            <w:highlight w:val="yellow"/>
            <w:lang w:val="en-US"/>
            <w:rPrChange w:id="29" w:author="Microsoft Office User" w:date="2017-06-14T12:03:00Z">
              <w:rPr>
                <w:rFonts w:ascii="Cambria Math" w:hAnsi="Cambria Math" w:cs="Cambria Math"/>
                <w:lang w:val="en-US"/>
              </w:rPr>
            </w:rPrChange>
          </w:rPr>
          <m:t>dβdx</m:t>
        </m:r>
      </m:oMath>
      <w:r w:rsidRPr="00311A56">
        <w:rPr>
          <w:lang w:val="en-US"/>
        </w:rPr>
        <w:t xml:space="preserve">. We assume that </w:t>
      </w:r>
      <m:oMath>
        <m:r>
          <w:rPr>
            <w:rFonts w:ascii="Cambria Math" w:hAnsi="Cambria Math" w:cs="Cambria Math"/>
            <w:lang w:val="en-US"/>
          </w:rPr>
          <m:t>g</m:t>
        </m:r>
        <m:d>
          <m:dPr>
            <m:ctrlPr>
              <w:rPr>
                <w:rFonts w:ascii="Cambria Math" w:hAnsi="Cambria Math" w:cs="Cambria Math"/>
                <w:i/>
                <w:iCs/>
                <w:lang w:val="en-US"/>
              </w:rPr>
            </m:ctrlPr>
          </m:dPr>
          <m:e>
            <m:r>
              <w:rPr>
                <w:rFonts w:ascii="Cambria Math" w:hAnsi="Cambria Math" w:cs="Cambria Math"/>
                <w:lang w:val="en-US"/>
              </w:rPr>
              <m:t>β,x</m:t>
            </m:r>
          </m:e>
        </m:d>
      </m:oMath>
      <w:r w:rsidRPr="00311A56">
        <w:rPr>
          <w:lang w:val="en-US"/>
        </w:rPr>
        <w:t xml:space="preserve"> is a smooth function </w:t>
      </w:r>
      <w:r w:rsidRPr="00311A56">
        <w:rPr>
          <w:lang w:val="en-US"/>
        </w:rPr>
        <w:lastRenderedPageBreak/>
        <w:t>with compact support. This output</w:t>
      </w:r>
      <w:r w:rsidR="00FD29DB">
        <w:rPr>
          <w:lang w:val="en-US"/>
        </w:rPr>
        <w:t xml:space="preserve"> </w:t>
      </w:r>
      <w:r w:rsidRPr="00311A56">
        <w:rPr>
          <w:lang w:val="en-US"/>
        </w:rPr>
        <w:t xml:space="preserve">capacity distribution function is used to define the aggregate output produced by </w:t>
      </w:r>
      <w:r w:rsidR="00EE76C3" w:rsidRPr="00311A56">
        <w:rPr>
          <w:lang w:val="en-US"/>
        </w:rPr>
        <w:t xml:space="preserve">firms </w:t>
      </w:r>
      <w:r w:rsidRPr="00311A56">
        <w:rPr>
          <w:lang w:val="en-US"/>
        </w:rPr>
        <w:t xml:space="preserve">located in region </w:t>
      </w:r>
      <m:oMath>
        <m:r>
          <m:rPr>
            <m:sty m:val="p"/>
          </m:rPr>
          <w:rPr>
            <w:rFonts w:ascii="Cambria Math" w:hAnsi="Cambria Math" w:cs="Cambria Math"/>
            <w:lang w:val="en-US"/>
          </w:rPr>
          <m:t>R⊆</m:t>
        </m:r>
        <m:d>
          <m:dPr>
            <m:ctrlPr>
              <w:rPr>
                <w:rFonts w:ascii="Cambria Math" w:hAnsi="Cambria Math" w:cs="Cambria Math"/>
                <w:lang w:val="en-US"/>
              </w:rPr>
            </m:ctrlPr>
          </m:dPr>
          <m:e>
            <m:r>
              <m:rPr>
                <m:sty m:val="p"/>
              </m:rPr>
              <w:rPr>
                <w:rFonts w:ascii="Cambria Math" w:hAnsi="Cambria Math" w:cs="Cambria Math"/>
                <w:lang w:val="en-US"/>
              </w:rPr>
              <m:t>0,</m:t>
            </m:r>
            <m:acc>
              <m:accPr>
                <m:chr m:val="̄"/>
                <m:ctrlPr>
                  <w:rPr>
                    <w:rFonts w:ascii="Cambria Math" w:hAnsi="Cambria Math"/>
                    <w:lang w:val="en-US"/>
                  </w:rPr>
                </m:ctrlPr>
              </m:accPr>
              <m:e>
                <m:r>
                  <m:rPr>
                    <m:sty m:val="p"/>
                  </m:rPr>
                  <w:rPr>
                    <w:rFonts w:ascii="Cambria Math" w:hAnsi="Cambria Math" w:cs="Cambria Math"/>
                    <w:lang w:val="en-US"/>
                  </w:rPr>
                  <m:t>β</m:t>
                </m:r>
              </m:e>
            </m:acc>
          </m:e>
        </m:d>
        <m:r>
          <m:rPr>
            <m:sty m:val="p"/>
          </m:rPr>
          <w:rPr>
            <w:rFonts w:ascii="Cambria Math" w:hAnsi="Cambria Math" w:cs="Cambria Math"/>
            <w:lang w:val="en-US"/>
          </w:rPr>
          <m:t>×</m:t>
        </m:r>
        <m:d>
          <m:dPr>
            <m:ctrlPr>
              <w:rPr>
                <w:rFonts w:ascii="Cambria Math" w:hAnsi="Cambria Math" w:cs="Cambria Math"/>
                <w:lang w:val="en-US"/>
              </w:rPr>
            </m:ctrlPr>
          </m:dPr>
          <m:e>
            <m:r>
              <m:rPr>
                <m:sty m:val="p"/>
              </m:rPr>
              <w:rPr>
                <w:rFonts w:ascii="Cambria Math" w:hAnsi="Cambria Math" w:cs="Cambria Math"/>
                <w:lang w:val="en-US"/>
              </w:rPr>
              <m:t>0,</m:t>
            </m:r>
            <m:acc>
              <m:accPr>
                <m:chr m:val="̄"/>
                <m:ctrlPr>
                  <w:rPr>
                    <w:rFonts w:ascii="Cambria Math" w:hAnsi="Cambria Math"/>
                    <w:lang w:val="en-US"/>
                  </w:rPr>
                </m:ctrlPr>
              </m:accPr>
              <m:e>
                <m:r>
                  <m:rPr>
                    <m:sty m:val="p"/>
                  </m:rPr>
                  <w:rPr>
                    <w:rFonts w:ascii="Cambria Math" w:hAnsi="Cambria Math" w:cs="Cambria Math"/>
                    <w:lang w:val="en-US"/>
                  </w:rPr>
                  <m:t>x</m:t>
                </m:r>
              </m:e>
            </m:acc>
          </m:e>
        </m:d>
      </m:oMath>
      <w:r w:rsidR="003D4D9F">
        <w:rPr>
          <w:lang w:val="en-US"/>
        </w:rPr>
        <w:t>.</w:t>
      </w:r>
    </w:p>
    <w:p w14:paraId="6283FD69" w14:textId="44D398C1" w:rsidR="007E6A8D" w:rsidRPr="00311A56" w:rsidRDefault="007E6A8D" w:rsidP="003D4D9F">
      <w:pPr>
        <w:spacing w:after="240" w:line="360" w:lineRule="auto"/>
        <w:ind w:firstLine="720"/>
        <w:jc w:val="both"/>
        <w:rPr>
          <w:lang w:val="en-US"/>
        </w:rPr>
      </w:pPr>
      <w:r w:rsidRPr="00311A56">
        <w:rPr>
          <w:lang w:val="en-US"/>
        </w:rPr>
        <w:t>We now transition from the individual firm to the aggregate industry level (Johansen, 1972) and define the survival region</w:t>
      </w:r>
      <w:r w:rsidR="00405522" w:rsidRPr="00311A56">
        <w:rPr>
          <w:lang w:val="en-US"/>
        </w:rPr>
        <w:t xml:space="preserve">. </w:t>
      </w:r>
      <w:r w:rsidR="00EE76C3" w:rsidRPr="00311A56">
        <w:rPr>
          <w:lang w:val="en-US"/>
        </w:rPr>
        <w:t xml:space="preserve">In the proposed </w:t>
      </w:r>
      <w:r w:rsidR="0068702C" w:rsidRPr="00311A56">
        <w:rPr>
          <w:lang w:val="en-US"/>
        </w:rPr>
        <w:t>framework,</w:t>
      </w:r>
      <w:r w:rsidR="00405522" w:rsidRPr="00311A56">
        <w:rPr>
          <w:lang w:val="en-US"/>
        </w:rPr>
        <w:t xml:space="preserve"> </w:t>
      </w:r>
      <w:r w:rsidR="00740E2A" w:rsidRPr="00311A56">
        <w:rPr>
          <w:lang w:val="en-US"/>
        </w:rPr>
        <w:t>each firm is defined by its input</w:t>
      </w:r>
      <w:r w:rsidR="00B832D2">
        <w:rPr>
          <w:lang w:val="en-US"/>
        </w:rPr>
        <w:t>–</w:t>
      </w:r>
      <w:r w:rsidR="00740E2A" w:rsidRPr="00311A56">
        <w:rPr>
          <w:lang w:val="en-US"/>
        </w:rPr>
        <w:t>output and pollution</w:t>
      </w:r>
      <w:r w:rsidR="00B832D2">
        <w:rPr>
          <w:lang w:val="en-US"/>
        </w:rPr>
        <w:t>–</w:t>
      </w:r>
      <w:r w:rsidR="00740E2A" w:rsidRPr="00311A56">
        <w:rPr>
          <w:lang w:val="en-US"/>
        </w:rPr>
        <w:t>output</w:t>
      </w:r>
      <w:r w:rsidR="00E311BA" w:rsidRPr="00311A56">
        <w:rPr>
          <w:lang w:val="en-US"/>
        </w:rPr>
        <w:t xml:space="preserve"> </w:t>
      </w:r>
      <w:r w:rsidR="00DD1322" w:rsidRPr="00311A56">
        <w:rPr>
          <w:lang w:val="en-US"/>
        </w:rPr>
        <w:t>coefficients</w:t>
      </w:r>
      <w:r w:rsidR="00EE76C3" w:rsidRPr="00311A56">
        <w:rPr>
          <w:lang w:val="en-US"/>
        </w:rPr>
        <w:t>. Then,</w:t>
      </w:r>
      <w:r w:rsidR="00740E2A" w:rsidRPr="00311A56">
        <w:rPr>
          <w:lang w:val="en-US"/>
        </w:rPr>
        <w:t xml:space="preserve"> the set of coefficient</w:t>
      </w:r>
      <w:r w:rsidR="00012CA7">
        <w:rPr>
          <w:lang w:val="en-US"/>
        </w:rPr>
        <w:t>s</w:t>
      </w:r>
      <w:r w:rsidR="00DD1322" w:rsidRPr="00311A56">
        <w:rPr>
          <w:lang w:val="en-US"/>
        </w:rPr>
        <w:t xml:space="preserve"> </w:t>
      </w:r>
      <w:r w:rsidR="008434DA" w:rsidRPr="00311A56">
        <w:rPr>
          <w:lang w:val="en-US"/>
        </w:rPr>
        <w:t>where</w:t>
      </w:r>
      <w:r w:rsidR="0046447C" w:rsidRPr="00311A56">
        <w:rPr>
          <w:lang w:val="en-US"/>
        </w:rPr>
        <w:t xml:space="preserve"> </w:t>
      </w:r>
      <w:r w:rsidR="00740E2A" w:rsidRPr="00311A56">
        <w:rPr>
          <w:lang w:val="en-US"/>
        </w:rPr>
        <w:t>firms’ profits are non-negative (</w:t>
      </w:r>
      <m:oMath>
        <m:r>
          <w:rPr>
            <w:rFonts w:ascii="Cambria Math" w:hAnsi="Cambria Math" w:cs="Cambria Math"/>
            <w:lang w:val="en-US"/>
          </w:rPr>
          <m:t>x∈</m:t>
        </m:r>
        <m:d>
          <m:dPr>
            <m:begChr m:val="["/>
            <m:endChr m:val="]"/>
            <m:ctrlPr>
              <w:rPr>
                <w:rFonts w:ascii="Cambria Math" w:hAnsi="Cambria Math" w:cs="Cambria Math"/>
                <w:i/>
                <w:lang w:val="en-US"/>
              </w:rPr>
            </m:ctrlPr>
          </m:dPr>
          <m:e>
            <m:r>
              <w:rPr>
                <w:rFonts w:ascii="Cambria Math" w:hAnsi="Cambria Math" w:cs="Cambria Math"/>
                <w:lang w:val="en-US"/>
              </w:rPr>
              <m:t>0,p</m:t>
            </m:r>
          </m:e>
        </m:d>
      </m:oMath>
      <w:r w:rsidR="00740E2A" w:rsidRPr="00311A56">
        <w:rPr>
          <w:lang w:val="en-US"/>
        </w:rPr>
        <w:t xml:space="preserve">) is coined the </w:t>
      </w:r>
      <w:r w:rsidR="00740E2A" w:rsidRPr="00A21272">
        <w:rPr>
          <w:i/>
          <w:lang w:val="en-US"/>
        </w:rPr>
        <w:t>survival region</w:t>
      </w:r>
      <w:r w:rsidRPr="00311A56">
        <w:rPr>
          <w:lang w:val="en-US"/>
        </w:rPr>
        <w:t xml:space="preserve">. Let </w:t>
      </w:r>
      <m:oMath>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t</m:t>
            </m:r>
          </m:sub>
          <m:sup>
            <m:r>
              <w:rPr>
                <w:rFonts w:ascii="Cambria Math" w:hAnsi="Cambria Math" w:cs="Cambria Math"/>
                <w:lang w:val="en-US"/>
              </w:rPr>
              <m:t>0</m:t>
            </m:r>
          </m:sup>
        </m:sSubSup>
      </m:oMath>
      <w:r w:rsidRPr="00311A56">
        <w:rPr>
          <w:lang w:val="en-US"/>
        </w:rPr>
        <w:t xml:space="preserve"> denote the survival region in the </w:t>
      </w:r>
      <m:oMath>
        <m:r>
          <w:rPr>
            <w:rFonts w:ascii="Cambria Math" w:hAnsi="Cambria Math" w:cs="Cambria Math"/>
            <w:lang w:val="en-US"/>
          </w:rPr>
          <m:t>β-x</m:t>
        </m:r>
      </m:oMath>
      <w:r w:rsidRPr="00311A56">
        <w:rPr>
          <w:lang w:val="en-US"/>
        </w:rPr>
        <w:t xml:space="preserve"> space</w:t>
      </w:r>
      <w:r w:rsidR="00740E2A" w:rsidRPr="00311A56">
        <w:rPr>
          <w:lang w:val="en-US"/>
        </w:rPr>
        <w:t xml:space="preserve"> in period </w:t>
      </w:r>
      <w:r w:rsidR="00740E2A" w:rsidRPr="00311A56">
        <w:rPr>
          <w:i/>
          <w:iCs/>
          <w:lang w:val="en-US"/>
        </w:rPr>
        <w:t>t</w:t>
      </w:r>
      <w:r w:rsidR="00740E2A" w:rsidRPr="00311A56">
        <w:rPr>
          <w:lang w:val="en-US"/>
        </w:rPr>
        <w:t>, assuming no regulation</w:t>
      </w:r>
      <w:r w:rsidR="008C47A6" w:rsidRPr="00311A56">
        <w:rPr>
          <w:lang w:val="en-US"/>
        </w:rPr>
        <w:t xml:space="preserve"> (Figure 1)</w:t>
      </w:r>
      <w:r w:rsidR="004F7B1A" w:rsidRPr="00311A56">
        <w:rPr>
          <w:lang w:val="en-US"/>
        </w:rPr>
        <w:t xml:space="preserve">. </w:t>
      </w:r>
      <w:r w:rsidR="00740E2A" w:rsidRPr="00311A56">
        <w:rPr>
          <w:lang w:val="en-US"/>
        </w:rPr>
        <w:t>Then, a</w:t>
      </w:r>
      <w:r w:rsidR="004F7B1A" w:rsidRPr="00311A56">
        <w:rPr>
          <w:lang w:val="en-US"/>
        </w:rPr>
        <w:t xml:space="preserve">ssuming </w:t>
      </w:r>
      <m:oMath>
        <m:r>
          <w:rPr>
            <w:rFonts w:ascii="Cambria Math" w:hAnsi="Cambria Math" w:cs="Cambria Math"/>
            <w:lang w:val="en-US"/>
          </w:rPr>
          <m:t>p&lt;</m:t>
        </m:r>
        <m:acc>
          <m:accPr>
            <m:chr m:val="̄"/>
            <m:ctrlPr>
              <w:rPr>
                <w:rFonts w:ascii="Cambria Math" w:hAnsi="Cambria Math"/>
              </w:rPr>
            </m:ctrlPr>
          </m:accPr>
          <m:e>
            <m:r>
              <w:rPr>
                <w:rFonts w:ascii="Cambria Math" w:hAnsi="Cambria Math" w:cs="Cambria Math"/>
                <w:lang w:val="en-US"/>
              </w:rPr>
              <m:t>x</m:t>
            </m:r>
          </m:e>
        </m:acc>
      </m:oMath>
      <w:r w:rsidR="004F7B1A" w:rsidRPr="00311A56">
        <w:t xml:space="preserve">, </w:t>
      </w:r>
      <m:oMath>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t</m:t>
            </m:r>
          </m:sub>
          <m:sup>
            <m:r>
              <w:rPr>
                <w:rFonts w:ascii="Cambria Math" w:hAnsi="Cambria Math" w:cs="Cambria Math"/>
                <w:lang w:val="en-US"/>
              </w:rPr>
              <m:t>0</m:t>
            </m:r>
          </m:sup>
        </m:sSubSup>
      </m:oMath>
      <w:r w:rsidRPr="00311A56">
        <w:rPr>
          <w:lang w:val="en-US"/>
        </w:rPr>
        <w:t xml:space="preserve"> </w:t>
      </w:r>
      <w:r w:rsidR="003D4D9F">
        <w:rPr>
          <w:lang w:val="en-US"/>
        </w:rPr>
        <w:t xml:space="preserve">can formally be defined </w:t>
      </w:r>
      <w:r w:rsidRPr="00311A56">
        <w:rPr>
          <w:lang w:val="en-US"/>
        </w:rPr>
        <w:t xml:space="preserve">as follows: </w:t>
      </w:r>
    </w:p>
    <w:p w14:paraId="7C9D8B1E" w14:textId="0F557327" w:rsidR="007E6A8D" w:rsidRPr="00311A56" w:rsidRDefault="00997626" w:rsidP="0076793C">
      <w:pPr>
        <w:spacing w:after="240" w:line="360" w:lineRule="auto"/>
        <w:jc w:val="center"/>
        <w:rPr>
          <w:lang w:val="en-US"/>
        </w:rPr>
      </w:pPr>
      <m:oMathPara>
        <m:oMath>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t</m:t>
              </m:r>
            </m:sub>
            <m:sup>
              <m:r>
                <w:rPr>
                  <w:rFonts w:ascii="Cambria Math" w:hAnsi="Cambria Math" w:cs="Cambria Math"/>
                  <w:lang w:val="en-US"/>
                </w:rPr>
                <m:t>0</m:t>
              </m:r>
            </m:sup>
          </m:sSubSup>
          <m:r>
            <w:rPr>
              <w:rFonts w:ascii="Cambria Math" w:hAnsi="Cambria Math" w:cs="Cambria Math"/>
              <w:lang w:val="en-US"/>
            </w:rPr>
            <m:t>≡R</m:t>
          </m:r>
          <m:d>
            <m:dPr>
              <m:ctrlPr>
                <w:rPr>
                  <w:rFonts w:ascii="Cambria Math" w:hAnsi="Cambria Math" w:cs="Cambria Math"/>
                  <w:i/>
                  <w:iCs/>
                  <w:lang w:val="en-US"/>
                </w:rPr>
              </m:ctrlPr>
            </m:dPr>
            <m:e>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t,</m:t>
                  </m:r>
                </m:sub>
              </m:sSub>
              <m:r>
                <w:rPr>
                  <w:rFonts w:ascii="Cambria Math" w:hAnsi="Cambria Math" w:cs="Cambria Math"/>
                  <w:lang w:val="en-US"/>
                </w:rPr>
                <m:t>∙</m:t>
              </m:r>
            </m:e>
          </m:d>
          <m:r>
            <w:rPr>
              <w:rFonts w:ascii="Cambria Math" w:hAnsi="Cambria Math" w:cs="Cambria Math"/>
              <w:lang w:val="en-US"/>
            </w:rPr>
            <m:t>=</m:t>
          </m:r>
          <m:d>
            <m:dPr>
              <m:begChr m:val="{"/>
              <m:endChr m:val="}"/>
              <m:ctrlPr>
                <w:rPr>
                  <w:rFonts w:ascii="Cambria Math" w:hAnsi="Cambria Math" w:cs="Cambria Math"/>
                  <w:i/>
                  <w:iCs/>
                  <w:lang w:val="en-US"/>
                </w:rPr>
              </m:ctrlPr>
            </m:dPr>
            <m:e>
              <m:d>
                <m:dPr>
                  <m:ctrlPr>
                    <w:rPr>
                      <w:rFonts w:ascii="Cambria Math" w:hAnsi="Cambria Math" w:cs="Cambria Math"/>
                      <w:i/>
                      <w:iCs/>
                      <w:lang w:val="en-US"/>
                    </w:rPr>
                  </m:ctrlPr>
                </m:dPr>
                <m:e>
                  <m:r>
                    <w:rPr>
                      <w:rFonts w:ascii="Cambria Math" w:hAnsi="Cambria Math" w:cs="Cambria Math"/>
                      <w:lang w:val="en-US"/>
                    </w:rPr>
                    <m:t>β,x</m:t>
                  </m:r>
                </m:e>
              </m:d>
              <m:r>
                <w:rPr>
                  <w:rFonts w:ascii="Cambria Math" w:hAnsi="Cambria Math" w:cs="Cambria Math"/>
                  <w:lang w:val="en-US"/>
                </w:rPr>
                <m:t xml:space="preserve"> | 0≤β≤</m:t>
              </m:r>
              <m:acc>
                <m:accPr>
                  <m:chr m:val="̄"/>
                  <m:ctrlPr>
                    <w:rPr>
                      <w:rFonts w:ascii="Cambria Math" w:hAnsi="Cambria Math"/>
                    </w:rPr>
                  </m:ctrlPr>
                </m:accPr>
                <m:e>
                  <m:r>
                    <w:rPr>
                      <w:rFonts w:ascii="Cambria Math" w:hAnsi="Cambria Math" w:cs="Cambria Math"/>
                      <w:lang w:val="en-US"/>
                    </w:rPr>
                    <m:t>β</m:t>
                  </m:r>
                </m:e>
              </m:acc>
              <m:r>
                <w:rPr>
                  <w:rFonts w:ascii="Cambria Math" w:hAnsi="Cambria Math" w:cs="Cambria Math"/>
                  <w:lang w:val="en-US"/>
                </w:rPr>
                <m:t>,0≤x≤</m:t>
              </m:r>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t</m:t>
                  </m:r>
                </m:sub>
              </m:sSub>
            </m:e>
          </m:d>
          <m:r>
            <w:rPr>
              <w:rFonts w:ascii="Cambria Math" w:hAnsi="Cambria Math" w:cs="Cambria Math"/>
              <w:lang w:val="en-US"/>
            </w:rPr>
            <m:t>.</m:t>
          </m:r>
        </m:oMath>
      </m:oMathPara>
    </w:p>
    <w:p w14:paraId="1928068C" w14:textId="4E10E4A0" w:rsidR="008C47A6" w:rsidRPr="00311A56" w:rsidRDefault="008C47A6" w:rsidP="009D376C">
      <w:pPr>
        <w:spacing w:after="240" w:line="360" w:lineRule="auto"/>
        <w:jc w:val="center"/>
        <w:rPr>
          <w:lang w:val="en-US"/>
        </w:rPr>
      </w:pPr>
      <w:r w:rsidRPr="00311A56">
        <w:rPr>
          <w:noProof/>
          <w:lang w:val="en-US" w:bidi="he-IL"/>
        </w:rPr>
        <w:drawing>
          <wp:inline distT="0" distB="0" distL="0" distR="0" wp14:anchorId="791F9E85" wp14:editId="561871DA">
            <wp:extent cx="3278569" cy="2313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egula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8569" cy="2313662"/>
                    </a:xfrm>
                    <a:prstGeom prst="rect">
                      <a:avLst/>
                    </a:prstGeom>
                  </pic:spPr>
                </pic:pic>
              </a:graphicData>
            </a:graphic>
          </wp:inline>
        </w:drawing>
      </w:r>
    </w:p>
    <w:p w14:paraId="03AEE731" w14:textId="2D933BCE" w:rsidR="008C47A6" w:rsidRPr="00A21272" w:rsidRDefault="008C47A6" w:rsidP="009D376C">
      <w:pPr>
        <w:spacing w:after="240" w:line="480" w:lineRule="auto"/>
        <w:rPr>
          <w:lang w:val="en-US"/>
        </w:rPr>
      </w:pPr>
      <w:r w:rsidRPr="00A21272">
        <w:rPr>
          <w:lang w:val="en-US"/>
        </w:rPr>
        <w:t>Figure 1. The survival region assuming no regulation</w:t>
      </w:r>
      <w:r w:rsidR="00881E45">
        <w:rPr>
          <w:lang w:val="en-US"/>
        </w:rPr>
        <w:t>.</w:t>
      </w:r>
    </w:p>
    <w:p w14:paraId="0069EB26" w14:textId="55813F2A" w:rsidR="007E6A8D" w:rsidRPr="00311A56" w:rsidRDefault="0076793C" w:rsidP="00CF46B5">
      <w:pPr>
        <w:spacing w:after="240" w:line="360" w:lineRule="auto"/>
        <w:jc w:val="both"/>
        <w:rPr>
          <w:lang w:val="en-US"/>
        </w:rPr>
      </w:pPr>
      <w:r>
        <w:rPr>
          <w:lang w:val="en-US"/>
        </w:rPr>
        <w:t>The survival region is a function of prices</w:t>
      </w:r>
      <w:r w:rsidR="00DC6714">
        <w:rPr>
          <w:lang w:val="en-US"/>
        </w:rPr>
        <w:t xml:space="preserve">, regulation, and technology. </w:t>
      </w:r>
      <w:r w:rsidR="00012CA7">
        <w:rPr>
          <w:lang w:val="en-US"/>
        </w:rPr>
        <w:t xml:space="preserve">However, </w:t>
      </w:r>
      <w:r>
        <w:rPr>
          <w:lang w:val="en-US"/>
        </w:rPr>
        <w:t xml:space="preserve">in the </w:t>
      </w:r>
      <w:r w:rsidR="00DC6714">
        <w:rPr>
          <w:lang w:val="en-US"/>
        </w:rPr>
        <w:t>unregulated environment</w:t>
      </w:r>
      <w:r w:rsidR="00012CA7">
        <w:rPr>
          <w:lang w:val="en-US"/>
        </w:rPr>
        <w:t>,</w:t>
      </w:r>
      <w:r>
        <w:rPr>
          <w:lang w:val="en-US"/>
        </w:rPr>
        <w:t xml:space="preserve"> </w:t>
      </w:r>
      <w:r w:rsidR="00DC6714">
        <w:rPr>
          <w:lang w:val="en-US"/>
        </w:rPr>
        <w:t>the survival region is</w:t>
      </w:r>
      <w:r>
        <w:rPr>
          <w:lang w:val="en-US"/>
        </w:rPr>
        <w:t xml:space="preserve"> only affected by the output price</w:t>
      </w:r>
      <w:r w:rsidR="00DC6714">
        <w:rPr>
          <w:lang w:val="en-US"/>
        </w:rPr>
        <w:t>.</w:t>
      </w:r>
      <w:r>
        <w:rPr>
          <w:lang w:val="en-US"/>
        </w:rPr>
        <w:t xml:space="preserve"> </w:t>
      </w:r>
      <w:r w:rsidR="00DC6714">
        <w:rPr>
          <w:lang w:val="en-US"/>
        </w:rPr>
        <w:t>O</w:t>
      </w:r>
      <w:r>
        <w:rPr>
          <w:lang w:val="en-US"/>
        </w:rPr>
        <w:t>nce regulatio</w:t>
      </w:r>
      <w:r w:rsidR="00DC6714">
        <w:rPr>
          <w:lang w:val="en-US"/>
        </w:rPr>
        <w:t xml:space="preserve">n is introduced, the survival region </w:t>
      </w:r>
      <w:r w:rsidR="00CF46B5">
        <w:rPr>
          <w:lang w:val="en-US"/>
        </w:rPr>
        <w:t>is</w:t>
      </w:r>
      <w:r w:rsidR="00DC6714">
        <w:rPr>
          <w:lang w:val="en-US"/>
        </w:rPr>
        <w:t xml:space="preserve"> also affected by the</w:t>
      </w:r>
      <w:ins w:id="30" w:author="Microsoft Office User" w:date="2017-06-14T12:04:00Z">
        <w:r w:rsidR="00712CF1">
          <w:rPr>
            <w:lang w:val="en-US"/>
          </w:rPr>
          <w:t xml:space="preserve"> </w:t>
        </w:r>
        <w:commentRangeStart w:id="31"/>
        <w:r w:rsidR="00712CF1">
          <w:rPr>
            <w:lang w:val="en-US"/>
          </w:rPr>
          <w:t>pollution</w:t>
        </w:r>
      </w:ins>
      <w:r w:rsidR="00DC6714">
        <w:rPr>
          <w:lang w:val="en-US"/>
        </w:rPr>
        <w:t xml:space="preserve"> policy and the alternative technology </w:t>
      </w:r>
      <w:r w:rsidR="00CF46B5">
        <w:rPr>
          <w:lang w:val="en-US"/>
        </w:rPr>
        <w:t>policy</w:t>
      </w:r>
      <w:r w:rsidR="00DC6714">
        <w:rPr>
          <w:lang w:val="en-US"/>
        </w:rPr>
        <w:t xml:space="preserve"> introduce</w:t>
      </w:r>
      <w:r w:rsidR="00012CA7">
        <w:rPr>
          <w:lang w:val="en-US"/>
        </w:rPr>
        <w:t>d</w:t>
      </w:r>
      <w:commentRangeEnd w:id="31"/>
      <w:r w:rsidR="00712CF1">
        <w:rPr>
          <w:rStyle w:val="CommentReference"/>
        </w:rPr>
        <w:commentReference w:id="31"/>
      </w:r>
      <w:r>
        <w:rPr>
          <w:lang w:val="en-US"/>
        </w:rPr>
        <w:t>.</w:t>
      </w:r>
      <w:r w:rsidR="00DC6714">
        <w:rPr>
          <w:lang w:val="en-US"/>
        </w:rPr>
        <w:t xml:space="preserve"> </w:t>
      </w:r>
      <w:r w:rsidR="003A3BDF" w:rsidRPr="00311A56">
        <w:rPr>
          <w:lang w:val="en-US"/>
        </w:rPr>
        <w:t xml:space="preserve">Under the unregulated environment, firms </w:t>
      </w:r>
      <m:oMath>
        <m:r>
          <w:rPr>
            <w:rFonts w:ascii="Cambria Math" w:hAnsi="Cambria Math" w:cs="Cambria Math"/>
            <w:lang w:val="en-US"/>
          </w:rPr>
          <m:t>R-</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t</m:t>
            </m:r>
          </m:sub>
          <m:sup>
            <m:r>
              <w:rPr>
                <w:rFonts w:ascii="Cambria Math" w:hAnsi="Cambria Math" w:cs="Cambria Math"/>
                <w:lang w:val="en-US"/>
              </w:rPr>
              <m:t>0</m:t>
            </m:r>
          </m:sup>
        </m:sSubSup>
        <m:r>
          <w:rPr>
            <w:rFonts w:ascii="Cambria Math" w:hAnsi="Cambria Math" w:cs="Cambria Math"/>
            <w:lang w:val="en-US"/>
          </w:rPr>
          <m:t>=</m:t>
        </m:r>
        <m:d>
          <m:dPr>
            <m:begChr m:val="{"/>
            <m:endChr m:val="}"/>
            <m:ctrlPr>
              <w:rPr>
                <w:rFonts w:ascii="Cambria Math" w:hAnsi="Cambria Math" w:cs="Cambria Math"/>
                <w:lang w:val="en-US"/>
              </w:rPr>
            </m:ctrlPr>
          </m:dPr>
          <m:e>
            <m:d>
              <m:dPr>
                <m:ctrlPr>
                  <w:rPr>
                    <w:rFonts w:ascii="Cambria Math" w:hAnsi="Cambria Math" w:cs="Cambria Math"/>
                    <w:lang w:val="en-US"/>
                  </w:rPr>
                </m:ctrlPr>
              </m:dPr>
              <m:e>
                <m:r>
                  <m:rPr>
                    <m:sty m:val="p"/>
                  </m:rPr>
                  <w:rPr>
                    <w:rFonts w:ascii="Cambria Math" w:hAnsi="Cambria Math" w:cs="Cambria Math"/>
                    <w:lang w:val="en-US"/>
                  </w:rPr>
                  <m:t>β,x</m:t>
                </m:r>
              </m:e>
            </m:d>
            <m:r>
              <m:rPr>
                <m:sty m:val="p"/>
              </m:rPr>
              <w:rPr>
                <w:rFonts w:ascii="Cambria Math" w:hAnsi="Cambria Math" w:cs="Cambria Math"/>
                <w:lang w:val="en-US"/>
              </w:rPr>
              <m:t xml:space="preserve"> | 0≤β≤</m:t>
            </m:r>
            <m:acc>
              <m:accPr>
                <m:chr m:val="̄"/>
                <m:ctrlPr>
                  <w:rPr>
                    <w:rFonts w:ascii="Cambria Math" w:hAnsi="Cambria Math"/>
                    <w:lang w:val="en-US"/>
                  </w:rPr>
                </m:ctrlPr>
              </m:accPr>
              <m:e>
                <m:r>
                  <m:rPr>
                    <m:sty m:val="p"/>
                  </m:rPr>
                  <w:rPr>
                    <w:rFonts w:ascii="Cambria Math" w:hAnsi="Cambria Math" w:cs="Cambria Math"/>
                    <w:lang w:val="en-US"/>
                  </w:rPr>
                  <m:t>β</m:t>
                </m:r>
              </m:e>
            </m:acc>
            <m:r>
              <m:rPr>
                <m:sty m:val="p"/>
              </m:rPr>
              <w:rPr>
                <w:rFonts w:ascii="Cambria Math" w:hAnsi="Cambria Math" w:cs="Cambria Math"/>
                <w:lang w:val="en-US"/>
              </w:rPr>
              <m:t>,</m:t>
            </m:r>
            <m:sSub>
              <m:sSubPr>
                <m:ctrlPr>
                  <w:rPr>
                    <w:rFonts w:ascii="Cambria Math" w:hAnsi="Cambria Math" w:cs="Cambria Math"/>
                    <w:lang w:val="en-US"/>
                  </w:rPr>
                </m:ctrlPr>
              </m:sSubPr>
              <m:e>
                <m:r>
                  <m:rPr>
                    <m:sty m:val="p"/>
                  </m:rPr>
                  <w:rPr>
                    <w:rFonts w:ascii="Cambria Math" w:hAnsi="Cambria Math" w:cs="Cambria Math"/>
                    <w:lang w:val="en-US"/>
                  </w:rPr>
                  <m:t>p</m:t>
                </m:r>
              </m:e>
              <m:sub>
                <m:r>
                  <w:rPr>
                    <w:rFonts w:ascii="Cambria Math" w:hAnsi="Cambria Math" w:cs="Cambria Math"/>
                    <w:lang w:val="en-US"/>
                  </w:rPr>
                  <m:t>t</m:t>
                </m:r>
              </m:sub>
            </m:sSub>
            <m:r>
              <m:rPr>
                <m:sty m:val="p"/>
              </m:rPr>
              <w:rPr>
                <w:rFonts w:ascii="Cambria Math" w:hAnsi="Cambria Math" w:cs="Cambria Math"/>
                <w:lang w:val="en-US"/>
              </w:rPr>
              <m:t>&lt;x≤</m:t>
            </m:r>
            <m:acc>
              <m:accPr>
                <m:chr m:val="̄"/>
                <m:ctrlPr>
                  <w:rPr>
                    <w:rFonts w:ascii="Cambria Math" w:hAnsi="Cambria Math"/>
                    <w:lang w:val="en-US"/>
                  </w:rPr>
                </m:ctrlPr>
              </m:accPr>
              <m:e>
                <m:r>
                  <m:rPr>
                    <m:sty m:val="p"/>
                  </m:rPr>
                  <w:rPr>
                    <w:rFonts w:ascii="Cambria Math" w:hAnsi="Cambria Math" w:cs="Cambria Math"/>
                    <w:lang w:val="en-US"/>
                  </w:rPr>
                  <m:t>x</m:t>
                </m:r>
              </m:e>
            </m:acc>
          </m:e>
        </m:d>
      </m:oMath>
      <w:r w:rsidR="003A3BDF" w:rsidRPr="00311A56">
        <w:rPr>
          <w:lang w:val="en-US"/>
        </w:rPr>
        <w:t xml:space="preserve"> remain idle</w:t>
      </w:r>
      <w:r w:rsidR="00822B1A" w:rsidRPr="00311A56">
        <w:rPr>
          <w:lang w:val="en-US"/>
        </w:rPr>
        <w:t xml:space="preserve"> (Figure 1)</w:t>
      </w:r>
      <w:r w:rsidR="003A3BDF" w:rsidRPr="00311A56">
        <w:rPr>
          <w:lang w:val="en-US"/>
        </w:rPr>
        <w:t xml:space="preserve">. </w:t>
      </w:r>
      <w:r w:rsidR="00296C29" w:rsidRPr="00311A56">
        <w:rPr>
          <w:lang w:val="en-US"/>
        </w:rPr>
        <w:t>In the unregulated environment, t</w:t>
      </w:r>
      <w:r w:rsidR="007E6A8D" w:rsidRPr="00311A56">
        <w:rPr>
          <w:lang w:val="en-US"/>
        </w:rPr>
        <w:t>he industry generates aggregate output, aggregate pollution, and aggregate input, respectively, as follows:</w:t>
      </w:r>
    </w:p>
    <w:tbl>
      <w:tblPr>
        <w:tblW w:w="5000" w:type="pct"/>
        <w:tblLook w:val="04A0" w:firstRow="1" w:lastRow="0" w:firstColumn="1" w:lastColumn="0" w:noHBand="0" w:noVBand="1"/>
      </w:tblPr>
      <w:tblGrid>
        <w:gridCol w:w="1404"/>
        <w:gridCol w:w="6552"/>
        <w:gridCol w:w="1404"/>
      </w:tblGrid>
      <w:tr w:rsidR="007E6A8D" w:rsidRPr="00311A56" w14:paraId="4B653E1A" w14:textId="77777777" w:rsidTr="000B11C8">
        <w:tc>
          <w:tcPr>
            <w:tcW w:w="750" w:type="pct"/>
            <w:vAlign w:val="center"/>
          </w:tcPr>
          <w:p w14:paraId="7A6EC7E0" w14:textId="77777777" w:rsidR="007E6A8D" w:rsidRPr="00311A56" w:rsidRDefault="007E6A8D" w:rsidP="000B11C8">
            <w:pPr>
              <w:spacing w:after="240" w:line="360" w:lineRule="auto"/>
            </w:pPr>
          </w:p>
        </w:tc>
        <w:tc>
          <w:tcPr>
            <w:tcW w:w="3500" w:type="pct"/>
          </w:tcPr>
          <w:p w14:paraId="06F6C9A0" w14:textId="0323E6E8" w:rsidR="007E6A8D" w:rsidRPr="00311A56" w:rsidRDefault="00997626" w:rsidP="007A5A56">
            <w:pPr>
              <w:spacing w:after="240" w:line="360" w:lineRule="auto"/>
              <w:rPr>
                <w:iCs/>
                <w:lang w:val="en-US"/>
              </w:rPr>
            </w:pPr>
            <m:oMathPara>
              <m:oMath>
                <m:sSubSup>
                  <m:sSubSupPr>
                    <m:ctrlPr>
                      <w:rPr>
                        <w:rFonts w:ascii="Cambria Math" w:hAnsi="Cambria Math" w:cs="Cambria Math"/>
                        <w:i/>
                        <w:iCs/>
                        <w:lang w:val="en-US"/>
                      </w:rPr>
                    </m:ctrlPr>
                  </m:sSubSupPr>
                  <m:e>
                    <m:r>
                      <w:rPr>
                        <w:rFonts w:ascii="Cambria Math" w:hAnsi="Cambria Math" w:cs="Cambria Math"/>
                        <w:lang w:val="en-US"/>
                      </w:rPr>
                      <m:t>Y</m:t>
                    </m:r>
                  </m:e>
                  <m:sub>
                    <m:r>
                      <w:rPr>
                        <w:rFonts w:ascii="Cambria Math" w:hAnsi="Cambria Math" w:cs="Cambria Math"/>
                        <w:lang w:val="en-US"/>
                      </w:rPr>
                      <m:t>t</m:t>
                    </m:r>
                  </m:sub>
                  <m:sup>
                    <m:r>
                      <w:rPr>
                        <w:rFonts w:ascii="Cambria Math" w:hAnsi="Cambria Math" w:cs="Cambria Math"/>
                        <w:lang w:val="en-US"/>
                      </w:rPr>
                      <m:t>0</m:t>
                    </m:r>
                  </m:sup>
                </m:sSubSup>
                <m:r>
                  <w:rPr>
                    <w:rFonts w:ascii="Cambria Math" w:hAnsi="Cambria Math" w:cs="Cambria Math"/>
                    <w:lang w:val="en-US"/>
                  </w:rPr>
                  <m:t>≡</m:t>
                </m:r>
                <m:r>
                  <w:rPr>
                    <w:rFonts w:ascii="Cambria Math" w:hAnsi="Cambria Math"/>
                    <w:lang w:val="en-US"/>
                  </w:rPr>
                  <m:t>Y</m:t>
                </m:r>
                <m:d>
                  <m:dPr>
                    <m:ctrlPr>
                      <w:rPr>
                        <w:rFonts w:ascii="Cambria Math" w:hAnsi="Cambria Math" w:cs="Cambria Math"/>
                        <w:i/>
                        <w:iCs/>
                        <w:lang w:val="en-US"/>
                      </w:rPr>
                    </m:ctrlPr>
                  </m:dPr>
                  <m:e>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t,</m:t>
                        </m:r>
                      </m:sub>
                    </m:sSub>
                    <m:r>
                      <w:rPr>
                        <w:rFonts w:ascii="Cambria Math" w:hAnsi="Cambria Math" w:cs="Cambria Math"/>
                        <w:lang w:val="en-US"/>
                      </w:rPr>
                      <m:t>∙</m:t>
                    </m:r>
                  </m:e>
                </m:d>
                <m:r>
                  <w:rPr>
                    <w:rFonts w:ascii="Cambria Math" w:hAnsi="Cambria Math"/>
                    <w:lang w:val="en-US"/>
                  </w:rPr>
                  <m:t>=</m:t>
                </m:r>
                <m:nary>
                  <m:naryPr>
                    <m:limLoc m:val="subSup"/>
                    <m:subHide m:val="1"/>
                    <m:supHide m:val="1"/>
                    <m:ctrlPr>
                      <w:rPr>
                        <w:rFonts w:ascii="Cambria Math" w:hAnsi="Cambria Math"/>
                      </w:rPr>
                    </m:ctrlPr>
                  </m:naryPr>
                  <m:sub/>
                  <m:sup/>
                  <m:e>
                    <m:nary>
                      <m:naryPr>
                        <m:limLoc m:val="subSup"/>
                        <m:supHide m:val="1"/>
                        <m:ctrlPr>
                          <w:rPr>
                            <w:rFonts w:ascii="Cambria Math" w:hAnsi="Cambria Math"/>
                          </w:rPr>
                        </m:ctrlPr>
                      </m:naryPr>
                      <m:sub>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t</m:t>
                            </m:r>
                          </m:sub>
                          <m:sup>
                            <m:r>
                              <w:rPr>
                                <w:rFonts w:ascii="Cambria Math" w:hAnsi="Cambria Math" w:cs="Cambria Math"/>
                                <w:lang w:val="en-US"/>
                              </w:rPr>
                              <m:t>0</m:t>
                            </m:r>
                          </m:sup>
                        </m:sSubSup>
                      </m:sub>
                      <m:sup/>
                      <m:e>
                        <m:r>
                          <w:rPr>
                            <w:rFonts w:ascii="Cambria Math" w:hAnsi="Cambria Math" w:cs="Cambria Math"/>
                            <w:lang w:val="en-US"/>
                          </w:rPr>
                          <m:t>g</m:t>
                        </m:r>
                      </m:e>
                    </m:nary>
                  </m:e>
                </m:nary>
                <m:d>
                  <m:dPr>
                    <m:ctrlPr>
                      <w:rPr>
                        <w:rFonts w:ascii="Cambria Math" w:hAnsi="Cambria Math" w:cs="Cambria Math"/>
                        <w:i/>
                        <w:iCs/>
                        <w:lang w:val="en-US"/>
                      </w:rPr>
                    </m:ctrlPr>
                  </m:dPr>
                  <m:e>
                    <m:r>
                      <w:rPr>
                        <w:rFonts w:ascii="Cambria Math" w:hAnsi="Cambria Math" w:cs="Cambria Math"/>
                        <w:lang w:val="en-US"/>
                      </w:rPr>
                      <m:t>β,x</m:t>
                    </m:r>
                  </m:e>
                </m:d>
                <m:r>
                  <w:rPr>
                    <w:rFonts w:ascii="Cambria Math" w:hAnsi="Cambria Math" w:cs="Cambria Math"/>
                    <w:lang w:val="en-US"/>
                  </w:rPr>
                  <m:t>dβdx,</m:t>
                </m:r>
              </m:oMath>
            </m:oMathPara>
          </w:p>
          <w:p w14:paraId="44A1BA8B" w14:textId="135DF952" w:rsidR="007E6A8D" w:rsidRPr="00311A56" w:rsidRDefault="00997626" w:rsidP="007A5A56">
            <w:pPr>
              <w:spacing w:after="240" w:line="360" w:lineRule="auto"/>
              <w:rPr>
                <w:lang w:val="en-US"/>
              </w:rPr>
            </w:pPr>
            <m:oMathPara>
              <m:oMathParaPr>
                <m:jc m:val="centerGroup"/>
              </m:oMathParaPr>
              <m:oMath>
                <m:sSubSup>
                  <m:sSubSupPr>
                    <m:ctrlPr>
                      <w:rPr>
                        <w:rFonts w:ascii="Cambria Math" w:hAnsi="Cambria Math" w:cs="Cambria Math"/>
                        <w:i/>
                        <w:iCs/>
                        <w:lang w:val="en-US"/>
                      </w:rPr>
                    </m:ctrlPr>
                  </m:sSubSupPr>
                  <m:e>
                    <m:r>
                      <w:rPr>
                        <w:rFonts w:ascii="Cambria Math" w:hAnsi="Cambria Math" w:cs="Cambria Math"/>
                        <w:lang w:val="en-US"/>
                      </w:rPr>
                      <m:t>Z</m:t>
                    </m:r>
                  </m:e>
                  <m:sub>
                    <m:r>
                      <w:rPr>
                        <w:rFonts w:ascii="Cambria Math" w:hAnsi="Cambria Math" w:cs="Cambria Math"/>
                        <w:lang w:val="en-US"/>
                      </w:rPr>
                      <m:t>t</m:t>
                    </m:r>
                  </m:sub>
                  <m:sup>
                    <m:r>
                      <w:rPr>
                        <w:rFonts w:ascii="Cambria Math" w:hAnsi="Cambria Math" w:cs="Cambria Math"/>
                        <w:lang w:val="en-US"/>
                      </w:rPr>
                      <m:t>0</m:t>
                    </m:r>
                  </m:sup>
                </m:sSubSup>
                <m:r>
                  <w:rPr>
                    <w:rFonts w:ascii="Cambria Math" w:hAnsi="Cambria Math" w:cs="Cambria Math"/>
                    <w:lang w:val="en-US"/>
                  </w:rPr>
                  <m:t>≡</m:t>
                </m:r>
                <m:r>
                  <w:rPr>
                    <w:rFonts w:ascii="Cambria Math" w:hAnsi="Cambria Math"/>
                    <w:lang w:val="en-US"/>
                  </w:rPr>
                  <m:t>Z</m:t>
                </m:r>
                <m:d>
                  <m:dPr>
                    <m:ctrlPr>
                      <w:rPr>
                        <w:rFonts w:ascii="Cambria Math" w:hAnsi="Cambria Math" w:cs="Cambria Math"/>
                        <w:i/>
                        <w:iCs/>
                        <w:lang w:val="en-US"/>
                      </w:rPr>
                    </m:ctrlPr>
                  </m:dPr>
                  <m:e>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t,</m:t>
                        </m:r>
                      </m:sub>
                    </m:sSub>
                    <m:r>
                      <w:rPr>
                        <w:rFonts w:ascii="Cambria Math" w:hAnsi="Cambria Math" w:cs="Cambria Math"/>
                        <w:lang w:val="en-US"/>
                      </w:rPr>
                      <m:t>∙</m:t>
                    </m:r>
                  </m:e>
                </m:d>
                <m:r>
                  <w:rPr>
                    <w:rFonts w:ascii="Cambria Math" w:hAnsi="Cambria Math"/>
                    <w:lang w:val="en-US"/>
                  </w:rPr>
                  <m:t>=</m:t>
                </m:r>
                <m:nary>
                  <m:naryPr>
                    <m:limLoc m:val="subSup"/>
                    <m:subHide m:val="1"/>
                    <m:supHide m:val="1"/>
                    <m:ctrlPr>
                      <w:rPr>
                        <w:rFonts w:ascii="Cambria Math" w:hAnsi="Cambria Math"/>
                      </w:rPr>
                    </m:ctrlPr>
                  </m:naryPr>
                  <m:sub/>
                  <m:sup/>
                  <m:e>
                    <m:nary>
                      <m:naryPr>
                        <m:limLoc m:val="subSup"/>
                        <m:supHide m:val="1"/>
                        <m:ctrlPr>
                          <w:rPr>
                            <w:rFonts w:ascii="Cambria Math" w:hAnsi="Cambria Math"/>
                          </w:rPr>
                        </m:ctrlPr>
                      </m:naryPr>
                      <m:sub>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t</m:t>
                            </m:r>
                          </m:sub>
                          <m:sup>
                            <m:r>
                              <w:rPr>
                                <w:rFonts w:ascii="Cambria Math" w:hAnsi="Cambria Math" w:cs="Cambria Math"/>
                                <w:lang w:val="en-US"/>
                              </w:rPr>
                              <m:t>0</m:t>
                            </m:r>
                          </m:sup>
                        </m:sSubSup>
                      </m:sub>
                      <m:sup/>
                      <m:e>
                        <m:r>
                          <w:rPr>
                            <w:rFonts w:ascii="Cambria Math" w:hAnsi="Cambria Math" w:cs="Cambria Math"/>
                            <w:lang w:val="en-US"/>
                          </w:rPr>
                          <m:t>β</m:t>
                        </m:r>
                      </m:e>
                    </m:nary>
                  </m:e>
                </m:nary>
                <m:r>
                  <w:rPr>
                    <w:rFonts w:ascii="Cambria Math" w:hAnsi="Cambria Math" w:cs="Cambria Math"/>
                    <w:lang w:val="en-US"/>
                  </w:rPr>
                  <m:t>⋅g</m:t>
                </m:r>
                <m:d>
                  <m:dPr>
                    <m:ctrlPr>
                      <w:rPr>
                        <w:rFonts w:ascii="Cambria Math" w:hAnsi="Cambria Math" w:cs="Cambria Math"/>
                        <w:i/>
                        <w:iCs/>
                        <w:lang w:val="en-US"/>
                      </w:rPr>
                    </m:ctrlPr>
                  </m:dPr>
                  <m:e>
                    <m:r>
                      <w:rPr>
                        <w:rFonts w:ascii="Cambria Math" w:hAnsi="Cambria Math" w:cs="Cambria Math"/>
                        <w:lang w:val="en-US"/>
                      </w:rPr>
                      <m:t>β,x</m:t>
                    </m:r>
                  </m:e>
                </m:d>
                <m:r>
                  <w:rPr>
                    <w:rFonts w:ascii="Cambria Math" w:hAnsi="Cambria Math" w:cs="Cambria Math"/>
                    <w:lang w:val="en-US"/>
                  </w:rPr>
                  <m:t>dβdx,</m:t>
                </m:r>
                <m:r>
                  <m:rPr>
                    <m:sty m:val="p"/>
                  </m:rPr>
                  <w:rPr>
                    <w:rFonts w:ascii="Cambria Math" w:hAnsi="Cambria Math" w:cs="Cambria Math"/>
                    <w:lang w:val="en-US"/>
                  </w:rPr>
                  <m:t> and </m:t>
                </m:r>
              </m:oMath>
            </m:oMathPara>
          </w:p>
          <w:p w14:paraId="0B7E41EA" w14:textId="17328A9F" w:rsidR="007E6A8D" w:rsidRPr="00311A56" w:rsidRDefault="00997626" w:rsidP="007A5A56">
            <w:pPr>
              <w:spacing w:after="240" w:line="360" w:lineRule="auto"/>
              <w:rPr>
                <w:lang w:val="en-US"/>
              </w:rPr>
            </w:pPr>
            <m:oMathPara>
              <m:oMath>
                <m:sSubSup>
                  <m:sSubSupPr>
                    <m:ctrlPr>
                      <w:rPr>
                        <w:rFonts w:ascii="Cambria Math" w:hAnsi="Cambria Math" w:cs="Cambria Math"/>
                        <w:i/>
                        <w:iCs/>
                        <w:lang w:val="en-US"/>
                      </w:rPr>
                    </m:ctrlPr>
                  </m:sSubSupPr>
                  <m:e>
                    <m:r>
                      <w:rPr>
                        <w:rFonts w:ascii="Cambria Math" w:hAnsi="Cambria Math" w:cs="Cambria Math"/>
                        <w:lang w:val="en-US"/>
                      </w:rPr>
                      <m:t>X</m:t>
                    </m:r>
                  </m:e>
                  <m:sub>
                    <m:r>
                      <w:rPr>
                        <w:rFonts w:ascii="Cambria Math" w:hAnsi="Cambria Math" w:cs="Cambria Math"/>
                        <w:lang w:val="en-US"/>
                      </w:rPr>
                      <m:t>t</m:t>
                    </m:r>
                  </m:sub>
                  <m:sup>
                    <m:r>
                      <w:rPr>
                        <w:rFonts w:ascii="Cambria Math" w:hAnsi="Cambria Math" w:cs="Cambria Math"/>
                        <w:lang w:val="en-US"/>
                      </w:rPr>
                      <m:t>0</m:t>
                    </m:r>
                  </m:sup>
                </m:sSubSup>
                <m:r>
                  <w:rPr>
                    <w:rFonts w:ascii="Cambria Math" w:hAnsi="Cambria Math" w:cs="Cambria Math"/>
                    <w:lang w:val="en-US"/>
                  </w:rPr>
                  <m:t>≡</m:t>
                </m:r>
                <m:r>
                  <w:rPr>
                    <w:rFonts w:ascii="Cambria Math" w:hAnsi="Cambria Math"/>
                    <w:lang w:val="en-US"/>
                  </w:rPr>
                  <m:t>X</m:t>
                </m:r>
                <m:d>
                  <m:dPr>
                    <m:ctrlPr>
                      <w:rPr>
                        <w:rFonts w:ascii="Cambria Math" w:hAnsi="Cambria Math" w:cs="Cambria Math"/>
                        <w:i/>
                        <w:iCs/>
                        <w:lang w:val="en-US"/>
                      </w:rPr>
                    </m:ctrlPr>
                  </m:dPr>
                  <m:e>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t,</m:t>
                        </m:r>
                      </m:sub>
                    </m:sSub>
                    <m:r>
                      <w:rPr>
                        <w:rFonts w:ascii="Cambria Math" w:hAnsi="Cambria Math" w:cs="Cambria Math"/>
                        <w:lang w:val="en-US"/>
                      </w:rPr>
                      <m:t>∙</m:t>
                    </m:r>
                  </m:e>
                </m:d>
                <m:r>
                  <w:rPr>
                    <w:rFonts w:ascii="Cambria Math" w:hAnsi="Cambria Math"/>
                    <w:lang w:val="en-US"/>
                  </w:rPr>
                  <m:t>=</m:t>
                </m:r>
                <m:nary>
                  <m:naryPr>
                    <m:limLoc m:val="subSup"/>
                    <m:subHide m:val="1"/>
                    <m:supHide m:val="1"/>
                    <m:ctrlPr>
                      <w:rPr>
                        <w:rFonts w:ascii="Cambria Math" w:hAnsi="Cambria Math"/>
                      </w:rPr>
                    </m:ctrlPr>
                  </m:naryPr>
                  <m:sub/>
                  <m:sup/>
                  <m:e>
                    <m:nary>
                      <m:naryPr>
                        <m:limLoc m:val="subSup"/>
                        <m:supHide m:val="1"/>
                        <m:ctrlPr>
                          <w:rPr>
                            <w:rFonts w:ascii="Cambria Math" w:hAnsi="Cambria Math"/>
                          </w:rPr>
                        </m:ctrlPr>
                      </m:naryPr>
                      <m:sub>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t</m:t>
                            </m:r>
                          </m:sub>
                          <m:sup>
                            <m:r>
                              <w:rPr>
                                <w:rFonts w:ascii="Cambria Math" w:hAnsi="Cambria Math" w:cs="Cambria Math"/>
                                <w:lang w:val="en-US"/>
                              </w:rPr>
                              <m:t>0</m:t>
                            </m:r>
                          </m:sup>
                        </m:sSubSup>
                      </m:sub>
                      <m:sup/>
                      <m:e>
                        <m:r>
                          <w:rPr>
                            <w:rFonts w:ascii="Cambria Math" w:hAnsi="Cambria Math" w:cs="Cambria Math"/>
                            <w:lang w:val="en-US"/>
                          </w:rPr>
                          <m:t>x</m:t>
                        </m:r>
                      </m:e>
                    </m:nary>
                  </m:e>
                </m:nary>
                <m:r>
                  <w:rPr>
                    <w:rFonts w:ascii="Cambria Math" w:hAnsi="Cambria Math" w:cs="Cambria Math"/>
                    <w:lang w:val="en-US"/>
                  </w:rPr>
                  <m:t>⋅g</m:t>
                </m:r>
                <m:d>
                  <m:dPr>
                    <m:ctrlPr>
                      <w:rPr>
                        <w:rFonts w:ascii="Cambria Math" w:hAnsi="Cambria Math" w:cs="Cambria Math"/>
                        <w:i/>
                        <w:iCs/>
                        <w:lang w:val="en-US"/>
                      </w:rPr>
                    </m:ctrlPr>
                  </m:dPr>
                  <m:e>
                    <m:r>
                      <w:rPr>
                        <w:rFonts w:ascii="Cambria Math" w:hAnsi="Cambria Math" w:cs="Cambria Math"/>
                        <w:lang w:val="en-US"/>
                      </w:rPr>
                      <m:t>β,x</m:t>
                    </m:r>
                  </m:e>
                </m:d>
                <m:r>
                  <w:rPr>
                    <w:rFonts w:ascii="Cambria Math" w:hAnsi="Cambria Math" w:cs="Cambria Math"/>
                    <w:lang w:val="en-US"/>
                  </w:rPr>
                  <m:t>dβdx.</m:t>
                </m:r>
              </m:oMath>
            </m:oMathPara>
          </w:p>
        </w:tc>
        <w:tc>
          <w:tcPr>
            <w:tcW w:w="750" w:type="pct"/>
            <w:vAlign w:val="center"/>
          </w:tcPr>
          <w:p w14:paraId="05B35234" w14:textId="77777777" w:rsidR="007E6A8D" w:rsidRPr="00311A56" w:rsidRDefault="007E6A8D" w:rsidP="000B11C8">
            <w:pPr>
              <w:widowControl/>
              <w:spacing w:after="240" w:line="360" w:lineRule="auto"/>
              <w:jc w:val="right"/>
            </w:pPr>
            <w:r w:rsidRPr="00311A56">
              <w:t>(2)</w:t>
            </w:r>
          </w:p>
        </w:tc>
      </w:tr>
    </w:tbl>
    <w:p w14:paraId="1C808311" w14:textId="5DB7D7DC" w:rsidR="00C94591" w:rsidRPr="00311A56" w:rsidRDefault="00E8093C" w:rsidP="00701885">
      <w:pPr>
        <w:spacing w:after="240" w:line="360" w:lineRule="auto"/>
        <w:ind w:firstLine="720"/>
        <w:jc w:val="both"/>
        <w:rPr>
          <w:lang w:val="en-US"/>
        </w:rPr>
      </w:pPr>
      <w:r w:rsidRPr="00311A56">
        <w:rPr>
          <w:lang w:val="en-US"/>
        </w:rPr>
        <w:t xml:space="preserve">Like </w:t>
      </w:r>
      <w:r w:rsidR="00C253E0" w:rsidRPr="00311A56">
        <w:rPr>
          <w:lang w:val="en-US"/>
        </w:rPr>
        <w:t xml:space="preserve">the literature on stock pollution (Falk </w:t>
      </w:r>
      <w:r w:rsidR="006C7DB1">
        <w:rPr>
          <w:lang w:val="en-US"/>
        </w:rPr>
        <w:t>&amp;</w:t>
      </w:r>
      <w:r w:rsidR="006C7DB1" w:rsidRPr="00311A56">
        <w:rPr>
          <w:lang w:val="en-US"/>
        </w:rPr>
        <w:t xml:space="preserve"> </w:t>
      </w:r>
      <w:r w:rsidR="00C253E0" w:rsidRPr="00311A56">
        <w:rPr>
          <w:lang w:val="en-US"/>
        </w:rPr>
        <w:t xml:space="preserve">Mendelsohn, 1993; Newell </w:t>
      </w:r>
      <w:r w:rsidR="006C7DB1">
        <w:rPr>
          <w:lang w:val="en-US"/>
        </w:rPr>
        <w:t>&amp;</w:t>
      </w:r>
      <w:r w:rsidR="006C7DB1" w:rsidRPr="00311A56">
        <w:rPr>
          <w:lang w:val="en-US"/>
        </w:rPr>
        <w:t xml:space="preserve"> </w:t>
      </w:r>
      <w:proofErr w:type="spellStart"/>
      <w:r w:rsidR="00C253E0" w:rsidRPr="00311A56">
        <w:rPr>
          <w:lang w:val="en-US"/>
        </w:rPr>
        <w:t>Pizer</w:t>
      </w:r>
      <w:proofErr w:type="spellEnd"/>
      <w:r w:rsidR="006C7DB1">
        <w:rPr>
          <w:lang w:val="en-US"/>
        </w:rPr>
        <w:t>,</w:t>
      </w:r>
      <w:r w:rsidR="00C253E0" w:rsidRPr="00311A56">
        <w:rPr>
          <w:lang w:val="en-US"/>
        </w:rPr>
        <w:t xml:space="preserve"> 200</w:t>
      </w:r>
      <w:r w:rsidR="009E375C">
        <w:rPr>
          <w:lang w:val="en-US"/>
        </w:rPr>
        <w:t>3</w:t>
      </w:r>
      <w:r w:rsidR="00C253E0" w:rsidRPr="00311A56">
        <w:rPr>
          <w:lang w:val="en-US"/>
        </w:rPr>
        <w:t>), t</w:t>
      </w:r>
      <w:r w:rsidR="00C94591" w:rsidRPr="00311A56">
        <w:rPr>
          <w:lang w:val="en-US"/>
        </w:rPr>
        <w:t xml:space="preserve">he industry generates a </w:t>
      </w:r>
      <w:r w:rsidR="00D13D0A" w:rsidRPr="00311A56">
        <w:rPr>
          <w:lang w:val="en-US"/>
        </w:rPr>
        <w:t xml:space="preserve">pollution </w:t>
      </w:r>
      <w:r w:rsidR="00C94591" w:rsidRPr="00311A56">
        <w:rPr>
          <w:lang w:val="en-US"/>
        </w:rPr>
        <w:t xml:space="preserve">flow, </w:t>
      </w:r>
      <w:r w:rsidR="00A44382">
        <w:rPr>
          <w:lang w:val="en-US"/>
        </w:rPr>
        <w:t xml:space="preserve">which in turn </w:t>
      </w:r>
      <w:r w:rsidR="00C94591" w:rsidRPr="00311A56">
        <w:rPr>
          <w:lang w:val="en-US"/>
        </w:rPr>
        <w:t>generates a pollution</w:t>
      </w:r>
      <w:r w:rsidR="004B4BFC" w:rsidRPr="00311A56">
        <w:rPr>
          <w:lang w:val="en-US"/>
        </w:rPr>
        <w:t xml:space="preserve"> </w:t>
      </w:r>
      <w:r w:rsidR="00D13D0A" w:rsidRPr="00311A56">
        <w:rPr>
          <w:lang w:val="en-US"/>
        </w:rPr>
        <w:t xml:space="preserve">stock </w:t>
      </w:r>
      <w:r w:rsidR="004B4BFC" w:rsidRPr="00311A56">
        <w:rPr>
          <w:lang w:val="en-US"/>
        </w:rPr>
        <w:t>that decays over time</w:t>
      </w:r>
      <w:r w:rsidR="00C94591" w:rsidRPr="00311A56">
        <w:rPr>
          <w:lang w:val="en-US"/>
        </w:rPr>
        <w:t xml:space="preserve">. Climate change and </w:t>
      </w:r>
      <w:r w:rsidR="00E61705">
        <w:rPr>
          <w:lang w:val="en-US"/>
        </w:rPr>
        <w:t>greenhouse</w:t>
      </w:r>
      <w:r w:rsidR="00701885">
        <w:rPr>
          <w:lang w:val="en-US"/>
        </w:rPr>
        <w:t xml:space="preserve"> gas (</w:t>
      </w:r>
      <w:r w:rsidR="004B4BFC" w:rsidRPr="00311A56">
        <w:rPr>
          <w:lang w:val="en-US"/>
        </w:rPr>
        <w:t>GHG</w:t>
      </w:r>
      <w:r w:rsidR="00701885">
        <w:rPr>
          <w:lang w:val="en-US"/>
        </w:rPr>
        <w:t>)</w:t>
      </w:r>
      <w:r w:rsidR="00C94591" w:rsidRPr="00311A56">
        <w:rPr>
          <w:lang w:val="en-US"/>
        </w:rPr>
        <w:t xml:space="preserve"> accumulation </w:t>
      </w:r>
      <w:r w:rsidR="004B4BFC" w:rsidRPr="00311A56">
        <w:rPr>
          <w:lang w:val="en-US"/>
        </w:rPr>
        <w:t>are</w:t>
      </w:r>
      <w:r w:rsidR="00C94591" w:rsidRPr="00311A56">
        <w:rPr>
          <w:lang w:val="en-US"/>
        </w:rPr>
        <w:t xml:space="preserve"> a stock pollution problem</w:t>
      </w:r>
      <w:r w:rsidRPr="00311A56">
        <w:rPr>
          <w:lang w:val="en-US"/>
        </w:rPr>
        <w:t>, where major GHG</w:t>
      </w:r>
      <w:r w:rsidR="00701885">
        <w:rPr>
          <w:lang w:val="en-US"/>
        </w:rPr>
        <w:t>s</w:t>
      </w:r>
      <w:r w:rsidRPr="00311A56">
        <w:rPr>
          <w:lang w:val="en-US"/>
        </w:rPr>
        <w:t xml:space="preserve"> include carbon dioxide, methane, nitrous oxide and fluorinated gases </w:t>
      </w:r>
      <w:r w:rsidR="00C253E0" w:rsidRPr="00311A56">
        <w:rPr>
          <w:lang w:val="en-US"/>
        </w:rPr>
        <w:t>and have an</w:t>
      </w:r>
      <w:r w:rsidRPr="00311A56">
        <w:rPr>
          <w:lang w:val="en-US"/>
        </w:rPr>
        <w:t xml:space="preserve"> average lifetime in the atmosphere </w:t>
      </w:r>
      <w:r w:rsidR="00C253E0" w:rsidRPr="00311A56">
        <w:rPr>
          <w:lang w:val="en-US"/>
        </w:rPr>
        <w:t xml:space="preserve">that </w:t>
      </w:r>
      <w:r w:rsidRPr="00311A56">
        <w:rPr>
          <w:lang w:val="en-US"/>
        </w:rPr>
        <w:t xml:space="preserve">fluctuates </w:t>
      </w:r>
      <w:r w:rsidR="00C253E0" w:rsidRPr="00311A56">
        <w:rPr>
          <w:lang w:val="en-US"/>
        </w:rPr>
        <w:t>between</w:t>
      </w:r>
      <w:r w:rsidRPr="00311A56">
        <w:rPr>
          <w:lang w:val="en-US"/>
        </w:rPr>
        <w:t xml:space="preserve"> several weeks to thousands of years</w:t>
      </w:r>
      <w:r w:rsidR="00C94591" w:rsidRPr="00311A56">
        <w:rPr>
          <w:lang w:val="en-US"/>
        </w:rPr>
        <w:t>.</w:t>
      </w:r>
      <w:r w:rsidRPr="00311A56">
        <w:rPr>
          <w:rStyle w:val="FootnoteReference"/>
          <w:lang w:val="en-US"/>
        </w:rPr>
        <w:footnoteReference w:id="9"/>
      </w:r>
      <w:r w:rsidR="00C94591" w:rsidRPr="00311A56">
        <w:rPr>
          <w:lang w:val="en-US"/>
        </w:rPr>
        <w:t xml:space="preserve"> Let </w:t>
      </w:r>
      <m:oMath>
        <m:sSub>
          <m:sSubPr>
            <m:ctrlPr>
              <w:rPr>
                <w:rFonts w:ascii="Cambria Math" w:hAnsi="Cambria Math" w:cs="Cambria Math"/>
                <w:i/>
                <w:iCs/>
                <w:lang w:val="en-US"/>
              </w:rPr>
            </m:ctrlPr>
          </m:sSubPr>
          <m:e>
            <m:r>
              <m:rPr>
                <m:scr m:val="double-struck"/>
              </m:rPr>
              <w:rPr>
                <w:rFonts w:ascii="Cambria Math" w:hAnsi="Cambria Math" w:cs="Cambria Math"/>
                <w:lang w:val="en-US"/>
              </w:rPr>
              <m:t>Z</m:t>
            </m:r>
          </m:e>
          <m:sub>
            <m:r>
              <w:rPr>
                <w:rFonts w:ascii="Cambria Math" w:hAnsi="Cambria Math" w:cs="Cambria Math"/>
                <w:lang w:val="en-US"/>
              </w:rPr>
              <m:t>t</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Z</m:t>
            </m:r>
          </m:e>
          <m:sub>
            <m:r>
              <w:rPr>
                <w:rFonts w:ascii="Cambria Math" w:hAnsi="Cambria Math" w:cs="Cambria Math"/>
                <w:lang w:val="en-US"/>
              </w:rPr>
              <m:t>t-1</m:t>
            </m:r>
          </m:sub>
        </m:sSub>
        <m:d>
          <m:dPr>
            <m:ctrlPr>
              <w:rPr>
                <w:rFonts w:ascii="Cambria Math" w:hAnsi="Cambria Math" w:cs="Cambria Math"/>
                <w:i/>
                <w:iCs/>
                <w:lang w:val="en-US"/>
              </w:rPr>
            </m:ctrlPr>
          </m:dPr>
          <m:e>
            <m:r>
              <w:rPr>
                <w:rFonts w:ascii="Cambria Math" w:hAnsi="Cambria Math" w:cs="Cambria Math"/>
                <w:lang w:val="en-US"/>
              </w:rPr>
              <m:t>1-</m:t>
            </m:r>
            <m:r>
              <m:rPr>
                <m:sty m:val="p"/>
              </m:rPr>
              <w:rPr>
                <w:rFonts w:ascii="Cambria Math" w:hAnsi="Cambria Math" w:cs="Cambria Math"/>
                <w:lang w:val="en-US"/>
              </w:rPr>
              <m:t>Ψ</m:t>
            </m:r>
          </m:e>
        </m:d>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Z</m:t>
            </m:r>
          </m:e>
          <m:sub>
            <m:r>
              <w:rPr>
                <w:rFonts w:ascii="Cambria Math" w:hAnsi="Cambria Math" w:cs="Cambria Math"/>
                <w:lang w:val="en-US"/>
              </w:rPr>
              <m:t>t</m:t>
            </m:r>
          </m:sub>
        </m:sSub>
      </m:oMath>
      <w:r w:rsidR="00C94591" w:rsidRPr="00311A56">
        <w:rPr>
          <w:lang w:val="en-US"/>
        </w:rPr>
        <w:t xml:space="preserve"> denote the pollution stock in period </w:t>
      </w:r>
      <m:oMath>
        <m:r>
          <w:rPr>
            <w:rFonts w:ascii="Cambria Math" w:hAnsi="Cambria Math" w:cs="Cambria Math"/>
            <w:lang w:val="en-US"/>
          </w:rPr>
          <m:t>t</m:t>
        </m:r>
      </m:oMath>
      <w:r w:rsidR="00C94591" w:rsidRPr="00311A56">
        <w:rPr>
          <w:lang w:val="en-US"/>
        </w:rPr>
        <w:t xml:space="preserve">, where the pollution </w:t>
      </w:r>
      <w:r w:rsidR="001353B9" w:rsidRPr="00311A56">
        <w:rPr>
          <w:lang w:val="en-US"/>
        </w:rPr>
        <w:t xml:space="preserve">flow </w:t>
      </w:r>
      <w:r w:rsidR="00C94591" w:rsidRPr="00311A56">
        <w:rPr>
          <w:lang w:val="en-US"/>
        </w:rPr>
        <w:t xml:space="preserve">in period </w:t>
      </w:r>
      <m:oMath>
        <m:r>
          <w:rPr>
            <w:rFonts w:ascii="Cambria Math" w:hAnsi="Cambria Math" w:cs="Cambria Math"/>
            <w:lang w:val="en-US"/>
          </w:rPr>
          <m:t>t</m:t>
        </m:r>
      </m:oMath>
      <w:r w:rsidR="00C94591" w:rsidRPr="00311A56">
        <w:rPr>
          <w:lang w:val="en-US"/>
        </w:rPr>
        <w:t xml:space="preserve"> is </w:t>
      </w:r>
      <m:oMath>
        <m:sSub>
          <m:sSubPr>
            <m:ctrlPr>
              <w:rPr>
                <w:rFonts w:ascii="Cambria Math" w:hAnsi="Cambria Math" w:cs="Cambria Math"/>
                <w:i/>
                <w:iCs/>
                <w:lang w:val="en-US"/>
              </w:rPr>
            </m:ctrlPr>
          </m:sSubPr>
          <m:e>
            <m:r>
              <w:rPr>
                <w:rFonts w:ascii="Cambria Math" w:hAnsi="Cambria Math" w:cs="Cambria Math"/>
                <w:lang w:val="en-US"/>
              </w:rPr>
              <m:t>Z</m:t>
            </m:r>
          </m:e>
          <m:sub>
            <m:r>
              <w:rPr>
                <w:rFonts w:ascii="Cambria Math" w:hAnsi="Cambria Math" w:cs="Cambria Math"/>
                <w:lang w:val="en-US"/>
              </w:rPr>
              <m:t>t</m:t>
            </m:r>
          </m:sub>
        </m:sSub>
      </m:oMath>
      <w:r w:rsidR="00C94591" w:rsidRPr="00311A56">
        <w:rPr>
          <w:lang w:val="en-US"/>
        </w:rPr>
        <w:t xml:space="preserve"> and where </w:t>
      </w:r>
      <m:oMath>
        <m:r>
          <m:rPr>
            <m:sty m:val="p"/>
          </m:rPr>
          <w:rPr>
            <w:rFonts w:ascii="Cambria Math" w:hAnsi="Cambria Math" w:cs="Cambria Math"/>
            <w:lang w:val="en-US"/>
          </w:rPr>
          <m:t>Ψ</m:t>
        </m:r>
      </m:oMath>
      <w:r w:rsidR="00C94591" w:rsidRPr="00311A56">
        <w:rPr>
          <w:lang w:val="en-US"/>
        </w:rPr>
        <w:t xml:space="preserve"> is the pollution-decay paramet</w:t>
      </w:r>
      <w:bookmarkStart w:id="32" w:name="_GoBack"/>
      <w:bookmarkEnd w:id="32"/>
      <w:r w:rsidR="00C94591" w:rsidRPr="00311A56">
        <w:rPr>
          <w:lang w:val="en-US"/>
        </w:rPr>
        <w:t xml:space="preserve">er. For simplicity, we normalize the initial pollution </w:t>
      </w:r>
      <w:r w:rsidR="001353B9" w:rsidRPr="00311A56">
        <w:rPr>
          <w:lang w:val="en-US"/>
        </w:rPr>
        <w:t xml:space="preserve">stock </w:t>
      </w:r>
      <w:r w:rsidR="00C94591" w:rsidRPr="00311A56">
        <w:rPr>
          <w:lang w:val="en-US"/>
        </w:rPr>
        <w:t xml:space="preserve">to 0; thus, </w:t>
      </w:r>
      <m:oMath>
        <m:sSub>
          <m:sSubPr>
            <m:ctrlPr>
              <w:rPr>
                <w:rFonts w:ascii="Cambria Math" w:hAnsi="Cambria Math" w:cs="Cambria Math"/>
                <w:i/>
                <w:iCs/>
                <w:lang w:val="en-US"/>
              </w:rPr>
            </m:ctrlPr>
          </m:sSubPr>
          <m:e>
            <m:r>
              <m:rPr>
                <m:scr m:val="double-struck"/>
              </m:rPr>
              <w:rPr>
                <w:rFonts w:ascii="Cambria Math" w:hAnsi="Cambria Math" w:cs="Cambria Math"/>
                <w:lang w:val="en-US"/>
              </w:rPr>
              <m:t>Z</m:t>
            </m:r>
          </m:e>
          <m:sub>
            <m:r>
              <w:rPr>
                <w:rFonts w:ascii="Cambria Math" w:hAnsi="Cambria Math" w:cs="Cambria Math"/>
                <w:lang w:val="en-US"/>
              </w:rPr>
              <m:t>1</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Z</m:t>
            </m:r>
          </m:e>
          <m:sub>
            <m:r>
              <w:rPr>
                <w:rFonts w:ascii="Cambria Math" w:hAnsi="Cambria Math" w:cs="Cambria Math"/>
                <w:lang w:val="en-US"/>
              </w:rPr>
              <m:t>1</m:t>
            </m:r>
          </m:sub>
        </m:sSub>
      </m:oMath>
      <w:r w:rsidR="00C94591" w:rsidRPr="00311A56">
        <w:rPr>
          <w:lang w:val="en-US"/>
        </w:rPr>
        <w:t xml:space="preserve">. In addition, we assume that policy makers know the period t social cost of pollution, </w:t>
      </w:r>
      <m:oMath>
        <m:r>
          <w:rPr>
            <w:rFonts w:ascii="Cambria Math" w:hAnsi="Cambria Math" w:cs="Cambria Math"/>
            <w:lang w:val="en-US"/>
          </w:rPr>
          <m:t>C</m:t>
        </m:r>
        <m:d>
          <m:dPr>
            <m:ctrlPr>
              <w:rPr>
                <w:rFonts w:ascii="Cambria Math" w:hAnsi="Cambria Math" w:cs="Cambria Math"/>
                <w:i/>
                <w:iCs/>
                <w:lang w:val="en-US"/>
              </w:rPr>
            </m:ctrlPr>
          </m:dPr>
          <m:e>
            <m:sSub>
              <m:sSubPr>
                <m:ctrlPr>
                  <w:rPr>
                    <w:rFonts w:ascii="Cambria Math" w:hAnsi="Cambria Math" w:cs="Cambria Math"/>
                    <w:i/>
                    <w:iCs/>
                    <w:lang w:val="en-US"/>
                  </w:rPr>
                </m:ctrlPr>
              </m:sSubPr>
              <m:e>
                <m:r>
                  <m:rPr>
                    <m:scr m:val="double-struck"/>
                  </m:rPr>
                  <w:rPr>
                    <w:rFonts w:ascii="Cambria Math" w:hAnsi="Cambria Math" w:cs="Cambria Math"/>
                    <w:lang w:val="en-US"/>
                  </w:rPr>
                  <m:t>Z</m:t>
                </m:r>
              </m:e>
              <m:sub>
                <m:r>
                  <w:rPr>
                    <w:rFonts w:ascii="Cambria Math" w:hAnsi="Cambria Math" w:cs="Cambria Math"/>
                    <w:lang w:val="en-US"/>
                  </w:rPr>
                  <m:t>t</m:t>
                </m:r>
              </m:sub>
            </m:sSub>
          </m:e>
        </m:d>
        <w:ins w:id="33" w:author="Microsoft Office User" w:date="2017-06-24T12:10:00Z">
          <m:r>
            <w:rPr>
              <w:rFonts w:ascii="Cambria Math" w:hAnsi="Cambria Math"/>
              <w:lang w:val="en-US"/>
            </w:rPr>
            <m:t>=</m:t>
          </m:r>
        </w:ins>
        <w:ins w:id="34" w:author="Microsoft Office User" w:date="2017-06-24T12:11:00Z">
          <m:r>
            <w:rPr>
              <w:rFonts w:ascii="Cambria Math" w:hAnsi="Cambria Math"/>
              <w:lang w:val="en-US"/>
            </w:rPr>
            <m:t>ξ</m:t>
          </m:r>
        </w:ins>
        <m:sSubSup>
          <m:sSubSupPr>
            <m:ctrlPr>
              <w:ins w:id="35" w:author="Microsoft Office User" w:date="2017-06-24T12:11:00Z">
                <w:rPr>
                  <w:rFonts w:ascii="Cambria Math" w:hAnsi="Cambria Math" w:cs="Cambria Math"/>
                  <w:i/>
                  <w:lang w:val="en-US"/>
                </w:rPr>
              </w:ins>
            </m:ctrlPr>
          </m:sSubSupPr>
          <m:e>
            <w:ins w:id="36" w:author="Microsoft Office User" w:date="2017-06-24T12:11:00Z">
              <m:r>
                <m:rPr>
                  <m:scr m:val="double-struck"/>
                </m:rPr>
                <w:rPr>
                  <w:rFonts w:ascii="Cambria Math" w:hAnsi="Cambria Math" w:cs="Cambria Math"/>
                  <w:lang w:val="en-US"/>
                </w:rPr>
                <m:t>Z</m:t>
              </m:r>
            </w:ins>
          </m:e>
          <m:sub>
            <w:ins w:id="37" w:author="Microsoft Office User" w:date="2017-06-24T12:11:00Z">
              <m:r>
                <w:rPr>
                  <w:rFonts w:ascii="Cambria Math" w:hAnsi="Cambria Math" w:cs="Cambria Math"/>
                  <w:lang w:val="en-US"/>
                </w:rPr>
                <m:t>t</m:t>
              </m:r>
            </w:ins>
          </m:sub>
          <m:sup>
            <w:ins w:id="38" w:author="Microsoft Office User" w:date="2017-06-24T12:11:00Z">
              <m:r>
                <w:rPr>
                  <w:rFonts w:ascii="Cambria Math" w:hAnsi="Cambria Math" w:cs="Cambria Math"/>
                  <w:lang w:val="en-US"/>
                </w:rPr>
                <m:t>2</m:t>
              </m:r>
            </w:ins>
          </m:sup>
        </m:sSubSup>
      </m:oMath>
      <w:r w:rsidR="00C94591" w:rsidRPr="00311A56">
        <w:rPr>
          <w:lang w:val="en-US"/>
        </w:rPr>
        <w:t xml:space="preserve">. The distinction between </w:t>
      </w:r>
      <w:r w:rsidR="001353B9" w:rsidRPr="00311A56">
        <w:rPr>
          <w:lang w:val="en-US"/>
        </w:rPr>
        <w:t xml:space="preserve">pollution </w:t>
      </w:r>
      <w:r w:rsidR="00C94591" w:rsidRPr="00311A56">
        <w:rPr>
          <w:lang w:val="en-US"/>
        </w:rPr>
        <w:t xml:space="preserve">flow and stock is important to our understanding of the parameters affecting the political uncertainty effect, and thus the gap between the optimal dynamic tax and the </w:t>
      </w:r>
      <w:proofErr w:type="spellStart"/>
      <w:r w:rsidR="00C94591" w:rsidRPr="00311A56">
        <w:rPr>
          <w:lang w:val="en-US"/>
        </w:rPr>
        <w:t>Pigovian</w:t>
      </w:r>
      <w:proofErr w:type="spellEnd"/>
      <w:r w:rsidR="00C94591" w:rsidRPr="00311A56">
        <w:rPr>
          <w:lang w:val="en-US"/>
        </w:rPr>
        <w:t xml:space="preserve"> tax, as shown below. </w:t>
      </w:r>
    </w:p>
    <w:p w14:paraId="69B1FD63" w14:textId="6BFD22F0" w:rsidR="00E16E31" w:rsidRPr="00311A56" w:rsidRDefault="007E6A8D" w:rsidP="00E16E31">
      <w:pPr>
        <w:spacing w:after="240" w:line="360" w:lineRule="auto"/>
        <w:jc w:val="both"/>
        <w:rPr>
          <w:i/>
          <w:iCs/>
          <w:lang w:val="en-US"/>
        </w:rPr>
      </w:pPr>
      <w:r w:rsidRPr="00311A56">
        <w:rPr>
          <w:b/>
          <w:bCs/>
          <w:i/>
          <w:iCs/>
          <w:lang w:val="en-US"/>
        </w:rPr>
        <w:t xml:space="preserve">Lemma </w:t>
      </w:r>
      <w:r w:rsidR="00B92D5C" w:rsidRPr="00311A56">
        <w:rPr>
          <w:b/>
          <w:bCs/>
          <w:i/>
          <w:iCs/>
          <w:lang w:val="en-US"/>
        </w:rPr>
        <w:t>1</w:t>
      </w:r>
      <w:r w:rsidRPr="00311A56">
        <w:rPr>
          <w:b/>
          <w:bCs/>
          <w:i/>
          <w:iCs/>
          <w:lang w:val="en-US"/>
        </w:rPr>
        <w:t>.</w:t>
      </w:r>
      <w:r w:rsidRPr="00311A56">
        <w:rPr>
          <w:i/>
          <w:iCs/>
          <w:lang w:val="en-US"/>
        </w:rPr>
        <w:t xml:space="preserve"> </w:t>
      </w:r>
      <w:r w:rsidR="00E16E31" w:rsidRPr="00311A56">
        <w:rPr>
          <w:i/>
          <w:iCs/>
          <w:lang w:val="en-US"/>
        </w:rPr>
        <w:t xml:space="preserve">(1) </w:t>
      </w:r>
      <w:r w:rsidR="00B92D5C" w:rsidRPr="00311A56">
        <w:rPr>
          <w:i/>
          <w:iCs/>
          <w:lang w:val="en-US"/>
        </w:rPr>
        <w:t xml:space="preserve">The survival region is weakly increasing in the producer price, such that </w:t>
      </w: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&lt;</m:t>
        </m:r>
        <m:sSub>
          <m:sSubPr>
            <m:ctrlPr>
              <w:rPr>
                <w:rFonts w:ascii="Cambria Math" w:hAnsi="Cambria Math"/>
                <w:i/>
                <w:iCs/>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t</m:t>
            </m:r>
          </m:sub>
        </m:sSub>
        <m:r>
          <w:rPr>
            <w:rFonts w:ascii="Cambria Math" w:hAnsi="Cambria Math"/>
            <w:lang w:val="en-US"/>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e>
        </m:d>
        <m:r>
          <w:rPr>
            <w:rFonts w:ascii="Cambria Math" w:hAnsi="Cambria Math"/>
            <w:lang w:val="en-US"/>
          </w:rPr>
          <m:t>⊆R</m:t>
        </m:r>
        <m:d>
          <m:dPr>
            <m:ctrlPr>
              <w:rPr>
                <w:rFonts w:ascii="Cambria Math" w:hAnsi="Cambria Math"/>
                <w:i/>
                <w:iCs/>
                <w:lang w:val="en-US"/>
              </w:rPr>
            </m:ctrlPr>
          </m:dPr>
          <m:e>
            <m:sSub>
              <m:sSubPr>
                <m:ctrlPr>
                  <w:rPr>
                    <w:rFonts w:ascii="Cambria Math" w:hAnsi="Cambria Math"/>
                    <w:i/>
                    <w:iCs/>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t</m:t>
                </m:r>
              </m:sub>
            </m:sSub>
            <m:r>
              <w:rPr>
                <w:rFonts w:ascii="Cambria Math" w:hAnsi="Cambria Math"/>
                <w:lang w:val="en-US"/>
              </w:rPr>
              <m:t>,.</m:t>
            </m:r>
          </m:e>
        </m:d>
      </m:oMath>
      <w:r w:rsidR="00B92D5C" w:rsidRPr="00311A56">
        <w:rPr>
          <w:i/>
          <w:iCs/>
          <w:lang w:val="en-US"/>
        </w:rPr>
        <w:t>.</w:t>
      </w:r>
    </w:p>
    <w:p w14:paraId="387D7FD8" w14:textId="26418B07" w:rsidR="00E16E31" w:rsidRPr="00311A56" w:rsidRDefault="00E16E31" w:rsidP="00E16E31">
      <w:pPr>
        <w:spacing w:after="240" w:line="360" w:lineRule="auto"/>
        <w:jc w:val="both"/>
        <w:rPr>
          <w:i/>
          <w:iCs/>
          <w:lang w:val="en-US"/>
        </w:rPr>
      </w:pPr>
      <w:r w:rsidRPr="00311A56">
        <w:rPr>
          <w:i/>
          <w:iCs/>
          <w:lang w:val="en-US"/>
        </w:rPr>
        <w:t>(2) A</w:t>
      </w:r>
      <w:r w:rsidR="00B92D5C" w:rsidRPr="00311A56">
        <w:rPr>
          <w:i/>
          <w:iCs/>
          <w:lang w:val="en-US"/>
        </w:rPr>
        <w:t xml:space="preserve">ggregate </w:t>
      </w:r>
      <w:r w:rsidR="007E6A8D" w:rsidRPr="00311A56">
        <w:rPr>
          <w:i/>
          <w:iCs/>
          <w:lang w:val="en-US"/>
        </w:rPr>
        <w:t>output, aggregate pollution, and aggregate input are</w:t>
      </w:r>
      <w:r w:rsidR="008E2DC3" w:rsidRPr="00311A56">
        <w:rPr>
          <w:i/>
          <w:iCs/>
          <w:lang w:val="en-US"/>
        </w:rPr>
        <w:t xml:space="preserve"> </w:t>
      </w:r>
      <w:r w:rsidR="007E6A8D" w:rsidRPr="00311A56">
        <w:rPr>
          <w:i/>
          <w:iCs/>
          <w:lang w:val="en-US"/>
        </w:rPr>
        <w:t xml:space="preserve">weakly increasing in </w:t>
      </w:r>
      <w:r w:rsidR="00A32CAF" w:rsidRPr="00311A56">
        <w:rPr>
          <w:i/>
          <w:iCs/>
          <w:lang w:val="en-US"/>
        </w:rPr>
        <w:t>the producer price</w:t>
      </w:r>
      <w:r w:rsidR="007E6A8D" w:rsidRPr="00311A56">
        <w:rPr>
          <w:i/>
          <w:iCs/>
          <w:lang w:val="en-US"/>
        </w:rPr>
        <w:t xml:space="preserve">. That is, </w:t>
      </w: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&lt;</m:t>
        </m:r>
        <m:sSub>
          <m:sSubPr>
            <m:ctrlPr>
              <w:rPr>
                <w:rFonts w:ascii="Cambria Math" w:hAnsi="Cambria Math"/>
                <w:i/>
                <w:iCs/>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t</m:t>
            </m:r>
          </m:sub>
        </m:sSub>
        <m:r>
          <w:rPr>
            <w:rFonts w:ascii="Cambria Math" w:hAnsi="Cambria Math"/>
            <w:lang w:val="en-US"/>
          </w:rPr>
          <m:t>⇒Y</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e>
        </m:d>
        <m:r>
          <w:rPr>
            <w:rFonts w:ascii="Cambria Math" w:hAnsi="Cambria Math"/>
            <w:lang w:val="en-US"/>
          </w:rPr>
          <m:t>≤Y</m:t>
        </m:r>
        <m:d>
          <m:dPr>
            <m:ctrlPr>
              <w:rPr>
                <w:rFonts w:ascii="Cambria Math" w:hAnsi="Cambria Math"/>
                <w:i/>
                <w:iCs/>
                <w:lang w:val="en-US"/>
              </w:rPr>
            </m:ctrlPr>
          </m:dPr>
          <m:e>
            <m:sSub>
              <m:sSubPr>
                <m:ctrlPr>
                  <w:rPr>
                    <w:rFonts w:ascii="Cambria Math" w:hAnsi="Cambria Math"/>
                    <w:i/>
                    <w:iCs/>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t</m:t>
                </m:r>
              </m:sub>
            </m:sSub>
            <m:r>
              <w:rPr>
                <w:rFonts w:ascii="Cambria Math" w:hAnsi="Cambria Math"/>
                <w:lang w:val="en-US"/>
              </w:rPr>
              <m:t>,.</m:t>
            </m:r>
          </m:e>
        </m:d>
        <m:r>
          <w:rPr>
            <w:rFonts w:ascii="Cambria Math" w:hAnsi="Cambria Math"/>
            <w:lang w:val="en-US"/>
          </w:rPr>
          <m:t>,Z</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e>
        </m:d>
        <m:r>
          <w:rPr>
            <w:rFonts w:ascii="Cambria Math" w:hAnsi="Cambria Math"/>
            <w:lang w:val="en-US"/>
          </w:rPr>
          <m:t>≤Z</m:t>
        </m:r>
        <m:d>
          <m:dPr>
            <m:ctrlPr>
              <w:rPr>
                <w:rFonts w:ascii="Cambria Math" w:hAnsi="Cambria Math"/>
                <w:i/>
                <w:iCs/>
                <w:lang w:val="en-US"/>
              </w:rPr>
            </m:ctrlPr>
          </m:dPr>
          <m:e>
            <m:sSub>
              <m:sSubPr>
                <m:ctrlPr>
                  <w:rPr>
                    <w:rFonts w:ascii="Cambria Math" w:hAnsi="Cambria Math"/>
                    <w:i/>
                    <w:iCs/>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t</m:t>
                </m:r>
              </m:sub>
            </m:sSub>
            <m:r>
              <w:rPr>
                <w:rFonts w:ascii="Cambria Math" w:hAnsi="Cambria Math"/>
                <w:lang w:val="en-US"/>
              </w:rPr>
              <m:t>,.</m:t>
            </m:r>
          </m:e>
        </m:d>
        <m:r>
          <w:rPr>
            <w:rFonts w:ascii="Cambria Math" w:hAnsi="Cambria Math"/>
            <w:lang w:val="en-US"/>
          </w:rPr>
          <m:t>,X</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e>
        </m:d>
        <m:r>
          <w:rPr>
            <w:rFonts w:ascii="Cambria Math" w:hAnsi="Cambria Math"/>
            <w:lang w:val="en-US"/>
          </w:rPr>
          <m:t>≤X</m:t>
        </m:r>
        <m:d>
          <m:dPr>
            <m:ctrlPr>
              <w:rPr>
                <w:rFonts w:ascii="Cambria Math" w:hAnsi="Cambria Math"/>
                <w:i/>
                <w:iCs/>
                <w:lang w:val="en-US"/>
              </w:rPr>
            </m:ctrlPr>
          </m:dPr>
          <m:e>
            <m:sSub>
              <m:sSubPr>
                <m:ctrlPr>
                  <w:rPr>
                    <w:rFonts w:ascii="Cambria Math" w:hAnsi="Cambria Math"/>
                    <w:i/>
                    <w:iCs/>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t</m:t>
                </m:r>
              </m:sub>
            </m:sSub>
            <m:r>
              <w:rPr>
                <w:rFonts w:ascii="Cambria Math" w:hAnsi="Cambria Math"/>
                <w:lang w:val="en-US"/>
              </w:rPr>
              <m:t>,.</m:t>
            </m:r>
          </m:e>
        </m:d>
      </m:oMath>
      <w:r w:rsidR="007E6A8D" w:rsidRPr="00311A56">
        <w:rPr>
          <w:i/>
          <w:iCs/>
          <w:lang w:val="en-US"/>
        </w:rPr>
        <w:t>.</w:t>
      </w:r>
      <w:r w:rsidR="008628B2" w:rsidRPr="00311A56">
        <w:rPr>
          <w:i/>
          <w:iCs/>
          <w:lang w:val="en-US"/>
        </w:rPr>
        <w:t xml:space="preserve"> </w:t>
      </w:r>
    </w:p>
    <w:p w14:paraId="1F3B19A9" w14:textId="712C10F1" w:rsidR="007E6A8D" w:rsidRPr="002E54CD" w:rsidRDefault="003A3BDF" w:rsidP="00086954">
      <w:pPr>
        <w:spacing w:after="240" w:line="360" w:lineRule="auto"/>
        <w:ind w:firstLine="720"/>
        <w:jc w:val="both"/>
        <w:rPr>
          <w:rFonts w:asciiTheme="majorBidi" w:hAnsiTheme="majorBidi" w:cstheme="majorBidi"/>
          <w:lang w:val="en-US"/>
        </w:rPr>
      </w:pPr>
      <w:r w:rsidRPr="002E54CD">
        <w:rPr>
          <w:rFonts w:asciiTheme="majorBidi" w:hAnsiTheme="majorBidi" w:cstheme="majorBidi"/>
          <w:lang w:val="en-US"/>
        </w:rPr>
        <w:t>Assum</w:t>
      </w:r>
      <w:r w:rsidR="001353B9">
        <w:rPr>
          <w:rFonts w:asciiTheme="majorBidi" w:hAnsiTheme="majorBidi" w:cstheme="majorBidi"/>
          <w:lang w:val="en-US"/>
        </w:rPr>
        <w:t>ing</w:t>
      </w:r>
      <w:r w:rsidRPr="002E54CD">
        <w:rPr>
          <w:rFonts w:asciiTheme="majorBidi" w:hAnsiTheme="majorBidi" w:cstheme="majorBidi"/>
          <w:lang w:val="en-US"/>
        </w:rPr>
        <w:t xml:space="preserve"> a downward-sloping demand function </w:t>
      </w:r>
      <m:oMath>
        <m:sSub>
          <m:sSubPr>
            <m:ctrlPr>
              <w:rPr>
                <w:rFonts w:ascii="Cambria Math" w:hAnsi="Cambria Math" w:cstheme="majorBidi"/>
                <w:lang w:val="en-US"/>
              </w:rPr>
            </m:ctrlPr>
          </m:sSubPr>
          <m:e>
            <m:r>
              <m:rPr>
                <m:sty m:val="p"/>
              </m:rPr>
              <w:rPr>
                <w:rFonts w:ascii="Cambria Math" w:hAnsi="Cambria Math" w:cstheme="majorBidi"/>
                <w:lang w:val="en-US"/>
              </w:rPr>
              <m:t>Q</m:t>
            </m:r>
          </m:e>
          <m:sub>
            <m:r>
              <w:rPr>
                <w:rFonts w:ascii="Cambria Math" w:hAnsi="Cambria Math" w:cstheme="majorBidi"/>
                <w:lang w:val="en-US"/>
              </w:rPr>
              <m:t>t</m:t>
            </m:r>
          </m:sub>
        </m:sSub>
        <m:r>
          <w:rPr>
            <w:rFonts w:ascii="Cambria Math" w:hAnsi="Cambria Math" w:cstheme="majorBidi"/>
            <w:lang w:val="en-US"/>
          </w:rPr>
          <m:t>=</m:t>
        </m:r>
        <m:r>
          <m:rPr>
            <m:sty m:val="p"/>
          </m:rPr>
          <w:rPr>
            <w:rFonts w:ascii="Cambria Math" w:hAnsi="Cambria Math" w:cstheme="majorBidi"/>
            <w:lang w:val="en-US"/>
          </w:rPr>
          <m:t>D</m:t>
        </m:r>
        <m:d>
          <m:dPr>
            <m:ctrlPr>
              <w:rPr>
                <w:rFonts w:ascii="Cambria Math" w:hAnsi="Cambria Math" w:cstheme="majorBidi"/>
                <w:lang w:val="en-US"/>
              </w:rPr>
            </m:ctrlPr>
          </m:dPr>
          <m:e>
            <m:sSub>
              <m:sSubPr>
                <m:ctrlPr>
                  <w:rPr>
                    <w:rFonts w:ascii="Cambria Math" w:hAnsi="Cambria Math" w:cstheme="majorBidi"/>
                    <w:i/>
                    <w:iCs/>
                    <w:lang w:val="en-US"/>
                  </w:rPr>
                </m:ctrlPr>
              </m:sSubPr>
              <m:e>
                <m:r>
                  <w:rPr>
                    <w:rFonts w:ascii="Cambria Math" w:hAnsi="Cambria Math" w:cstheme="majorBidi"/>
                    <w:lang w:val="en-US"/>
                  </w:rPr>
                  <m:t>p</m:t>
                </m:r>
              </m:e>
              <m:sub>
                <m:r>
                  <w:rPr>
                    <w:rFonts w:ascii="Cambria Math" w:hAnsi="Cambria Math" w:cstheme="majorBidi"/>
                    <w:lang w:val="en-US"/>
                  </w:rPr>
                  <m:t>t</m:t>
                </m:r>
              </m:sub>
            </m:sSub>
          </m:e>
        </m:d>
      </m:oMath>
      <w:r w:rsidR="001353B9">
        <w:rPr>
          <w:rFonts w:asciiTheme="majorBidi" w:hAnsiTheme="majorBidi" w:cstheme="majorBidi"/>
          <w:lang w:val="en-US"/>
        </w:rPr>
        <w:t xml:space="preserve">, </w:t>
      </w:r>
      <w:r w:rsidRPr="002E54CD">
        <w:rPr>
          <w:rFonts w:asciiTheme="majorBidi" w:hAnsiTheme="majorBidi" w:cstheme="majorBidi"/>
          <w:lang w:val="en-US"/>
        </w:rPr>
        <w:t>the</w:t>
      </w:r>
      <w:r w:rsidR="007E6A8D" w:rsidRPr="002E54CD">
        <w:rPr>
          <w:rFonts w:asciiTheme="majorBidi" w:hAnsiTheme="majorBidi" w:cstheme="majorBidi"/>
          <w:lang w:val="en-US"/>
        </w:rPr>
        <w:t xml:space="preserve"> equilibrium price is determined by </w:t>
      </w:r>
      <m:oMath>
        <m:sSubSup>
          <m:sSubSupPr>
            <m:ctrlPr>
              <w:ins w:id="39" w:author="Microsoft Office User" w:date="2017-06-15T23:33:00Z">
                <w:rPr>
                  <w:rFonts w:ascii="Cambria Math" w:hAnsi="Cambria Math" w:cstheme="majorBidi"/>
                  <w:lang w:val="en-US"/>
                </w:rPr>
              </w:ins>
            </m:ctrlPr>
          </m:sSubSupPr>
          <m:e>
            <w:ins w:id="40" w:author="Microsoft Office User" w:date="2017-06-15T23:33:00Z">
              <m:r>
                <m:rPr>
                  <m:sty m:val="p"/>
                </m:rPr>
                <w:rPr>
                  <w:rFonts w:ascii="Cambria Math" w:hAnsi="Cambria Math" w:cstheme="majorBidi"/>
                  <w:lang w:val="en-US"/>
                </w:rPr>
                <m:t>S</m:t>
              </m:r>
            </w:ins>
          </m:e>
          <m:sub>
            <w:ins w:id="41" w:author="Microsoft Office User" w:date="2017-06-15T23:33:00Z">
              <m:r>
                <w:rPr>
                  <w:rFonts w:ascii="Cambria Math" w:hAnsi="Cambria Math" w:cstheme="majorBidi"/>
                  <w:lang w:val="en-US"/>
                </w:rPr>
                <m:t>t</m:t>
              </m:r>
            </w:ins>
          </m:sub>
          <m:sup>
            <w:ins w:id="42" w:author="Microsoft Office User" w:date="2017-06-15T23:33:00Z">
              <m:r>
                <w:rPr>
                  <w:rFonts w:ascii="Cambria Math" w:hAnsi="Cambria Math" w:cstheme="majorBidi"/>
                  <w:lang w:val="en-US"/>
                </w:rPr>
                <m:t>0</m:t>
              </m:r>
            </w:ins>
          </m:sup>
        </m:sSubSup>
        <m:d>
          <m:dPr>
            <m:ctrlPr>
              <w:ins w:id="43" w:author="Microsoft Office User" w:date="2017-06-15T23:33:00Z">
                <w:rPr>
                  <w:rFonts w:ascii="Cambria Math" w:hAnsi="Cambria Math" w:cstheme="majorBidi"/>
                  <w:lang w:val="en-US"/>
                </w:rPr>
              </w:ins>
            </m:ctrlPr>
          </m:dPr>
          <m:e>
            <w:ins w:id="44" w:author="Microsoft Office User" w:date="2017-06-15T23:33:00Z">
              <m:r>
                <w:rPr>
                  <w:rFonts w:ascii="Cambria Math" w:hAnsi="Cambria Math" w:cstheme="majorBidi"/>
                  <w:lang w:val="en-US"/>
                </w:rPr>
                <m:t>∙</m:t>
              </m:r>
            </w:ins>
          </m:e>
        </m:d>
        <w:ins w:id="45" w:author="Microsoft Office User" w:date="2017-06-15T23:33:00Z">
          <m:r>
            <w:rPr>
              <w:rFonts w:ascii="Cambria Math" w:hAnsi="Cambria Math" w:cstheme="majorBidi"/>
              <w:lang w:val="en-US"/>
            </w:rPr>
            <m:t>≡</m:t>
          </m:r>
        </w:ins>
        <m:sSubSup>
          <m:sSubSupPr>
            <m:ctrlPr>
              <w:rPr>
                <w:rFonts w:ascii="Cambria Math" w:hAnsi="Cambria Math" w:cstheme="majorBidi"/>
                <w:i/>
                <w:iCs/>
                <w:lang w:val="en-US"/>
              </w:rPr>
            </m:ctrlPr>
          </m:sSubSupPr>
          <m:e>
            <m:r>
              <w:rPr>
                <w:rFonts w:ascii="Cambria Math" w:hAnsi="Cambria Math" w:cstheme="majorBidi"/>
                <w:lang w:val="en-US"/>
              </w:rPr>
              <m:t>Y</m:t>
            </m:r>
          </m:e>
          <m:sub>
            <m:r>
              <w:rPr>
                <w:rFonts w:ascii="Cambria Math" w:hAnsi="Cambria Math" w:cstheme="majorBidi"/>
                <w:lang w:val="en-US"/>
              </w:rPr>
              <m:t>t</m:t>
            </m:r>
          </m:sub>
          <m:sup>
            <m:r>
              <w:rPr>
                <w:rFonts w:ascii="Cambria Math" w:hAnsi="Cambria Math" w:cstheme="majorBidi"/>
                <w:lang w:val="en-US"/>
              </w:rPr>
              <m:t>0</m:t>
            </m:r>
          </m:sup>
        </m:sSubSup>
        <m:r>
          <m:rPr>
            <m:sty m:val="p"/>
          </m:rPr>
          <w:rPr>
            <w:rFonts w:ascii="Cambria Math" w:hAnsi="Cambria Math" w:cstheme="majorBidi"/>
            <w:lang w:val="en-US"/>
          </w:rPr>
          <m:t>=</m:t>
        </m:r>
        <m:sSub>
          <m:sSubPr>
            <m:ctrlPr>
              <w:rPr>
                <w:rFonts w:ascii="Cambria Math" w:hAnsi="Cambria Math" w:cstheme="majorBidi"/>
                <w:lang w:val="en-US"/>
              </w:rPr>
            </m:ctrlPr>
          </m:sSubPr>
          <m:e>
            <m:r>
              <m:rPr>
                <m:sty m:val="p"/>
              </m:rPr>
              <w:rPr>
                <w:rFonts w:ascii="Cambria Math" w:hAnsi="Cambria Math" w:cstheme="majorBidi"/>
                <w:lang w:val="en-US"/>
              </w:rPr>
              <m:t>Q</m:t>
            </m:r>
          </m:e>
          <m:sub>
            <m:r>
              <w:rPr>
                <w:rFonts w:ascii="Cambria Math" w:hAnsi="Cambria Math" w:cstheme="majorBidi"/>
                <w:lang w:val="en-US"/>
              </w:rPr>
              <m:t>t</m:t>
            </m:r>
          </m:sub>
        </m:sSub>
      </m:oMath>
      <w:r w:rsidR="007E6A8D" w:rsidRPr="002E54CD">
        <w:rPr>
          <w:rFonts w:asciiTheme="majorBidi" w:hAnsiTheme="majorBidi" w:cstheme="majorBidi"/>
          <w:lang w:val="en-US"/>
        </w:rPr>
        <w:t xml:space="preserve">. At this equilibrium price (i.e., </w:t>
      </w:r>
      <m:oMath>
        <m:sSub>
          <m:sSubPr>
            <m:ctrlPr>
              <w:rPr>
                <w:rFonts w:ascii="Cambria Math" w:hAnsi="Cambria Math" w:cstheme="majorBidi"/>
                <w:i/>
                <w:iCs/>
                <w:lang w:val="en-US"/>
              </w:rPr>
            </m:ctrlPr>
          </m:sSubPr>
          <m:e>
            <m:r>
              <w:rPr>
                <w:rFonts w:ascii="Cambria Math" w:hAnsi="Cambria Math" w:cstheme="majorBidi"/>
                <w:lang w:val="en-US"/>
              </w:rPr>
              <m:t>p</m:t>
            </m:r>
          </m:e>
          <m:sub>
            <m:r>
              <w:rPr>
                <w:rFonts w:ascii="Cambria Math" w:hAnsi="Cambria Math" w:cstheme="majorBidi"/>
                <w:lang w:val="en-US"/>
              </w:rPr>
              <m:t>t</m:t>
            </m:r>
          </m:sub>
        </m:sSub>
      </m:oMath>
      <w:r w:rsidR="007E6A8D" w:rsidRPr="002E54CD">
        <w:rPr>
          <w:rFonts w:asciiTheme="majorBidi" w:hAnsiTheme="majorBidi" w:cstheme="majorBidi"/>
          <w:lang w:val="en-US"/>
        </w:rPr>
        <w:t xml:space="preserve">), the marginal firm earns zero quasi-rents (i.e., </w:t>
      </w:r>
      <m:oMath>
        <m:r>
          <m:rPr>
            <m:sty m:val="p"/>
          </m:rPr>
          <w:rPr>
            <w:rFonts w:ascii="Cambria Math" w:hAnsi="Cambria Math" w:cstheme="majorBidi"/>
            <w:lang w:val="en-US"/>
          </w:rPr>
          <m:t>x=</m:t>
        </m:r>
        <m:sSub>
          <m:sSubPr>
            <m:ctrlPr>
              <w:rPr>
                <w:rFonts w:ascii="Cambria Math" w:hAnsi="Cambria Math" w:cstheme="majorBidi"/>
                <w:i/>
                <w:iCs/>
                <w:lang w:val="en-US"/>
              </w:rPr>
            </m:ctrlPr>
          </m:sSubPr>
          <m:e>
            <m:r>
              <w:rPr>
                <w:rFonts w:ascii="Cambria Math" w:hAnsi="Cambria Math" w:cstheme="majorBidi"/>
                <w:lang w:val="en-US"/>
              </w:rPr>
              <m:t>p</m:t>
            </m:r>
          </m:e>
          <m:sub>
            <m:r>
              <w:rPr>
                <w:rFonts w:ascii="Cambria Math" w:hAnsi="Cambria Math" w:cstheme="majorBidi"/>
                <w:lang w:val="en-US"/>
              </w:rPr>
              <m:t>t</m:t>
            </m:r>
          </m:sub>
        </m:sSub>
      </m:oMath>
      <w:r w:rsidR="007E6A8D" w:rsidRPr="002E54CD">
        <w:rPr>
          <w:rFonts w:asciiTheme="majorBidi" w:hAnsiTheme="majorBidi" w:cstheme="majorBidi"/>
          <w:lang w:val="en-US"/>
        </w:rPr>
        <w:t xml:space="preserve">). </w:t>
      </w:r>
      <w:r w:rsidRPr="002E54CD">
        <w:rPr>
          <w:rFonts w:asciiTheme="majorBidi" w:hAnsiTheme="majorBidi" w:cstheme="majorBidi"/>
          <w:lang w:val="en-US"/>
        </w:rPr>
        <w:t>A</w:t>
      </w:r>
      <w:r w:rsidR="007E6A8D" w:rsidRPr="002E54CD">
        <w:rPr>
          <w:rFonts w:asciiTheme="majorBidi" w:hAnsiTheme="majorBidi" w:cstheme="majorBidi"/>
          <w:lang w:val="en-US"/>
        </w:rPr>
        <w:t>ssuming pollution does not affect benefit</w:t>
      </w:r>
      <w:r w:rsidR="007C3CCE">
        <w:rPr>
          <w:rFonts w:asciiTheme="majorBidi" w:hAnsiTheme="majorBidi" w:cstheme="majorBidi"/>
          <w:lang w:val="en-US"/>
        </w:rPr>
        <w:t>s</w:t>
      </w:r>
      <w:r w:rsidR="007E6A8D" w:rsidRPr="002E54CD">
        <w:rPr>
          <w:rFonts w:asciiTheme="majorBidi" w:hAnsiTheme="majorBidi" w:cstheme="majorBidi"/>
          <w:lang w:val="en-US"/>
        </w:rPr>
        <w:t xml:space="preserve"> from the good</w:t>
      </w:r>
      <w:r w:rsidR="001353B9">
        <w:rPr>
          <w:rFonts w:asciiTheme="majorBidi" w:hAnsiTheme="majorBidi" w:cstheme="majorBidi"/>
          <w:lang w:val="en-US"/>
        </w:rPr>
        <w:t>s</w:t>
      </w:r>
      <w:r w:rsidR="007E6A8D" w:rsidRPr="002E54CD">
        <w:rPr>
          <w:rFonts w:asciiTheme="majorBidi" w:hAnsiTheme="majorBidi" w:cstheme="majorBidi"/>
          <w:lang w:val="en-US"/>
        </w:rPr>
        <w:t xml:space="preserve"> consumed, consumer surplus (CS) and producer surplus (PS) are, respectively</w:t>
      </w:r>
      <w:r w:rsidR="001353B9">
        <w:rPr>
          <w:rFonts w:asciiTheme="majorBidi" w:hAnsiTheme="majorBidi" w:cstheme="majorBidi"/>
          <w:lang w:val="en-US"/>
        </w:rPr>
        <w:t>:</w:t>
      </w:r>
    </w:p>
    <w:tbl>
      <w:tblPr>
        <w:tblW w:w="5000" w:type="pct"/>
        <w:tblLook w:val="04A0" w:firstRow="1" w:lastRow="0" w:firstColumn="1" w:lastColumn="0" w:noHBand="0" w:noVBand="1"/>
      </w:tblPr>
      <w:tblGrid>
        <w:gridCol w:w="1404"/>
        <w:gridCol w:w="6552"/>
        <w:gridCol w:w="1404"/>
      </w:tblGrid>
      <w:tr w:rsidR="007E6A8D" w:rsidRPr="00311A56" w14:paraId="5C337485" w14:textId="77777777" w:rsidTr="000B11C8">
        <w:tc>
          <w:tcPr>
            <w:tcW w:w="750" w:type="pct"/>
            <w:vAlign w:val="center"/>
          </w:tcPr>
          <w:p w14:paraId="395429A8" w14:textId="77777777" w:rsidR="007E6A8D" w:rsidRPr="00311A56" w:rsidRDefault="007E6A8D" w:rsidP="000B11C8">
            <w:pPr>
              <w:spacing w:after="240" w:line="360" w:lineRule="auto"/>
            </w:pPr>
          </w:p>
        </w:tc>
        <w:tc>
          <w:tcPr>
            <w:tcW w:w="3500" w:type="pct"/>
          </w:tcPr>
          <w:p w14:paraId="6CCEF3E3" w14:textId="7DB23587" w:rsidR="007E6A8D" w:rsidRPr="00311A56" w:rsidRDefault="00997626" w:rsidP="000B11C8">
            <w:pPr>
              <w:spacing w:after="240" w:line="360" w:lineRule="auto"/>
              <w:rPr>
                <w:lang w:val="en-US"/>
              </w:rPr>
            </w:pPr>
            <m:oMathPara>
              <m:oMathParaPr>
                <m:jc m:val="centerGroup"/>
              </m:oMathParaPr>
              <m:oMath>
                <m:sSub>
                  <m:sSubPr>
                    <m:ctrlPr>
                      <w:rPr>
                        <w:rFonts w:ascii="Cambria Math" w:hAnsi="Cambria Math" w:cs="Cambria Math"/>
                        <w:i/>
                        <w:lang w:val="en-US"/>
                      </w:rPr>
                    </m:ctrlPr>
                  </m:sSubPr>
                  <m:e>
                    <m:r>
                      <w:rPr>
                        <w:rFonts w:ascii="Cambria Math" w:hAnsi="Cambria Math" w:cs="Cambria Math"/>
                        <w:lang w:val="en-US"/>
                      </w:rPr>
                      <m:t>CS</m:t>
                    </m:r>
                  </m:e>
                  <m:sub>
                    <m:r>
                      <w:rPr>
                        <w:rFonts w:ascii="Cambria Math" w:hAnsi="Cambria Math" w:cs="Cambria Math"/>
                        <w:lang w:val="en-US"/>
                      </w:rPr>
                      <m:t>t</m:t>
                    </m:r>
                  </m:sub>
                </m:sSub>
                <m:r>
                  <w:rPr>
                    <w:rFonts w:ascii="Cambria Math" w:hAnsi="Cambria Math" w:cs="Cambria Math"/>
                    <w:lang w:val="en-US"/>
                  </w:rPr>
                  <m:t>=</m:t>
                </m:r>
                <m:nary>
                  <m:naryPr>
                    <m:limLoc m:val="subSup"/>
                    <m:ctrlPr>
                      <w:rPr>
                        <w:rFonts w:ascii="Cambria Math" w:hAnsi="Cambria Math"/>
                      </w:rPr>
                    </m:ctrlPr>
                  </m:naryPr>
                  <m:sub>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t</m:t>
                        </m:r>
                      </m:sub>
                    </m:sSub>
                  </m:sub>
                  <m:sup>
                    <m:r>
                      <w:rPr>
                        <w:rFonts w:ascii="Cambria Math" w:hAnsi="Cambria Math" w:cs="Cambria Math"/>
                        <w:lang w:val="en-US"/>
                      </w:rPr>
                      <m:t>∞</m:t>
                    </m:r>
                  </m:sup>
                  <m:e>
                    <m:r>
                      <w:rPr>
                        <w:rFonts w:ascii="Cambria Math" w:hAnsi="Cambria Math" w:cs="Cambria Math"/>
                        <w:lang w:val="en-US"/>
                      </w:rPr>
                      <m:t>D</m:t>
                    </m:r>
                  </m:e>
                </m:nary>
                <m:d>
                  <m:dPr>
                    <m:ctrlPr>
                      <w:rPr>
                        <w:rFonts w:ascii="Cambria Math" w:hAnsi="Cambria Math" w:cs="Cambria Math"/>
                        <w:i/>
                        <w:iCs/>
                        <w:lang w:val="en-US"/>
                      </w:rPr>
                    </m:ctrlPr>
                  </m:dPr>
                  <m:e>
                    <m:r>
                      <w:rPr>
                        <w:rFonts w:ascii="Cambria Math" w:hAnsi="Cambria Math" w:cs="Cambria Math"/>
                        <w:lang w:val="en-US"/>
                      </w:rPr>
                      <m:t>p</m:t>
                    </m:r>
                  </m:e>
                </m:d>
                <m:r>
                  <w:rPr>
                    <w:rFonts w:ascii="Cambria Math" w:hAnsi="Cambria Math" w:cs="Cambria Math"/>
                    <w:lang w:val="en-US"/>
                  </w:rPr>
                  <m:t>dp</m:t>
                </m:r>
              </m:oMath>
            </m:oMathPara>
          </w:p>
          <w:p w14:paraId="5A6F2DD8" w14:textId="0665036D" w:rsidR="007E6A8D" w:rsidRPr="00311A56" w:rsidRDefault="00997626" w:rsidP="005D380D">
            <w:pPr>
              <w:spacing w:after="240" w:line="360" w:lineRule="auto"/>
              <w:rPr>
                <w:lang w:val="en-US"/>
              </w:rPr>
            </w:pPr>
            <m:oMathPara>
              <m:oMath>
                <m:sSub>
                  <m:sSubPr>
                    <m:ctrlPr>
                      <w:rPr>
                        <w:rFonts w:ascii="Cambria Math" w:hAnsi="Cambria Math" w:cs="Cambria Math"/>
                        <w:i/>
                        <w:lang w:val="en-US"/>
                      </w:rPr>
                    </m:ctrlPr>
                  </m:sSubPr>
                  <m:e>
                    <m:r>
                      <w:rPr>
                        <w:rFonts w:ascii="Cambria Math" w:hAnsi="Cambria Math" w:cs="Cambria Math"/>
                        <w:lang w:val="en-US"/>
                      </w:rPr>
                      <m:t>PS</m:t>
                    </m:r>
                  </m:e>
                  <m:sub>
                    <m:r>
                      <w:rPr>
                        <w:rFonts w:ascii="Cambria Math" w:hAnsi="Cambria Math" w:cs="Cambria Math"/>
                        <w:lang w:val="en-US"/>
                      </w:rPr>
                      <m:t>t</m:t>
                    </m:r>
                  </m:sub>
                </m:sSub>
                <m:r>
                  <w:rPr>
                    <w:rFonts w:ascii="Cambria Math" w:hAnsi="Cambria Math" w:cs="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cs="Cambria Math"/>
                    <w:lang w:val="en-US"/>
                  </w:rPr>
                  <m:t>⋅</m:t>
                </m:r>
                <m:sSub>
                  <m:sSubPr>
                    <m:ctrlPr>
                      <w:rPr>
                        <w:rFonts w:ascii="Cambria Math" w:hAnsi="Cambria Math" w:cs="Cambria Math"/>
                        <w:lang w:val="en-US"/>
                      </w:rPr>
                    </m:ctrlPr>
                  </m:sSubPr>
                  <m:e>
                    <m:r>
                      <m:rPr>
                        <m:sty m:val="p"/>
                      </m:rPr>
                      <w:rPr>
                        <w:rFonts w:ascii="Cambria Math" w:hAnsi="Cambria Math" w:cs="Cambria Math"/>
                        <w:lang w:val="en-US"/>
                      </w:rPr>
                      <m:t>Y</m:t>
                    </m:r>
                  </m:e>
                  <m:sub>
                    <m:r>
                      <w:rPr>
                        <w:rFonts w:ascii="Cambria Math" w:hAnsi="Cambria Math" w:cs="Cambria Math"/>
                        <w:lang w:val="en-US"/>
                      </w:rPr>
                      <m:t>t</m:t>
                    </m:r>
                  </m:sub>
                </m:sSub>
                <m:r>
                  <w:rPr>
                    <w:rFonts w:ascii="Cambria Math" w:hAnsi="Cambria Math" w:cs="Cambria Math"/>
                    <w:lang w:val="en-US"/>
                  </w:rPr>
                  <m:t>-</m:t>
                </m:r>
                <m:sSub>
                  <m:sSubPr>
                    <m:ctrlPr>
                      <w:rPr>
                        <w:rFonts w:ascii="Cambria Math" w:hAnsi="Cambria Math" w:cs="Cambria Math"/>
                        <w:lang w:val="en-US"/>
                      </w:rPr>
                    </m:ctrlPr>
                  </m:sSubPr>
                  <m:e>
                    <m:r>
                      <m:rPr>
                        <m:sty m:val="p"/>
                      </m:rPr>
                      <w:rPr>
                        <w:rFonts w:ascii="Cambria Math" w:hAnsi="Cambria Math" w:cs="Cambria Math"/>
                        <w:lang w:val="en-US"/>
                      </w:rPr>
                      <m:t>X</m:t>
                    </m:r>
                  </m:e>
                  <m:sub>
                    <m:r>
                      <w:rPr>
                        <w:rFonts w:ascii="Cambria Math" w:hAnsi="Cambria Math" w:cs="Cambria Math"/>
                        <w:lang w:val="en-US"/>
                      </w:rPr>
                      <m:t>t</m:t>
                    </m:r>
                  </m:sub>
                </m:sSub>
              </m:oMath>
            </m:oMathPara>
          </w:p>
        </w:tc>
        <w:tc>
          <w:tcPr>
            <w:tcW w:w="750" w:type="pct"/>
            <w:vAlign w:val="center"/>
          </w:tcPr>
          <w:p w14:paraId="763EA456" w14:textId="4DD76ED4" w:rsidR="007E6A8D" w:rsidRPr="00A21272" w:rsidRDefault="007E6A8D" w:rsidP="000B11C8">
            <w:pPr>
              <w:widowControl/>
              <w:spacing w:after="240" w:line="360" w:lineRule="auto"/>
              <w:jc w:val="right"/>
              <w:rPr>
                <w:lang w:val="en-US"/>
              </w:rPr>
            </w:pPr>
            <w:r w:rsidRPr="00311A56">
              <w:t>(3)</w:t>
            </w:r>
            <w:r w:rsidR="001353B9">
              <w:rPr>
                <w:lang w:val="en-US"/>
              </w:rPr>
              <w:t>,</w:t>
            </w:r>
          </w:p>
        </w:tc>
      </w:tr>
    </w:tbl>
    <w:p w14:paraId="3D0A0721" w14:textId="397A30D6" w:rsidR="007E6A8D" w:rsidRPr="00311A56" w:rsidRDefault="007E6A8D" w:rsidP="00DC36A0">
      <w:pPr>
        <w:spacing w:after="240" w:line="360" w:lineRule="auto"/>
        <w:jc w:val="both"/>
        <w:rPr>
          <w:lang w:val="en-US"/>
        </w:rPr>
      </w:pPr>
      <w:r w:rsidRPr="00311A56">
        <w:rPr>
          <w:lang w:val="en-US"/>
        </w:rPr>
        <w:t xml:space="preserve">where </w:t>
      </w:r>
      <m:oMath>
        <m:sSub>
          <m:sSubPr>
            <m:ctrlPr>
              <w:rPr>
                <w:rFonts w:ascii="Cambria Math" w:hAnsi="Cambria Math"/>
                <w:lang w:val="en-US"/>
              </w:rPr>
            </m:ctrlPr>
          </m:sSubPr>
          <m:e>
            <m:r>
              <m:rPr>
                <m:sty m:val="p"/>
              </m:rPr>
              <w:rPr>
                <w:rFonts w:ascii="Cambria Math" w:hAnsi="Cambria Math"/>
                <w:lang w:val="en-US"/>
              </w:rPr>
              <m:t>Ω</m:t>
            </m:r>
          </m:e>
          <m:sub>
            <m:r>
              <w:rPr>
                <w:rFonts w:ascii="Cambria Math" w:hAnsi="Cambria Math"/>
                <w:lang w:val="en-US"/>
              </w:rPr>
              <m:t>t</m:t>
            </m:r>
          </m:sub>
        </m:sSub>
        <m:r>
          <w:rPr>
            <w:rFonts w:ascii="Cambria Math" w:hAnsi="Cambria Math"/>
            <w:lang w:val="en-US"/>
          </w:rPr>
          <m:t>≡</m:t>
        </m:r>
        <m:sSub>
          <m:sSubPr>
            <m:ctrlPr>
              <w:rPr>
                <w:rFonts w:ascii="Cambria Math" w:hAnsi="Cambria Math" w:cs="Cambria Math"/>
                <w:i/>
                <w:lang w:val="en-US"/>
              </w:rPr>
            </m:ctrlPr>
          </m:sSubPr>
          <m:e>
            <m:r>
              <w:rPr>
                <w:rFonts w:ascii="Cambria Math" w:hAnsi="Cambria Math" w:cs="Cambria Math"/>
                <w:lang w:val="en-US"/>
              </w:rPr>
              <m:t>PS</m:t>
            </m:r>
          </m:e>
          <m:sub>
            <m:r>
              <w:rPr>
                <w:rFonts w:ascii="Cambria Math" w:hAnsi="Cambria Math" w:cs="Cambria Math"/>
                <w:lang w:val="en-US"/>
              </w:rPr>
              <m:t>t</m:t>
            </m:r>
          </m:sub>
        </m:sSub>
        <m:r>
          <w:rPr>
            <w:rFonts w:ascii="Cambria Math" w:hAnsi="Cambria Math"/>
          </w:rPr>
          <m:t>+</m:t>
        </m:r>
        <m:sSub>
          <m:sSubPr>
            <m:ctrlPr>
              <w:rPr>
                <w:rFonts w:ascii="Cambria Math" w:hAnsi="Cambria Math" w:cs="Cambria Math"/>
                <w:i/>
                <w:lang w:val="en-US"/>
              </w:rPr>
            </m:ctrlPr>
          </m:sSubPr>
          <m:e>
            <m:r>
              <w:rPr>
                <w:rFonts w:ascii="Cambria Math" w:hAnsi="Cambria Math" w:cs="Cambria Math"/>
                <w:lang w:val="en-US"/>
              </w:rPr>
              <m:t>CS</m:t>
            </m:r>
          </m:e>
          <m:sub>
            <m:r>
              <w:rPr>
                <w:rFonts w:ascii="Cambria Math" w:hAnsi="Cambria Math" w:cs="Cambria Math"/>
                <w:lang w:val="en-US"/>
              </w:rPr>
              <m:t>t</m:t>
            </m:r>
          </m:sub>
        </m:sSub>
      </m:oMath>
      <w:r w:rsidR="00CF159B" w:rsidRPr="00311A56">
        <w:rPr>
          <w:lang w:val="en-US"/>
        </w:rPr>
        <w:t xml:space="preserve"> denotes economic surplus abstracting from the environment</w:t>
      </w:r>
      <w:r w:rsidRPr="00311A56">
        <w:t>.</w:t>
      </w:r>
      <w:r w:rsidR="006A4326" w:rsidRPr="00311A56">
        <w:t xml:space="preserve"> </w:t>
      </w:r>
      <w:r w:rsidR="00CF159B" w:rsidRPr="00311A56">
        <w:t>When a party does not account for the damage economic activity inflicts on the envrionment</w:t>
      </w:r>
      <w:r w:rsidR="00787242" w:rsidRPr="00311A56">
        <w:t>,</w:t>
      </w:r>
      <w:r w:rsidR="00CF159B" w:rsidRPr="00311A56">
        <w:t xml:space="preserve"> it</w:t>
      </w:r>
      <w:r w:rsidR="00787242" w:rsidRPr="00311A56">
        <w:t xml:space="preserve"> will</w:t>
      </w:r>
      <w:r w:rsidR="00CF159B" w:rsidRPr="00311A56">
        <w:t xml:space="preserve"> set policy to maximize </w:t>
      </w:r>
      <m:oMath>
        <m:sSub>
          <m:sSubPr>
            <m:ctrlPr>
              <w:rPr>
                <w:rFonts w:ascii="Cambria Math" w:hAnsi="Cambria Math"/>
                <w:lang w:val="en-US"/>
              </w:rPr>
            </m:ctrlPr>
          </m:sSubPr>
          <m:e>
            <m:r>
              <m:rPr>
                <m:sty m:val="p"/>
              </m:rPr>
              <w:rPr>
                <w:rFonts w:ascii="Cambria Math" w:hAnsi="Cambria Math"/>
                <w:lang w:val="en-US"/>
              </w:rPr>
              <m:t>Ω</m:t>
            </m:r>
          </m:e>
          <m:sub>
            <m:r>
              <w:rPr>
                <w:rFonts w:ascii="Cambria Math" w:hAnsi="Cambria Math"/>
                <w:lang w:val="en-US"/>
              </w:rPr>
              <m:t>t</m:t>
            </m:r>
          </m:sub>
        </m:sSub>
      </m:oMath>
      <w:r w:rsidR="00CF159B" w:rsidRPr="00311A56">
        <w:rPr>
          <w:lang w:val="en-US"/>
        </w:rPr>
        <w:t xml:space="preserve"> over</w:t>
      </w:r>
      <w:r w:rsidR="00677D24">
        <w:rPr>
          <w:lang w:val="en-US"/>
        </w:rPr>
        <w:t xml:space="preserve"> </w:t>
      </w:r>
      <w:r w:rsidR="00CF159B" w:rsidRPr="00311A56">
        <w:rPr>
          <w:lang w:val="en-US"/>
        </w:rPr>
        <w:t>time.</w:t>
      </w:r>
    </w:p>
    <w:p w14:paraId="22D568EC" w14:textId="1D1C8B33" w:rsidR="007E6A8D" w:rsidRPr="00311A56" w:rsidRDefault="007E6A8D" w:rsidP="00451301">
      <w:pPr>
        <w:spacing w:after="240" w:line="360" w:lineRule="auto"/>
        <w:ind w:firstLine="720"/>
        <w:jc w:val="both"/>
        <w:rPr>
          <w:lang w:val="en-US"/>
        </w:rPr>
      </w:pPr>
      <w:r w:rsidRPr="00311A56">
        <w:rPr>
          <w:lang w:val="en-US"/>
        </w:rPr>
        <w:t xml:space="preserve">Finally, </w:t>
      </w:r>
      <w:r w:rsidR="00D15879" w:rsidRPr="00311A56">
        <w:rPr>
          <w:lang w:val="en-US"/>
        </w:rPr>
        <w:t xml:space="preserve">like </w:t>
      </w:r>
      <w:r w:rsidR="00642EF5">
        <w:rPr>
          <w:lang w:val="en-US"/>
        </w:rPr>
        <w:t>Parry, Williams, and</w:t>
      </w:r>
      <w:r w:rsidR="00642EF5" w:rsidRPr="00642EF5">
        <w:rPr>
          <w:lang w:val="en-US"/>
        </w:rPr>
        <w:t xml:space="preserve"> </w:t>
      </w:r>
      <w:proofErr w:type="spellStart"/>
      <w:r w:rsidR="00642EF5" w:rsidRPr="00642EF5">
        <w:rPr>
          <w:lang w:val="en-US"/>
        </w:rPr>
        <w:t>Goulder</w:t>
      </w:r>
      <w:proofErr w:type="spellEnd"/>
      <w:r w:rsidR="00D15879" w:rsidRPr="00311A56">
        <w:rPr>
          <w:lang w:val="en-US"/>
        </w:rPr>
        <w:t xml:space="preserve"> (1999)</w:t>
      </w:r>
      <w:r w:rsidR="00677D24">
        <w:rPr>
          <w:lang w:val="en-US"/>
        </w:rPr>
        <w:t>,</w:t>
      </w:r>
      <w:r w:rsidR="00D15879" w:rsidRPr="00311A56">
        <w:rPr>
          <w:lang w:val="en-US"/>
        </w:rPr>
        <w:t xml:space="preserve"> </w:t>
      </w:r>
      <w:r w:rsidRPr="00311A56">
        <w:rPr>
          <w:lang w:val="en-US"/>
        </w:rPr>
        <w:t xml:space="preserve">we define social welfare assuming </w:t>
      </w:r>
      <w:proofErr w:type="spellStart"/>
      <w:r w:rsidRPr="00311A56">
        <w:rPr>
          <w:lang w:val="en-US"/>
        </w:rPr>
        <w:t>separability</w:t>
      </w:r>
      <w:proofErr w:type="spellEnd"/>
      <w:r w:rsidRPr="00311A56">
        <w:rPr>
          <w:lang w:val="en-US"/>
        </w:rPr>
        <w:t xml:space="preserve"> between economic activities and environmental amenities</w:t>
      </w:r>
      <w:r w:rsidR="00677D24">
        <w:rPr>
          <w:lang w:val="en-US"/>
        </w:rPr>
        <w:t>,</w:t>
      </w:r>
      <w:r w:rsidRPr="00311A56">
        <w:rPr>
          <w:lang w:val="en-US"/>
        </w:rPr>
        <w:t xml:space="preserve"> and </w:t>
      </w:r>
      <w:r w:rsidR="003A3BDF" w:rsidRPr="00311A56">
        <w:rPr>
          <w:lang w:val="en-US"/>
        </w:rPr>
        <w:t>define</w:t>
      </w:r>
      <w:r w:rsidR="00451301" w:rsidRPr="00311A56">
        <w:rPr>
          <w:lang w:val="en-US"/>
        </w:rPr>
        <w:t xml:space="preserve"> the social welfare of period </w:t>
      </w:r>
      <w:r w:rsidR="00451301" w:rsidRPr="00311A56">
        <w:rPr>
          <w:i/>
          <w:lang w:val="en-US"/>
        </w:rPr>
        <w:t>t</w:t>
      </w:r>
      <w:r w:rsidR="00451301" w:rsidRPr="00311A56">
        <w:rPr>
          <w:lang w:val="en-US"/>
        </w:rPr>
        <w:t xml:space="preserve"> when Party </w:t>
      </w:r>
      <w:r w:rsidR="00451301" w:rsidRPr="00311A56">
        <w:rPr>
          <w:i/>
          <w:lang w:val="en-US"/>
        </w:rPr>
        <w:t>j</w:t>
      </w:r>
      <w:r w:rsidR="00451301" w:rsidRPr="00311A56">
        <w:rPr>
          <w:lang w:val="en-US"/>
        </w:rPr>
        <w:t xml:space="preserve"> is in power:</w:t>
      </w:r>
      <w:r w:rsidRPr="00311A56">
        <w:rPr>
          <w:lang w:val="en-US"/>
        </w:rPr>
        <w:t xml:space="preserve"> </w:t>
      </w:r>
    </w:p>
    <w:tbl>
      <w:tblPr>
        <w:tblW w:w="5000" w:type="pct"/>
        <w:tblLook w:val="04A0" w:firstRow="1" w:lastRow="0" w:firstColumn="1" w:lastColumn="0" w:noHBand="0" w:noVBand="1"/>
      </w:tblPr>
      <w:tblGrid>
        <w:gridCol w:w="1404"/>
        <w:gridCol w:w="6552"/>
        <w:gridCol w:w="1404"/>
      </w:tblGrid>
      <w:tr w:rsidR="007E6A8D" w:rsidRPr="00311A56" w14:paraId="57A4AFA0" w14:textId="77777777" w:rsidTr="000B11C8">
        <w:tc>
          <w:tcPr>
            <w:tcW w:w="750" w:type="pct"/>
            <w:vAlign w:val="center"/>
          </w:tcPr>
          <w:p w14:paraId="7026E160" w14:textId="77777777" w:rsidR="007E6A8D" w:rsidRPr="00311A56" w:rsidRDefault="007E6A8D" w:rsidP="000B11C8">
            <w:pPr>
              <w:spacing w:after="240" w:line="360" w:lineRule="auto"/>
            </w:pPr>
          </w:p>
        </w:tc>
        <w:tc>
          <w:tcPr>
            <w:tcW w:w="3500" w:type="pct"/>
          </w:tcPr>
          <w:p w14:paraId="1EA11032" w14:textId="2B65EA4E" w:rsidR="007E6A8D" w:rsidRPr="00311A56" w:rsidRDefault="00997626" w:rsidP="00787242">
            <w:pPr>
              <w:spacing w:after="240" w:line="360" w:lineRule="auto"/>
              <w:rPr>
                <w:lang w:val="en-US"/>
              </w:rPr>
            </w:pPr>
            <m:oMathPara>
              <m:oMath>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t,j</m:t>
                    </m:r>
                  </m:sub>
                </m:sSub>
                <m:r>
                  <w:rPr>
                    <w:rFonts w:ascii="Cambria Math" w:hAnsi="Cambria Math" w:cs="Cambria Math"/>
                    <w:lang w:val="en-US"/>
                  </w:rPr>
                  <m:t>=</m:t>
                </m:r>
                <m:sSub>
                  <m:sSubPr>
                    <m:ctrlPr>
                      <w:rPr>
                        <w:rFonts w:ascii="Cambria Math" w:hAnsi="Cambria Math" w:cs="Cambria Math"/>
                        <w:i/>
                        <w:iCs/>
                        <w:lang w:val="en-US"/>
                      </w:rPr>
                    </m:ctrlPr>
                  </m:sSubPr>
                  <m:e>
                    <m:r>
                      <m:rPr>
                        <m:sty m:val="p"/>
                      </m:rPr>
                      <w:rPr>
                        <w:rFonts w:ascii="Cambria Math" w:hAnsi="Cambria Math"/>
                        <w:lang w:val="en-US"/>
                      </w:rPr>
                      <m:t>Ω</m:t>
                    </m:r>
                  </m:e>
                  <m:sub>
                    <m:r>
                      <w:rPr>
                        <w:rFonts w:ascii="Cambria Math" w:hAnsi="Cambria Math" w:cs="Cambria Math"/>
                        <w:lang w:val="en-US"/>
                      </w:rPr>
                      <m:t>t,j</m:t>
                    </m:r>
                  </m:sub>
                </m:sSub>
                <m:r>
                  <w:rPr>
                    <w:rFonts w:ascii="Cambria Math" w:hAnsi="Cambria Math" w:cs="Cambria Math"/>
                    <w:lang w:val="en-US"/>
                  </w:rPr>
                  <m:t>-C</m:t>
                </m:r>
                <m:d>
                  <m:dPr>
                    <m:ctrlPr>
                      <w:rPr>
                        <w:rFonts w:ascii="Cambria Math" w:hAnsi="Cambria Math" w:cs="Cambria Math"/>
                        <w:i/>
                        <w:iCs/>
                        <w:lang w:val="en-US"/>
                      </w:rPr>
                    </m:ctrlPr>
                  </m:dPr>
                  <m:e>
                    <m:sSub>
                      <m:sSubPr>
                        <m:ctrlPr>
                          <w:rPr>
                            <w:rFonts w:ascii="Cambria Math" w:hAnsi="Cambria Math" w:cs="Cambria Math"/>
                            <w:i/>
                            <w:iCs/>
                            <w:lang w:val="en-US"/>
                          </w:rPr>
                        </m:ctrlPr>
                      </m:sSubPr>
                      <m:e>
                        <m:r>
                          <m:rPr>
                            <m:scr m:val="double-struck"/>
                          </m:rPr>
                          <w:rPr>
                            <w:rFonts w:ascii="Cambria Math" w:hAnsi="Cambria Math" w:cs="Cambria Math"/>
                            <w:lang w:val="en-US"/>
                          </w:rPr>
                          <m:t>Z</m:t>
                        </m:r>
                      </m:e>
                      <m:sub>
                        <m:r>
                          <w:rPr>
                            <w:rFonts w:ascii="Cambria Math" w:hAnsi="Cambria Math" w:cs="Cambria Math"/>
                            <w:lang w:val="en-US"/>
                          </w:rPr>
                          <m:t>t,j</m:t>
                        </m:r>
                      </m:sub>
                    </m:sSub>
                  </m:e>
                </m:d>
              </m:oMath>
            </m:oMathPara>
          </w:p>
        </w:tc>
        <w:tc>
          <w:tcPr>
            <w:tcW w:w="750" w:type="pct"/>
            <w:vAlign w:val="center"/>
          </w:tcPr>
          <w:p w14:paraId="23F70C6E" w14:textId="77777777" w:rsidR="007E6A8D" w:rsidRPr="00311A56" w:rsidRDefault="007E6A8D" w:rsidP="000B11C8">
            <w:pPr>
              <w:widowControl/>
              <w:spacing w:after="240" w:line="360" w:lineRule="auto"/>
              <w:jc w:val="right"/>
            </w:pPr>
            <w:r w:rsidRPr="00311A56">
              <w:t>(4)</w:t>
            </w:r>
          </w:p>
        </w:tc>
      </w:tr>
    </w:tbl>
    <w:p w14:paraId="63F27AE5" w14:textId="77777777" w:rsidR="007E6A8D" w:rsidRPr="00311A56" w:rsidRDefault="007E6A8D" w:rsidP="007E6A8D">
      <w:pPr>
        <w:pStyle w:val="Heading1"/>
        <w:keepLines/>
        <w:widowControl/>
        <w:autoSpaceDE/>
        <w:autoSpaceDN/>
        <w:adjustRightInd/>
        <w:spacing w:before="260" w:after="260" w:line="360" w:lineRule="auto"/>
        <w:contextualSpacing/>
        <w:jc w:val="center"/>
        <w:rPr>
          <w:rFonts w:eastAsia="Times New Roman"/>
          <w:color w:val="000000"/>
          <w:sz w:val="24"/>
          <w:szCs w:val="32"/>
          <w:lang w:val="en-US"/>
        </w:rPr>
      </w:pPr>
      <w:r w:rsidRPr="00311A56">
        <w:rPr>
          <w:rFonts w:eastAsia="Times New Roman"/>
          <w:color w:val="000000"/>
          <w:sz w:val="24"/>
          <w:szCs w:val="32"/>
          <w:lang w:val="en-US"/>
        </w:rPr>
        <w:t>III. The Two-Party Two-Period Game</w:t>
      </w:r>
    </w:p>
    <w:p w14:paraId="68429D5E" w14:textId="1998F269" w:rsidR="00745A39" w:rsidRPr="00311A56" w:rsidRDefault="007E6A8D" w:rsidP="00A21272">
      <w:pPr>
        <w:spacing w:line="360" w:lineRule="auto"/>
        <w:ind w:firstLine="720"/>
        <w:rPr>
          <w:lang w:val="en-US"/>
        </w:rPr>
      </w:pPr>
      <w:r w:rsidRPr="00311A56">
        <w:rPr>
          <w:lang w:val="en-US"/>
        </w:rPr>
        <w:t xml:space="preserve">We want to assess the implications of uncertainty with respect to </w:t>
      </w:r>
      <w:r w:rsidR="006A4326" w:rsidRPr="00311A56">
        <w:rPr>
          <w:lang w:val="en-US"/>
        </w:rPr>
        <w:t>the political survival of the incumbent government</w:t>
      </w:r>
      <w:r w:rsidRPr="00311A56">
        <w:rPr>
          <w:lang w:val="en-US"/>
        </w:rPr>
        <w:t xml:space="preserve"> and to better understand </w:t>
      </w:r>
      <w:r w:rsidR="006A4326" w:rsidRPr="00311A56">
        <w:rPr>
          <w:lang w:val="en-US"/>
        </w:rPr>
        <w:t>its</w:t>
      </w:r>
      <w:r w:rsidRPr="00311A56">
        <w:rPr>
          <w:lang w:val="en-US"/>
        </w:rPr>
        <w:t xml:space="preserve"> strategic incentives to manipulate policy and tie the hands of future governments.</w:t>
      </w:r>
      <w:r w:rsidR="00745A39" w:rsidRPr="00311A56">
        <w:rPr>
          <w:lang w:val="en-US"/>
        </w:rPr>
        <w:t xml:space="preserve"> Politicians value staying in power, but </w:t>
      </w:r>
      <w:r w:rsidR="00677D24">
        <w:rPr>
          <w:lang w:val="en-US"/>
        </w:rPr>
        <w:t xml:space="preserve">they </w:t>
      </w:r>
      <w:r w:rsidR="00745A39" w:rsidRPr="00311A56">
        <w:rPr>
          <w:lang w:val="en-US"/>
        </w:rPr>
        <w:t>also recognize that this is not certain. In section VI</w:t>
      </w:r>
      <w:r w:rsidR="00677D24">
        <w:rPr>
          <w:lang w:val="en-US"/>
        </w:rPr>
        <w:t>,</w:t>
      </w:r>
      <w:r w:rsidR="00745A39" w:rsidRPr="00311A56">
        <w:rPr>
          <w:lang w:val="en-US"/>
        </w:rPr>
        <w:t xml:space="preserve"> we </w:t>
      </w:r>
      <w:r w:rsidR="00677D24">
        <w:rPr>
          <w:lang w:val="en-US"/>
        </w:rPr>
        <w:t xml:space="preserve">will </w:t>
      </w:r>
      <w:r w:rsidR="00745A39" w:rsidRPr="00311A56">
        <w:rPr>
          <w:lang w:val="en-US"/>
        </w:rPr>
        <w:t>discuss politicians’ choice of policy instrument from a behavioral political</w:t>
      </w:r>
      <w:r w:rsidR="00677D24">
        <w:rPr>
          <w:lang w:val="en-US"/>
        </w:rPr>
        <w:t>–</w:t>
      </w:r>
      <w:r w:rsidR="00745A39" w:rsidRPr="00311A56">
        <w:rPr>
          <w:lang w:val="en-US"/>
        </w:rPr>
        <w:t>economic perspective, assuming that elections are affected by politicians’ policy choices. However, for now, we assume that elections are random and examine the regulatory outcome</w:t>
      </w:r>
      <w:r w:rsidR="00677D24">
        <w:rPr>
          <w:lang w:val="en-US"/>
        </w:rPr>
        <w:t xml:space="preserve">, since </w:t>
      </w:r>
      <w:r w:rsidR="00745A39" w:rsidRPr="00311A56">
        <w:rPr>
          <w:lang w:val="en-US"/>
        </w:rPr>
        <w:t xml:space="preserve">this simplifying assumption does not </w:t>
      </w:r>
      <w:r w:rsidR="00677D24" w:rsidRPr="00311A56">
        <w:rPr>
          <w:lang w:val="en-US"/>
        </w:rPr>
        <w:t xml:space="preserve">qualitatively </w:t>
      </w:r>
      <w:r w:rsidR="00745A39" w:rsidRPr="00311A56">
        <w:rPr>
          <w:lang w:val="en-US"/>
        </w:rPr>
        <w:t xml:space="preserve">change the main result of the paper </w:t>
      </w:r>
      <w:r w:rsidR="00281B37" w:rsidRPr="00311A56">
        <w:rPr>
          <w:lang w:val="en-US"/>
        </w:rPr>
        <w:t>yet</w:t>
      </w:r>
      <w:r w:rsidR="00745A39" w:rsidRPr="00311A56">
        <w:rPr>
          <w:lang w:val="en-US"/>
        </w:rPr>
        <w:t xml:space="preserve"> </w:t>
      </w:r>
      <w:r w:rsidR="00677D24">
        <w:rPr>
          <w:lang w:val="en-US"/>
        </w:rPr>
        <w:t xml:space="preserve">it </w:t>
      </w:r>
      <w:r w:rsidR="00281B37" w:rsidRPr="00311A56">
        <w:rPr>
          <w:lang w:val="en-US"/>
        </w:rPr>
        <w:t>enables</w:t>
      </w:r>
      <w:r w:rsidR="00745A39" w:rsidRPr="00311A56">
        <w:rPr>
          <w:lang w:val="en-US"/>
        </w:rPr>
        <w:t xml:space="preserve"> a more succinct presentation</w:t>
      </w:r>
      <w:r w:rsidR="00281B37" w:rsidRPr="00311A56">
        <w:rPr>
          <w:lang w:val="en-US"/>
        </w:rPr>
        <w:t xml:space="preserve"> than otherwise</w:t>
      </w:r>
      <w:r w:rsidR="00745A39" w:rsidRPr="00311A56">
        <w:rPr>
          <w:lang w:val="en-US"/>
        </w:rPr>
        <w:t>.</w:t>
      </w:r>
    </w:p>
    <w:p w14:paraId="51F6D4FA" w14:textId="027C873B" w:rsidR="00143D9D" w:rsidRPr="00311A56" w:rsidRDefault="007E6A8D" w:rsidP="0088618B">
      <w:pPr>
        <w:spacing w:line="360" w:lineRule="auto"/>
        <w:ind w:firstLine="720"/>
        <w:rPr>
          <w:lang w:val="en-US"/>
        </w:rPr>
      </w:pPr>
      <w:r w:rsidRPr="00311A56">
        <w:rPr>
          <w:lang w:val="en-US"/>
        </w:rPr>
        <w:t>Thus</w:t>
      </w:r>
      <w:r w:rsidR="00745A39" w:rsidRPr="00311A56">
        <w:rPr>
          <w:lang w:val="en-US"/>
        </w:rPr>
        <w:t>,</w:t>
      </w:r>
      <w:r w:rsidR="006A4326" w:rsidRPr="00311A56">
        <w:rPr>
          <w:lang w:val="en-US"/>
        </w:rPr>
        <w:t xml:space="preserve"> </w:t>
      </w:r>
      <w:r w:rsidRPr="00311A56">
        <w:rPr>
          <w:lang w:val="en-US"/>
        </w:rPr>
        <w:t xml:space="preserve">we assume a two-party system (i.e., Party A and Party B) and a two-period game. Furthermore, although in the first period Party A is in power, </w:t>
      </w:r>
      <w:r w:rsidR="006A4326" w:rsidRPr="00311A56">
        <w:rPr>
          <w:lang w:val="en-US"/>
        </w:rPr>
        <w:t>we</w:t>
      </w:r>
      <w:r w:rsidRPr="00311A56">
        <w:rPr>
          <w:lang w:val="en-US"/>
        </w:rPr>
        <w:t xml:space="preserve"> </w:t>
      </w:r>
      <w:r w:rsidR="006A4326" w:rsidRPr="00311A56">
        <w:rPr>
          <w:lang w:val="en-US"/>
        </w:rPr>
        <w:t xml:space="preserve">denote the probability that the incumbent will stay in power as </w:t>
      </w:r>
      <m:oMath>
        <m:r>
          <w:rPr>
            <w:rFonts w:ascii="Cambria Math" w:hAnsi="Cambria Math" w:cs="Cambria Math"/>
            <w:lang w:val="en-US"/>
          </w:rPr>
          <m:t>α∈</m:t>
        </m:r>
        <m:d>
          <m:dPr>
            <m:ctrlPr>
              <w:rPr>
                <w:rFonts w:ascii="Cambria Math" w:hAnsi="Cambria Math" w:cs="Cambria Math"/>
                <w:i/>
                <w:iCs/>
                <w:lang w:val="en-US"/>
              </w:rPr>
            </m:ctrlPr>
          </m:dPr>
          <m:e>
            <m:r>
              <w:rPr>
                <w:rFonts w:ascii="Cambria Math" w:hAnsi="Cambria Math" w:cs="Cambria Math"/>
                <w:lang w:val="en-US"/>
              </w:rPr>
              <m:t>0,1</m:t>
            </m:r>
          </m:e>
        </m:d>
        <m:r>
          <w:rPr>
            <w:rFonts w:ascii="Cambria Math" w:hAnsi="Cambria Math" w:cs="Cambria Math"/>
            <w:lang w:val="en-US"/>
          </w:rPr>
          <m:t xml:space="preserve">. </m:t>
        </m:r>
      </m:oMath>
      <w:r w:rsidR="006A4326" w:rsidRPr="00311A56">
        <w:rPr>
          <w:lang w:val="en-US"/>
        </w:rPr>
        <w:t xml:space="preserve"> We</w:t>
      </w:r>
      <w:r w:rsidR="005E1624" w:rsidRPr="00311A56">
        <w:rPr>
          <w:lang w:val="en-US"/>
        </w:rPr>
        <w:t xml:space="preserve"> assume that the pollution tax choice will not affect the survival of the government</w:t>
      </w:r>
      <w:r w:rsidR="004F2B4A" w:rsidRPr="00311A56">
        <w:rPr>
          <w:lang w:val="en-US"/>
        </w:rPr>
        <w:t>. Specifically,</w:t>
      </w:r>
      <w:r w:rsidRPr="00311A56">
        <w:rPr>
          <w:iCs/>
          <w:lang w:val="en-US"/>
        </w:rPr>
        <w:t xml:space="preserve"> </w:t>
      </w:r>
      <w:r w:rsidRPr="00311A56">
        <w:rPr>
          <w:lang w:val="en-US"/>
        </w:rPr>
        <w:t>Party A is in power in the second period</w:t>
      </w:r>
      <w:r w:rsidR="009F10F2" w:rsidRPr="00311A56">
        <w:rPr>
          <w:lang w:val="en-US"/>
        </w:rPr>
        <w:t xml:space="preserve"> with probability </w:t>
      </w:r>
      <m:oMath>
        <m:r>
          <w:rPr>
            <w:rFonts w:ascii="Cambria Math" w:hAnsi="Cambria Math" w:cs="Cambria Math"/>
            <w:lang w:val="en-US"/>
          </w:rPr>
          <m:t>α</m:t>
        </m:r>
      </m:oMath>
      <w:r w:rsidRPr="00311A56">
        <w:rPr>
          <w:lang w:val="en-US"/>
        </w:rPr>
        <w:t xml:space="preserve">, </w:t>
      </w:r>
      <w:r w:rsidR="009F10F2" w:rsidRPr="00311A56">
        <w:rPr>
          <w:lang w:val="en-US"/>
        </w:rPr>
        <w:t xml:space="preserve">and Party B is in power in the second period </w:t>
      </w:r>
      <w:r w:rsidRPr="00311A56">
        <w:rPr>
          <w:lang w:val="en-US"/>
        </w:rPr>
        <w:t xml:space="preserve">with probability </w:t>
      </w:r>
      <m:oMath>
        <m:d>
          <m:dPr>
            <m:ctrlPr>
              <w:rPr>
                <w:rFonts w:ascii="Cambria Math" w:hAnsi="Cambria Math"/>
                <w:i/>
                <w:lang w:val="en-US"/>
              </w:rPr>
            </m:ctrlPr>
          </m:dPr>
          <m:e>
            <m:r>
              <w:rPr>
                <w:rFonts w:ascii="Cambria Math" w:hAnsi="Cambria Math" w:cs="Cambria Math"/>
                <w:lang w:val="en-US"/>
              </w:rPr>
              <m:t>1-α</m:t>
            </m:r>
          </m:e>
        </m:d>
      </m:oMath>
      <w:r w:rsidRPr="00311A56">
        <w:rPr>
          <w:lang w:val="en-US"/>
        </w:rPr>
        <w:t>. We also assume that Party A strives to maximize social welfare over the two periods, which has both market surplus</w:t>
      </w:r>
      <w:r w:rsidR="00A91B59">
        <w:rPr>
          <w:lang w:val="en-US"/>
        </w:rPr>
        <w:t xml:space="preserve"> (i.e., </w:t>
      </w:r>
      <m:oMath>
        <m:r>
          <m:rPr>
            <m:sty m:val="p"/>
          </m:rPr>
          <w:rPr>
            <w:rFonts w:ascii="Cambria Math" w:hAnsi="Cambria Math"/>
            <w:lang w:val="en-US"/>
          </w:rPr>
          <m:t>Ω</m:t>
        </m:r>
      </m:oMath>
      <w:r w:rsidR="00A91B59">
        <w:rPr>
          <w:lang w:val="en-US"/>
        </w:rPr>
        <w:t>)</w:t>
      </w:r>
      <w:r w:rsidRPr="00311A56">
        <w:rPr>
          <w:lang w:val="en-US"/>
        </w:rPr>
        <w:t xml:space="preserve"> and environmental </w:t>
      </w:r>
      <w:r w:rsidR="00A91B59">
        <w:rPr>
          <w:lang w:val="en-US"/>
        </w:rPr>
        <w:t xml:space="preserve">costs of pollution </w:t>
      </w:r>
      <w:r w:rsidR="00457CC9">
        <w:rPr>
          <w:lang w:val="en-US"/>
        </w:rPr>
        <w:t xml:space="preserve">(i.e., </w:t>
      </w:r>
      <m:oMath>
        <m:r>
          <w:rPr>
            <w:rFonts w:ascii="Cambria Math" w:hAnsi="Cambria Math" w:cs="Cambria Math"/>
            <w:lang w:val="en-US"/>
          </w:rPr>
          <m:t>C</m:t>
        </m:r>
        <m:d>
          <m:dPr>
            <m:ctrlPr>
              <w:rPr>
                <w:rFonts w:ascii="Cambria Math" w:hAnsi="Cambria Math" w:cs="Cambria Math"/>
                <w:i/>
                <w:iCs/>
                <w:lang w:val="en-US"/>
              </w:rPr>
            </m:ctrlPr>
          </m:dPr>
          <m:e>
            <m:r>
              <m:rPr>
                <m:scr m:val="double-struck"/>
              </m:rPr>
              <w:rPr>
                <w:rFonts w:ascii="Cambria Math" w:hAnsi="Cambria Math" w:cs="Cambria Math"/>
                <w:lang w:val="en-US"/>
              </w:rPr>
              <m:t>Z</m:t>
            </m:r>
          </m:e>
        </m:d>
      </m:oMath>
      <w:r w:rsidR="00457CC9">
        <w:rPr>
          <w:lang w:val="en-US"/>
        </w:rPr>
        <w:t>)</w:t>
      </w:r>
      <w:r w:rsidRPr="00311A56">
        <w:rPr>
          <w:lang w:val="en-US"/>
        </w:rPr>
        <w:t xml:space="preserve">, but Party B places no weight on the environment. </w:t>
      </w:r>
      <w:r w:rsidR="00273341" w:rsidRPr="00311A56">
        <w:rPr>
          <w:lang w:val="en-US"/>
        </w:rPr>
        <w:t xml:space="preserve">Although we could </w:t>
      </w:r>
      <w:r w:rsidR="00E13AE3" w:rsidRPr="00311A56">
        <w:rPr>
          <w:lang w:val="en-US"/>
        </w:rPr>
        <w:t>assume</w:t>
      </w:r>
      <w:r w:rsidR="00273341" w:rsidRPr="00311A56">
        <w:rPr>
          <w:lang w:val="en-US"/>
        </w:rPr>
        <w:t xml:space="preserve"> Party B</w:t>
      </w:r>
      <w:r w:rsidR="00E13AE3" w:rsidRPr="00311A56">
        <w:rPr>
          <w:lang w:val="en-US"/>
        </w:rPr>
        <w:t>’s</w:t>
      </w:r>
      <w:r w:rsidR="00273341" w:rsidRPr="00311A56">
        <w:rPr>
          <w:lang w:val="en-US"/>
        </w:rPr>
        <w:t xml:space="preserve"> </w:t>
      </w:r>
      <w:r w:rsidR="00E13AE3" w:rsidRPr="00311A56">
        <w:rPr>
          <w:lang w:val="en-US"/>
        </w:rPr>
        <w:t>preferences are different</w:t>
      </w:r>
      <w:r w:rsidR="00273341" w:rsidRPr="00311A56">
        <w:rPr>
          <w:lang w:val="en-US"/>
        </w:rPr>
        <w:t xml:space="preserve"> than </w:t>
      </w:r>
      <w:r w:rsidR="00273341" w:rsidRPr="00311A56">
        <w:rPr>
          <w:lang w:val="en-US"/>
        </w:rPr>
        <w:lastRenderedPageBreak/>
        <w:t>Party A</w:t>
      </w:r>
      <w:r w:rsidR="00E13AE3" w:rsidRPr="00311A56">
        <w:rPr>
          <w:lang w:val="en-US"/>
        </w:rPr>
        <w:t>’s</w:t>
      </w:r>
      <w:r w:rsidR="00F65330" w:rsidRPr="00311A56">
        <w:rPr>
          <w:lang w:val="en-US"/>
        </w:rPr>
        <w:t xml:space="preserve"> (Jack,</w:t>
      </w:r>
      <w:r w:rsidR="00911105" w:rsidRPr="00911105">
        <w:t xml:space="preserve"> </w:t>
      </w:r>
      <w:proofErr w:type="spellStart"/>
      <w:r w:rsidR="00911105">
        <w:rPr>
          <w:lang w:val="en-US"/>
        </w:rPr>
        <w:t>Kousky</w:t>
      </w:r>
      <w:proofErr w:type="spellEnd"/>
      <w:r w:rsidR="00911105" w:rsidRPr="00911105">
        <w:rPr>
          <w:lang w:val="en-US"/>
        </w:rPr>
        <w:t>, &amp; Sims</w:t>
      </w:r>
      <w:r w:rsidR="00911105">
        <w:rPr>
          <w:lang w:val="en-US"/>
        </w:rPr>
        <w:t>,</w:t>
      </w:r>
      <w:r w:rsidR="00F65330" w:rsidRPr="00311A56">
        <w:rPr>
          <w:lang w:val="en-US"/>
        </w:rPr>
        <w:t xml:space="preserve"> 2008; </w:t>
      </w:r>
      <w:r w:rsidR="003F2AEE" w:rsidRPr="00311A56">
        <w:rPr>
          <w:lang w:val="en-US"/>
        </w:rPr>
        <w:t>List &amp; St</w:t>
      </w:r>
      <w:r w:rsidR="00E31957">
        <w:rPr>
          <w:lang w:val="en-US"/>
        </w:rPr>
        <w:t>ur</w:t>
      </w:r>
      <w:r w:rsidR="003F2AEE" w:rsidRPr="00311A56">
        <w:rPr>
          <w:lang w:val="en-US"/>
        </w:rPr>
        <w:t>m, 2006</w:t>
      </w:r>
      <w:r w:rsidR="00F65330" w:rsidRPr="00311A56">
        <w:rPr>
          <w:lang w:val="en-US"/>
        </w:rPr>
        <w:t>)</w:t>
      </w:r>
      <w:r w:rsidR="00273341" w:rsidRPr="00311A56">
        <w:rPr>
          <w:lang w:val="en-US"/>
        </w:rPr>
        <w:t xml:space="preserve">, </w:t>
      </w:r>
      <w:r w:rsidR="00E13AE3" w:rsidRPr="00311A56">
        <w:rPr>
          <w:lang w:val="en-US"/>
        </w:rPr>
        <w:t>we choose a</w:t>
      </w:r>
      <w:r w:rsidR="00273341" w:rsidRPr="00311A56">
        <w:rPr>
          <w:lang w:val="en-US"/>
        </w:rPr>
        <w:t xml:space="preserve"> stronger assumption</w:t>
      </w:r>
      <w:r w:rsidR="00E13AE3" w:rsidRPr="00311A56">
        <w:rPr>
          <w:lang w:val="en-US"/>
        </w:rPr>
        <w:t>. This stronger assumption</w:t>
      </w:r>
      <w:r w:rsidR="00E06D16">
        <w:rPr>
          <w:lang w:val="en-US"/>
        </w:rPr>
        <w:t>,</w:t>
      </w:r>
      <w:r w:rsidR="00273341" w:rsidRPr="00311A56">
        <w:rPr>
          <w:lang w:val="en-US"/>
        </w:rPr>
        <w:t xml:space="preserve"> </w:t>
      </w:r>
      <w:r w:rsidR="00E13AE3" w:rsidRPr="00311A56">
        <w:rPr>
          <w:lang w:val="en-US"/>
        </w:rPr>
        <w:t xml:space="preserve">through </w:t>
      </w:r>
      <w:r w:rsidR="00273341" w:rsidRPr="00311A56">
        <w:rPr>
          <w:lang w:val="en-US"/>
        </w:rPr>
        <w:t xml:space="preserve">the </w:t>
      </w:r>
      <w:proofErr w:type="spellStart"/>
      <w:r w:rsidR="00273341" w:rsidRPr="00311A56">
        <w:rPr>
          <w:lang w:val="en-US"/>
        </w:rPr>
        <w:t>sep</w:t>
      </w:r>
      <w:r w:rsidR="00DB3B06">
        <w:rPr>
          <w:lang w:val="en-US"/>
        </w:rPr>
        <w:t>a</w:t>
      </w:r>
      <w:r w:rsidR="00273341" w:rsidRPr="00311A56">
        <w:rPr>
          <w:lang w:val="en-US"/>
        </w:rPr>
        <w:t>rability</w:t>
      </w:r>
      <w:proofErr w:type="spellEnd"/>
      <w:r w:rsidR="00E13AE3" w:rsidRPr="00311A56">
        <w:rPr>
          <w:lang w:val="en-US"/>
        </w:rPr>
        <w:t xml:space="preserve"> </w:t>
      </w:r>
      <w:r w:rsidR="00273341" w:rsidRPr="00311A56">
        <w:rPr>
          <w:lang w:val="en-US"/>
        </w:rPr>
        <w:t>between economic and environment</w:t>
      </w:r>
      <w:r w:rsidR="00E13AE3" w:rsidRPr="00311A56">
        <w:rPr>
          <w:lang w:val="en-US"/>
        </w:rPr>
        <w:t>al benefits</w:t>
      </w:r>
      <w:r w:rsidR="00273341" w:rsidRPr="00311A56">
        <w:rPr>
          <w:lang w:val="en-US"/>
        </w:rPr>
        <w:t xml:space="preserve"> (i.e., Eq. (4))</w:t>
      </w:r>
      <w:r w:rsidR="00E13AE3" w:rsidRPr="00311A56">
        <w:rPr>
          <w:lang w:val="en-US"/>
        </w:rPr>
        <w:t>,</w:t>
      </w:r>
      <w:r w:rsidR="00273341" w:rsidRPr="00311A56">
        <w:rPr>
          <w:lang w:val="en-US"/>
        </w:rPr>
        <w:t xml:space="preserve"> </w:t>
      </w:r>
      <w:r w:rsidR="00C52859" w:rsidRPr="00311A56">
        <w:rPr>
          <w:lang w:val="en-US"/>
        </w:rPr>
        <w:t>emphasizes</w:t>
      </w:r>
      <w:r w:rsidR="00E13AE3" w:rsidRPr="00311A56">
        <w:rPr>
          <w:lang w:val="en-US"/>
        </w:rPr>
        <w:t xml:space="preserve"> the</w:t>
      </w:r>
      <w:r w:rsidR="00273341" w:rsidRPr="00311A56">
        <w:rPr>
          <w:lang w:val="en-US"/>
        </w:rPr>
        <w:t xml:space="preserve"> </w:t>
      </w:r>
      <w:r w:rsidR="00C52859" w:rsidRPr="00311A56">
        <w:rPr>
          <w:lang w:val="en-US"/>
        </w:rPr>
        <w:t>effect</w:t>
      </w:r>
      <w:r w:rsidR="00273341" w:rsidRPr="00311A56">
        <w:rPr>
          <w:lang w:val="en-US"/>
        </w:rPr>
        <w:t xml:space="preserve"> of political uncertainty regarding future outcomes</w:t>
      </w:r>
      <w:r w:rsidR="00E13AE3" w:rsidRPr="00311A56">
        <w:rPr>
          <w:lang w:val="en-US"/>
        </w:rPr>
        <w:t xml:space="preserve"> on the </w:t>
      </w:r>
      <w:r w:rsidR="00C52859" w:rsidRPr="00311A56">
        <w:rPr>
          <w:lang w:val="en-US"/>
        </w:rPr>
        <w:t xml:space="preserve">policy </w:t>
      </w:r>
      <w:r w:rsidR="00E13AE3" w:rsidRPr="00311A56">
        <w:rPr>
          <w:lang w:val="en-US"/>
        </w:rPr>
        <w:t>design</w:t>
      </w:r>
      <w:r w:rsidR="00273341" w:rsidRPr="00311A56">
        <w:rPr>
          <w:lang w:val="en-US"/>
        </w:rPr>
        <w:t>.</w:t>
      </w:r>
    </w:p>
    <w:p w14:paraId="093A8C5D" w14:textId="790FF60D" w:rsidR="007E6A8D" w:rsidRPr="00311A56" w:rsidRDefault="007E6A8D" w:rsidP="00186397">
      <w:pPr>
        <w:spacing w:after="240" w:line="360" w:lineRule="auto"/>
        <w:ind w:firstLine="720"/>
        <w:jc w:val="both"/>
        <w:rPr>
          <w:lang w:val="en-US"/>
        </w:rPr>
      </w:pPr>
      <w:r w:rsidRPr="00311A56">
        <w:rPr>
          <w:lang w:val="en-US"/>
        </w:rPr>
        <w:t xml:space="preserve">Formally, let </w:t>
      </w:r>
      <m:oMath>
        <m:sSub>
          <m:sSubPr>
            <m:ctrlPr>
              <w:rPr>
                <w:rFonts w:ascii="Cambria Math" w:hAnsi="Cambria Math" w:cs="Cambria Math"/>
                <w:i/>
                <w:iCs/>
                <w:lang w:val="en-US"/>
              </w:rPr>
            </m:ctrlPr>
          </m:sSubPr>
          <m:e>
            <m:r>
              <w:rPr>
                <w:rFonts w:ascii="Cambria Math" w:hAnsi="Cambria Math" w:cs="Cambria Math"/>
                <w:lang w:val="en-US"/>
              </w:rPr>
              <m:t>V</m:t>
            </m:r>
          </m:e>
          <m:sub>
            <m:r>
              <w:rPr>
                <w:rFonts w:ascii="Cambria Math" w:hAnsi="Cambria Math" w:cs="Cambria Math"/>
                <w:lang w:val="en-US"/>
              </w:rPr>
              <m:t>t,A</m:t>
            </m:r>
          </m:sub>
        </m:sSub>
      </m:oMath>
      <w:r w:rsidRPr="00311A56">
        <w:rPr>
          <w:lang w:val="en-US"/>
        </w:rPr>
        <w:t xml:space="preserve"> denote Party A’s objective function and </w:t>
      </w:r>
      <m:oMath>
        <m:sSub>
          <m:sSubPr>
            <m:ctrlPr>
              <w:rPr>
                <w:rFonts w:ascii="Cambria Math" w:hAnsi="Cambria Math" w:cs="Cambria Math"/>
                <w:i/>
                <w:iCs/>
                <w:lang w:val="en-US"/>
              </w:rPr>
            </m:ctrlPr>
          </m:sSubPr>
          <m:e>
            <m:r>
              <w:rPr>
                <w:rFonts w:ascii="Cambria Math" w:hAnsi="Cambria Math" w:cs="Cambria Math"/>
                <w:lang w:val="en-US"/>
              </w:rPr>
              <m:t>V</m:t>
            </m:r>
          </m:e>
          <m:sub>
            <m:r>
              <w:rPr>
                <w:rFonts w:ascii="Cambria Math" w:hAnsi="Cambria Math" w:cs="Cambria Math"/>
                <w:lang w:val="en-US"/>
              </w:rPr>
              <m:t>t,B</m:t>
            </m:r>
          </m:sub>
        </m:sSub>
      </m:oMath>
      <w:r w:rsidRPr="00311A56">
        <w:rPr>
          <w:lang w:val="en-US"/>
        </w:rPr>
        <w:t xml:space="preserve"> denote Party B’s objective function. Also, let </w:t>
      </w:r>
      <m:oMath>
        <m:r>
          <w:rPr>
            <w:rFonts w:ascii="Cambria Math" w:hAnsi="Cambria Math" w:cs="Cambria Math"/>
            <w:lang w:val="en-US"/>
          </w:rPr>
          <m:t>δ</m:t>
        </m:r>
      </m:oMath>
      <w:r w:rsidR="00451301" w:rsidRPr="00311A56">
        <w:rPr>
          <w:lang w:val="en-US"/>
        </w:rPr>
        <w:t xml:space="preserve"> denote the discount </w:t>
      </w:r>
      <w:r w:rsidR="00DC5D41" w:rsidRPr="00311A56">
        <w:rPr>
          <w:lang w:val="en-US"/>
        </w:rPr>
        <w:t>factor</w:t>
      </w:r>
      <w:r w:rsidRPr="00311A56">
        <w:rPr>
          <w:lang w:val="en-US"/>
        </w:rPr>
        <w:t xml:space="preserve">. The first period starts with Party A in power. Given a policy instrument </w:t>
      </w: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1,A</m:t>
            </m:r>
          </m:sub>
        </m:sSub>
      </m:oMath>
      <w:r w:rsidRPr="00311A56">
        <w:rPr>
          <w:iCs/>
          <w:lang w:val="en-US"/>
        </w:rPr>
        <w:t xml:space="preserve"> (i.e., tax)</w:t>
      </w:r>
      <w:r w:rsidRPr="00311A56">
        <w:rPr>
          <w:lang w:val="en-US"/>
        </w:rPr>
        <w:t xml:space="preserve">, Party A chooses the value of </w:t>
      </w: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1,A</m:t>
            </m:r>
          </m:sub>
        </m:sSub>
      </m:oMath>
      <w:r w:rsidRPr="00311A56">
        <w:rPr>
          <w:lang w:val="en-US"/>
        </w:rPr>
        <w:t xml:space="preserve"> that maximizes </w:t>
      </w:r>
      <m:oMath>
        <m:sSub>
          <m:sSubPr>
            <m:ctrlPr>
              <w:rPr>
                <w:rFonts w:ascii="Cambria Math" w:hAnsi="Cambria Math" w:cs="Cambria Math"/>
                <w:i/>
                <w:iCs/>
                <w:lang w:val="en-US"/>
              </w:rPr>
            </m:ctrlPr>
          </m:sSubPr>
          <m:e>
            <m:r>
              <w:rPr>
                <w:rFonts w:ascii="Cambria Math" w:hAnsi="Cambria Math" w:cs="Cambria Math"/>
                <w:lang w:val="en-US"/>
              </w:rPr>
              <m:t>V</m:t>
            </m:r>
          </m:e>
          <m:sub>
            <m:r>
              <w:rPr>
                <w:rFonts w:ascii="Cambria Math" w:hAnsi="Cambria Math" w:cs="Cambria Math"/>
                <w:lang w:val="en-US"/>
              </w:rPr>
              <m:t>1,A</m:t>
            </m:r>
          </m:sub>
        </m:sSub>
      </m:oMath>
      <w:r w:rsidR="00C52859" w:rsidRPr="00311A56">
        <w:rPr>
          <w:iCs/>
          <w:lang w:val="en-US"/>
        </w:rPr>
        <w:t xml:space="preserve"> (where </w:t>
      </w:r>
      <m:oMath>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t,j</m:t>
            </m:r>
          </m:sub>
        </m:sSub>
      </m:oMath>
      <w:r w:rsidR="00C52859" w:rsidRPr="00311A56">
        <w:rPr>
          <w:iCs/>
          <w:lang w:val="en-US"/>
        </w:rPr>
        <w:t xml:space="preserve"> denotes </w:t>
      </w:r>
      <w:r w:rsidR="00C52859" w:rsidRPr="00311A56">
        <w:rPr>
          <w:lang w:val="en-US"/>
        </w:rPr>
        <w:t>social welfare</w:t>
      </w:r>
      <w:r w:rsidR="00186397" w:rsidRPr="00311A56">
        <w:rPr>
          <w:lang w:val="en-US"/>
        </w:rPr>
        <w:t>, i.e., Eq. (4),</w:t>
      </w:r>
      <w:r w:rsidR="00C52859" w:rsidRPr="00311A56">
        <w:rPr>
          <w:lang w:val="en-US"/>
        </w:rPr>
        <w:t xml:space="preserve"> of period </w:t>
      </w:r>
      <w:r w:rsidR="00C52859" w:rsidRPr="00311A56">
        <w:rPr>
          <w:i/>
          <w:lang w:val="en-US"/>
        </w:rPr>
        <w:t>t</w:t>
      </w:r>
      <w:r w:rsidR="00C52859" w:rsidRPr="00311A56">
        <w:rPr>
          <w:lang w:val="en-US"/>
        </w:rPr>
        <w:t xml:space="preserve"> when Party </w:t>
      </w:r>
      <w:r w:rsidR="00C52859" w:rsidRPr="00311A56">
        <w:rPr>
          <w:i/>
          <w:lang w:val="en-US"/>
        </w:rPr>
        <w:t>j</w:t>
      </w:r>
      <w:r w:rsidR="00C52859" w:rsidRPr="00311A56">
        <w:rPr>
          <w:lang w:val="en-US"/>
        </w:rPr>
        <w:t xml:space="preserve"> is in power</w:t>
      </w:r>
      <w:r w:rsidR="00C52859" w:rsidRPr="00311A56">
        <w:rPr>
          <w:iCs/>
          <w:lang w:val="en-US"/>
        </w:rPr>
        <w:t>)</w:t>
      </w:r>
      <w:r w:rsidRPr="00311A56">
        <w:rPr>
          <w:lang w:val="en-US"/>
        </w:rPr>
        <w:t>:</w:t>
      </w:r>
    </w:p>
    <w:tbl>
      <w:tblPr>
        <w:tblW w:w="5000" w:type="pct"/>
        <w:tblLook w:val="04A0" w:firstRow="1" w:lastRow="0" w:firstColumn="1" w:lastColumn="0" w:noHBand="0" w:noVBand="1"/>
      </w:tblPr>
      <w:tblGrid>
        <w:gridCol w:w="474"/>
        <w:gridCol w:w="7484"/>
        <w:gridCol w:w="1402"/>
      </w:tblGrid>
      <w:tr w:rsidR="007E6A8D" w:rsidRPr="00311A56" w14:paraId="69FB269E" w14:textId="77777777" w:rsidTr="000B11C8">
        <w:tc>
          <w:tcPr>
            <w:tcW w:w="253" w:type="pct"/>
            <w:vAlign w:val="center"/>
          </w:tcPr>
          <w:p w14:paraId="262787A8" w14:textId="77777777" w:rsidR="007E6A8D" w:rsidRPr="00311A56" w:rsidRDefault="007E6A8D" w:rsidP="000B11C8">
            <w:pPr>
              <w:spacing w:after="240" w:line="360" w:lineRule="auto"/>
              <w:ind w:firstLine="720"/>
            </w:pPr>
          </w:p>
        </w:tc>
        <w:tc>
          <w:tcPr>
            <w:tcW w:w="3998" w:type="pct"/>
          </w:tcPr>
          <w:p w14:paraId="558BF087" w14:textId="5951BB96" w:rsidR="009F10F2" w:rsidRPr="00311A56" w:rsidRDefault="00997626" w:rsidP="00186397">
            <w:pPr>
              <w:spacing w:after="240" w:line="360" w:lineRule="auto"/>
              <w:ind w:firstLine="720"/>
              <w:rPr>
                <w:lang w:val="en-US"/>
              </w:rPr>
            </w:pPr>
            <m:oMathPara>
              <m:oMath>
                <m:func>
                  <m:funcPr>
                    <m:ctrlPr>
                      <w:rPr>
                        <w:rFonts w:ascii="Cambria Math" w:hAnsi="Cambria Math" w:cs="Cambria Math"/>
                        <w:iCs/>
                        <w:lang w:val="en-US"/>
                      </w:rPr>
                    </m:ctrlPr>
                  </m:funcPr>
                  <m:fName>
                    <m:limLow>
                      <m:limLowPr>
                        <m:ctrlPr>
                          <w:rPr>
                            <w:rFonts w:ascii="Cambria Math" w:hAnsi="Cambria Math" w:cs="Cambria Math"/>
                            <w:iCs/>
                            <w:lang w:val="en-US"/>
                          </w:rPr>
                        </m:ctrlPr>
                      </m:limLowPr>
                      <m:e>
                        <m:r>
                          <m:rPr>
                            <m:sty m:val="p"/>
                          </m:rPr>
                          <w:rPr>
                            <w:rFonts w:ascii="Cambria Math" w:hAnsi="Cambria Math" w:cs="Cambria Math"/>
                          </w:rPr>
                          <m:t>max</m:t>
                        </m:r>
                      </m:e>
                      <m:lim>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1,A</m:t>
                            </m:r>
                          </m:sub>
                        </m:sSub>
                      </m:lim>
                    </m:limLow>
                  </m:fName>
                  <m:e>
                    <m:sSub>
                      <m:sSubPr>
                        <m:ctrlPr>
                          <w:rPr>
                            <w:rFonts w:ascii="Cambria Math" w:hAnsi="Cambria Math" w:cs="Cambria Math"/>
                            <w:i/>
                            <w:iCs/>
                            <w:lang w:val="en-US"/>
                          </w:rPr>
                        </m:ctrlPr>
                      </m:sSubPr>
                      <m:e>
                        <m:r>
                          <w:rPr>
                            <w:rFonts w:ascii="Cambria Math" w:hAnsi="Cambria Math" w:cs="Cambria Math"/>
                            <w:lang w:val="en-US"/>
                          </w:rPr>
                          <m:t>V</m:t>
                        </m:r>
                      </m:e>
                      <m:sub>
                        <m:r>
                          <w:rPr>
                            <w:rFonts w:ascii="Cambria Math" w:hAnsi="Cambria Math" w:cs="Cambria Math"/>
                            <w:lang w:val="en-US"/>
                          </w:rPr>
                          <m:t>1,A</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1,A</m:t>
                        </m:r>
                      </m:sub>
                    </m:sSub>
                    <m:r>
                      <w:rPr>
                        <w:rFonts w:ascii="Cambria Math" w:hAnsi="Cambria Math" w:cs="Cambria Math"/>
                        <w:lang w:val="en-US"/>
                      </w:rPr>
                      <m:t>+δ</m:t>
                    </m:r>
                    <m:d>
                      <m:dPr>
                        <m:ctrlPr>
                          <w:rPr>
                            <w:rFonts w:ascii="Cambria Math" w:hAnsi="Cambria Math" w:cs="Cambria Math"/>
                            <w:i/>
                            <w:iCs/>
                            <w:lang w:val="en-US"/>
                          </w:rPr>
                        </m:ctrlPr>
                      </m:dPr>
                      <m:e>
                        <m:r>
                          <w:rPr>
                            <w:rFonts w:ascii="Cambria Math" w:hAnsi="Cambria Math" w:cs="Cambria Math"/>
                            <w:lang w:val="en-US"/>
                          </w:rPr>
                          <m:t>α</m:t>
                        </m:r>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2,A</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1-α</m:t>
                            </m:r>
                          </m:e>
                        </m:d>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2,B</m:t>
                            </m:r>
                          </m:sub>
                        </m:sSub>
                      </m:e>
                    </m:d>
                  </m:e>
                </m:func>
              </m:oMath>
            </m:oMathPara>
          </w:p>
        </w:tc>
        <w:tc>
          <w:tcPr>
            <w:tcW w:w="749" w:type="pct"/>
            <w:vAlign w:val="center"/>
          </w:tcPr>
          <w:p w14:paraId="7497433B" w14:textId="77777777" w:rsidR="007E6A8D" w:rsidRPr="00311A56" w:rsidRDefault="007E6A8D" w:rsidP="000B11C8">
            <w:pPr>
              <w:widowControl/>
              <w:spacing w:after="240" w:line="360" w:lineRule="auto"/>
              <w:ind w:firstLine="720"/>
              <w:jc w:val="right"/>
            </w:pPr>
            <w:r w:rsidRPr="00311A56">
              <w:t>(5)</w:t>
            </w:r>
          </w:p>
        </w:tc>
      </w:tr>
    </w:tbl>
    <w:p w14:paraId="117C933D" w14:textId="7E5C9861" w:rsidR="00C52859" w:rsidRPr="00311A56" w:rsidRDefault="009223CC" w:rsidP="009D376C">
      <w:pPr>
        <w:spacing w:after="240" w:line="360" w:lineRule="auto"/>
        <w:jc w:val="both"/>
        <w:rPr>
          <w:lang w:val="en-US"/>
        </w:rPr>
      </w:pPr>
      <w:r w:rsidRPr="00311A56">
        <w:rPr>
          <w:lang w:val="en-US"/>
        </w:rPr>
        <w:t xml:space="preserve">We </w:t>
      </w:r>
      <w:r w:rsidR="00281384" w:rsidRPr="00311A56">
        <w:rPr>
          <w:lang w:val="en-US"/>
        </w:rPr>
        <w:t xml:space="preserve">use a </w:t>
      </w:r>
      <w:r w:rsidRPr="00311A56">
        <w:rPr>
          <w:lang w:val="en-US"/>
        </w:rPr>
        <w:t>two-period</w:t>
      </w:r>
      <w:r w:rsidR="00281384" w:rsidRPr="00311A56">
        <w:rPr>
          <w:lang w:val="en-US"/>
        </w:rPr>
        <w:t xml:space="preserve"> framework to </w:t>
      </w:r>
      <w:r w:rsidRPr="00311A56">
        <w:rPr>
          <w:lang w:val="en-US"/>
        </w:rPr>
        <w:t>illustrate</w:t>
      </w:r>
      <w:r w:rsidR="00281384" w:rsidRPr="00311A56">
        <w:rPr>
          <w:lang w:val="en-US"/>
        </w:rPr>
        <w:t xml:space="preserve"> the effect of uncertainty regarding future political outcome</w:t>
      </w:r>
      <w:r w:rsidRPr="00311A56">
        <w:rPr>
          <w:lang w:val="en-US"/>
        </w:rPr>
        <w:t>s</w:t>
      </w:r>
      <w:r w:rsidR="00281384" w:rsidRPr="00311A56">
        <w:rPr>
          <w:lang w:val="en-US"/>
        </w:rPr>
        <w:t xml:space="preserve"> on policy design.</w:t>
      </w:r>
      <w:r w:rsidRPr="00311A56">
        <w:rPr>
          <w:lang w:val="en-US"/>
        </w:rPr>
        <w:t xml:space="preserve"> A similar approach, for example, </w:t>
      </w:r>
      <w:r w:rsidR="00875CEC">
        <w:rPr>
          <w:lang w:val="en-US"/>
        </w:rPr>
        <w:t xml:space="preserve">was </w:t>
      </w:r>
      <w:r w:rsidRPr="00311A56">
        <w:rPr>
          <w:lang w:val="en-US"/>
        </w:rPr>
        <w:t xml:space="preserve">employed by </w:t>
      </w:r>
      <w:r w:rsidR="007F26B7" w:rsidRPr="00311A56">
        <w:rPr>
          <w:lang w:val="en-US"/>
        </w:rPr>
        <w:t xml:space="preserve">van der </w:t>
      </w:r>
      <w:proofErr w:type="spellStart"/>
      <w:r w:rsidR="007F26B7" w:rsidRPr="00311A56">
        <w:rPr>
          <w:lang w:val="en-US"/>
        </w:rPr>
        <w:t>Ploeg</w:t>
      </w:r>
      <w:proofErr w:type="spellEnd"/>
      <w:r w:rsidR="007F26B7" w:rsidRPr="00311A56">
        <w:rPr>
          <w:lang w:val="en-US"/>
        </w:rPr>
        <w:t xml:space="preserve"> </w:t>
      </w:r>
      <w:r w:rsidRPr="00311A56">
        <w:rPr>
          <w:lang w:val="en-US"/>
        </w:rPr>
        <w:t>(201</w:t>
      </w:r>
      <w:r w:rsidR="007F26B7" w:rsidRPr="00311A56">
        <w:rPr>
          <w:lang w:val="en-US"/>
        </w:rPr>
        <w:t>3</w:t>
      </w:r>
      <w:r w:rsidRPr="00311A56">
        <w:rPr>
          <w:lang w:val="en-US"/>
        </w:rPr>
        <w:t>) when illu</w:t>
      </w:r>
      <w:r w:rsidR="00186397" w:rsidRPr="00311A56">
        <w:rPr>
          <w:lang w:val="en-US"/>
        </w:rPr>
        <w:t>strating the Green Paradox.</w:t>
      </w:r>
    </w:p>
    <w:p w14:paraId="60A93F8D" w14:textId="4B1D79B9" w:rsidR="007E6A8D" w:rsidRPr="00311A56" w:rsidRDefault="007E6A8D" w:rsidP="008E34AE">
      <w:pPr>
        <w:spacing w:after="240" w:line="360" w:lineRule="auto"/>
        <w:ind w:firstLine="720"/>
        <w:jc w:val="both"/>
        <w:rPr>
          <w:lang w:val="en-US"/>
        </w:rPr>
      </w:pPr>
      <w:r w:rsidRPr="00311A56">
        <w:rPr>
          <w:lang w:val="en-US"/>
        </w:rPr>
        <w:t xml:space="preserve">Let </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oMath>
      <w:r w:rsidRPr="00311A56">
        <w:rPr>
          <w:lang w:val="en-US"/>
        </w:rPr>
        <w:t xml:space="preserve"> denote the policy that maximizes Eq. (5). Given policy </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oMath>
      <w:r w:rsidRPr="00311A56">
        <w:rPr>
          <w:iCs/>
          <w:lang w:val="en-US"/>
        </w:rPr>
        <w:t xml:space="preserve">, </w:t>
      </w:r>
      <w:r w:rsidR="001225F5">
        <w:rPr>
          <w:iCs/>
          <w:lang w:val="en-US"/>
        </w:rPr>
        <w:t xml:space="preserve">units </w:t>
      </w:r>
      <w:r w:rsidRPr="00311A56">
        <w:rPr>
          <w:iCs/>
          <w:lang w:val="en-US"/>
        </w:rPr>
        <w:t xml:space="preserve">decide whether to remain active and whether to adopt the clean technology. The </w:t>
      </w:r>
      <w:r w:rsidR="004E33EF">
        <w:rPr>
          <w:iCs/>
          <w:lang w:val="en-US"/>
        </w:rPr>
        <w:t>outcome</w:t>
      </w:r>
      <w:r w:rsidR="00A8576B">
        <w:rPr>
          <w:iCs/>
          <w:lang w:val="en-US"/>
        </w:rPr>
        <w:t>s</w:t>
      </w:r>
      <w:r w:rsidR="004E33EF">
        <w:rPr>
          <w:iCs/>
          <w:lang w:val="en-US"/>
        </w:rPr>
        <w:t xml:space="preserve"> of these </w:t>
      </w:r>
      <w:r w:rsidRPr="00311A56">
        <w:rPr>
          <w:iCs/>
          <w:lang w:val="en-US"/>
        </w:rPr>
        <w:t xml:space="preserve">decisions define the first-period survival region, </w:t>
      </w:r>
      <w:r w:rsidR="00A8576B">
        <w:rPr>
          <w:iCs/>
          <w:lang w:val="en-US"/>
        </w:rPr>
        <w:t xml:space="preserve">based on the recognition that policy may change </w:t>
      </w:r>
      <w:r w:rsidR="00AD4AAF" w:rsidRPr="00311A56">
        <w:rPr>
          <w:iCs/>
          <w:lang w:val="en-US"/>
        </w:rPr>
        <w:t>the next period</w:t>
      </w:r>
      <w:r w:rsidRPr="00311A56">
        <w:rPr>
          <w:iCs/>
          <w:lang w:val="en-US"/>
        </w:rPr>
        <w:t xml:space="preserve">. </w:t>
      </w:r>
      <w:r w:rsidR="00A8576B">
        <w:rPr>
          <w:iCs/>
          <w:lang w:val="en-US"/>
        </w:rPr>
        <w:t>The</w:t>
      </w:r>
      <w:r w:rsidR="008E34AE">
        <w:rPr>
          <w:iCs/>
          <w:lang w:val="en-US"/>
        </w:rPr>
        <w:t xml:space="preserve">n, </w:t>
      </w:r>
      <w:r w:rsidRPr="00311A56">
        <w:rPr>
          <w:iCs/>
          <w:lang w:val="en-US"/>
        </w:rPr>
        <w:t>current-period profits and welfare materialize.</w:t>
      </w:r>
      <w:r w:rsidR="00AD4AAF" w:rsidRPr="00311A56">
        <w:rPr>
          <w:lang w:val="en-US"/>
        </w:rPr>
        <w:t xml:space="preserve"> </w:t>
      </w:r>
      <w:r w:rsidRPr="00311A56">
        <w:rPr>
          <w:lang w:val="en-US"/>
        </w:rPr>
        <w:t xml:space="preserve">At the beginning of the second period, a random draw transitions the political system to the second period. If this results in Party A staying in power (i.e., Party A is reelected), then the second-period policy maximizes </w:t>
      </w:r>
      <m:oMath>
        <m:sSub>
          <m:sSubPr>
            <m:ctrlPr>
              <w:rPr>
                <w:rFonts w:ascii="Cambria Math" w:hAnsi="Cambria Math" w:cs="Cambria Math"/>
                <w:i/>
                <w:iCs/>
                <w:lang w:val="en-US"/>
              </w:rPr>
            </m:ctrlPr>
          </m:sSubPr>
          <m:e>
            <m:r>
              <w:rPr>
                <w:rFonts w:ascii="Cambria Math" w:hAnsi="Cambria Math" w:cs="Cambria Math"/>
                <w:lang w:val="en-US"/>
              </w:rPr>
              <m:t>V</m:t>
            </m:r>
          </m:e>
          <m:sub>
            <m:r>
              <w:rPr>
                <w:rFonts w:ascii="Cambria Math" w:hAnsi="Cambria Math" w:cs="Cambria Math"/>
                <w:lang w:val="en-US"/>
              </w:rPr>
              <m:t>2,A</m:t>
            </m:r>
          </m:sub>
        </m:sSub>
      </m:oMath>
      <w:r w:rsidRPr="00311A56">
        <w:rPr>
          <w:iCs/>
          <w:lang w:val="en-US"/>
        </w:rPr>
        <w:t>:</w:t>
      </w:r>
    </w:p>
    <w:tbl>
      <w:tblPr>
        <w:tblW w:w="5000" w:type="pct"/>
        <w:tblLook w:val="04A0" w:firstRow="1" w:lastRow="0" w:firstColumn="1" w:lastColumn="0" w:noHBand="0" w:noVBand="1"/>
      </w:tblPr>
      <w:tblGrid>
        <w:gridCol w:w="1404"/>
        <w:gridCol w:w="6552"/>
        <w:gridCol w:w="1404"/>
      </w:tblGrid>
      <w:tr w:rsidR="007E6A8D" w:rsidRPr="00311A56" w14:paraId="4841B5A3" w14:textId="77777777" w:rsidTr="000B11C8">
        <w:tc>
          <w:tcPr>
            <w:tcW w:w="750" w:type="pct"/>
            <w:vAlign w:val="center"/>
          </w:tcPr>
          <w:p w14:paraId="57F7F716" w14:textId="77777777" w:rsidR="007E6A8D" w:rsidRPr="00311A56" w:rsidRDefault="007E6A8D" w:rsidP="000B11C8">
            <w:pPr>
              <w:spacing w:after="240" w:line="360" w:lineRule="auto"/>
              <w:ind w:firstLine="720"/>
            </w:pPr>
          </w:p>
        </w:tc>
        <w:tc>
          <w:tcPr>
            <w:tcW w:w="3500" w:type="pct"/>
          </w:tcPr>
          <w:p w14:paraId="5ECEF24A" w14:textId="2182882C" w:rsidR="007E6A8D" w:rsidRPr="00311A56" w:rsidRDefault="00997626" w:rsidP="00D75D15">
            <w:pPr>
              <w:spacing w:after="240" w:line="360" w:lineRule="auto"/>
              <w:ind w:firstLine="720"/>
              <w:rPr>
                <w:lang w:val="en-US"/>
              </w:rPr>
            </w:pPr>
            <m:oMathPara>
              <m:oMathParaPr>
                <m:jc m:val="centerGroup"/>
              </m:oMathParaPr>
              <m:oMath>
                <m:func>
                  <m:funcPr>
                    <m:ctrlPr>
                      <w:rPr>
                        <w:rFonts w:ascii="Cambria Math" w:hAnsi="Cambria Math" w:cs="Cambria Math"/>
                        <w:iCs/>
                        <w:lang w:val="en-US"/>
                      </w:rPr>
                    </m:ctrlPr>
                  </m:funcPr>
                  <m:fName>
                    <m:limLow>
                      <m:limLowPr>
                        <m:ctrlPr>
                          <w:rPr>
                            <w:rFonts w:ascii="Cambria Math" w:hAnsi="Cambria Math" w:cs="Cambria Math"/>
                            <w:iCs/>
                            <w:lang w:val="en-US"/>
                          </w:rPr>
                        </m:ctrlPr>
                      </m:limLowPr>
                      <m:e>
                        <m:r>
                          <m:rPr>
                            <m:sty m:val="p"/>
                          </m:rPr>
                          <w:rPr>
                            <w:rFonts w:ascii="Cambria Math" w:hAnsi="Cambria Math" w:cs="Cambria Math"/>
                          </w:rPr>
                          <m:t>max</m:t>
                        </m:r>
                      </m:e>
                      <m:lim>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2,A</m:t>
                            </m:r>
                          </m:sub>
                        </m:sSub>
                      </m:lim>
                    </m:limLow>
                  </m:fName>
                  <m:e>
                    <m:sSub>
                      <m:sSubPr>
                        <m:ctrlPr>
                          <w:rPr>
                            <w:rFonts w:ascii="Cambria Math" w:hAnsi="Cambria Math" w:cs="Cambria Math"/>
                            <w:i/>
                            <w:iCs/>
                            <w:lang w:val="en-US"/>
                          </w:rPr>
                        </m:ctrlPr>
                      </m:sSubPr>
                      <m:e>
                        <m:r>
                          <w:rPr>
                            <w:rFonts w:ascii="Cambria Math" w:hAnsi="Cambria Math" w:cs="Cambria Math"/>
                            <w:lang w:val="en-US"/>
                          </w:rPr>
                          <m:t>V</m:t>
                        </m:r>
                      </m:e>
                      <m:sub>
                        <m:r>
                          <w:rPr>
                            <w:rFonts w:ascii="Cambria Math" w:hAnsi="Cambria Math" w:cs="Cambria Math"/>
                            <w:lang w:val="en-US"/>
                          </w:rPr>
                          <m:t>2,A</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2,A</m:t>
                        </m:r>
                      </m:sub>
                    </m:sSub>
                  </m:e>
                </m:func>
              </m:oMath>
            </m:oMathPara>
          </w:p>
        </w:tc>
        <w:tc>
          <w:tcPr>
            <w:tcW w:w="750" w:type="pct"/>
            <w:vAlign w:val="center"/>
          </w:tcPr>
          <w:p w14:paraId="4431DEEB" w14:textId="77777777" w:rsidR="007E6A8D" w:rsidRPr="00311A56" w:rsidRDefault="007E6A8D" w:rsidP="000B11C8">
            <w:pPr>
              <w:widowControl/>
              <w:spacing w:after="240" w:line="360" w:lineRule="auto"/>
              <w:ind w:firstLine="720"/>
              <w:jc w:val="right"/>
            </w:pPr>
            <w:r w:rsidRPr="00311A56">
              <w:t>(6)</w:t>
            </w:r>
          </w:p>
        </w:tc>
      </w:tr>
    </w:tbl>
    <w:p w14:paraId="1BE20702" w14:textId="480AA9B5" w:rsidR="007E6A8D" w:rsidRPr="00311A56" w:rsidRDefault="007E6A8D" w:rsidP="007E6A8D">
      <w:pPr>
        <w:spacing w:after="240" w:line="360" w:lineRule="auto"/>
        <w:jc w:val="both"/>
        <w:rPr>
          <w:iCs/>
          <w:lang w:val="en-US"/>
        </w:rPr>
      </w:pPr>
      <w:r w:rsidRPr="00311A56">
        <w:rPr>
          <w:lang w:val="en-US"/>
        </w:rPr>
        <w:t xml:space="preserve">Let </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2,A</m:t>
            </m:r>
          </m:sub>
          <m:sup>
            <m:r>
              <w:rPr>
                <w:rFonts w:ascii="Cambria Math" w:hAnsi="Cambria Math" w:cs="Cambria Math"/>
                <w:lang w:val="en-US"/>
              </w:rPr>
              <m:t>*</m:t>
            </m:r>
          </m:sup>
        </m:sSubSup>
      </m:oMath>
      <w:r w:rsidRPr="00311A56">
        <w:rPr>
          <w:iCs/>
          <w:lang w:val="en-US"/>
        </w:rPr>
        <w:t xml:space="preserve"> denote the policy that maximizes Eq. (6). </w:t>
      </w:r>
      <w:r w:rsidRPr="00311A56">
        <w:rPr>
          <w:lang w:val="en-US"/>
        </w:rPr>
        <w:t xml:space="preserve">However, if the random draw results in Party B being in power, then policy is set to maximize the sum of consumer and producer surplus, </w:t>
      </w:r>
      <m:oMath>
        <m:sSub>
          <m:sSubPr>
            <m:ctrlPr>
              <w:rPr>
                <w:rFonts w:ascii="Cambria Math" w:hAnsi="Cambria Math" w:cs="Cambria Math"/>
                <w:i/>
                <w:iCs/>
                <w:lang w:val="en-US"/>
              </w:rPr>
            </m:ctrlPr>
          </m:sSubPr>
          <m:e>
            <m:r>
              <w:rPr>
                <w:rFonts w:ascii="Cambria Math" w:hAnsi="Cambria Math" w:cs="Cambria Math"/>
                <w:lang w:val="en-US"/>
              </w:rPr>
              <m:t>V</m:t>
            </m:r>
          </m:e>
          <m:sub>
            <m:r>
              <w:rPr>
                <w:rFonts w:ascii="Cambria Math" w:hAnsi="Cambria Math" w:cs="Cambria Math"/>
                <w:lang w:val="en-US"/>
              </w:rPr>
              <m:t>2,B</m:t>
            </m:r>
          </m:sub>
        </m:sSub>
        <m:r>
          <w:rPr>
            <w:rFonts w:ascii="Cambria Math" w:hAnsi="Cambria Math" w:cs="Cambria Math"/>
            <w:lang w:val="en-US"/>
          </w:rPr>
          <m:t>=</m:t>
        </m:r>
        <m:sSub>
          <m:sSubPr>
            <m:ctrlPr>
              <w:rPr>
                <w:rFonts w:ascii="Cambria Math" w:hAnsi="Cambria Math" w:cs="Cambria Math"/>
                <w:i/>
                <w:iCs/>
                <w:lang w:val="en-US"/>
              </w:rPr>
            </m:ctrlPr>
          </m:sSubPr>
          <m:e>
            <m:r>
              <m:rPr>
                <m:sty m:val="p"/>
              </m:rPr>
              <w:rPr>
                <w:rFonts w:ascii="Cambria Math" w:hAnsi="Cambria Math" w:cs="Cambria Math"/>
                <w:lang w:val="en-US"/>
              </w:rPr>
              <m:t>Ω</m:t>
            </m:r>
          </m:e>
          <m:sub>
            <m:r>
              <w:rPr>
                <w:rFonts w:ascii="Cambria Math" w:hAnsi="Cambria Math" w:cs="Cambria Math"/>
                <w:lang w:val="en-US"/>
              </w:rPr>
              <m:t>2,B</m:t>
            </m:r>
          </m:sub>
        </m:sSub>
      </m:oMath>
      <w:r w:rsidRPr="00311A56">
        <w:rPr>
          <w:lang w:val="en-US"/>
        </w:rPr>
        <w:t xml:space="preserve">. Once the ruling government sets </w:t>
      </w:r>
      <w:r w:rsidR="00BC4150">
        <w:rPr>
          <w:lang w:val="en-US"/>
        </w:rPr>
        <w:t xml:space="preserve">the </w:t>
      </w:r>
      <w:r w:rsidRPr="00311A56">
        <w:rPr>
          <w:lang w:val="en-US"/>
        </w:rPr>
        <w:t xml:space="preserve">policy, </w:t>
      </w:r>
      <w:r w:rsidR="00BC4150">
        <w:rPr>
          <w:lang w:val="en-US"/>
        </w:rPr>
        <w:t xml:space="preserve">the </w:t>
      </w:r>
      <w:r w:rsidRPr="00311A56">
        <w:rPr>
          <w:lang w:val="en-US"/>
        </w:rPr>
        <w:t xml:space="preserve">previously active </w:t>
      </w:r>
      <w:r w:rsidRPr="00311A56">
        <w:rPr>
          <w:iCs/>
          <w:lang w:val="en-US"/>
        </w:rPr>
        <w:t>units decide whether to remain active</w:t>
      </w:r>
      <w:r w:rsidR="00BC4150">
        <w:rPr>
          <w:iCs/>
          <w:lang w:val="en-US"/>
        </w:rPr>
        <w:t>,</w:t>
      </w:r>
      <w:r w:rsidRPr="00311A56">
        <w:rPr>
          <w:iCs/>
          <w:lang w:val="en-US"/>
        </w:rPr>
        <w:t xml:space="preserve"> and active units that have not yet adopted the clean technology decide whether to adopt it. Then, </w:t>
      </w:r>
      <w:r w:rsidR="00BC4150">
        <w:rPr>
          <w:iCs/>
          <w:lang w:val="en-US"/>
        </w:rPr>
        <w:t xml:space="preserve">the </w:t>
      </w:r>
      <w:r w:rsidRPr="00311A56">
        <w:rPr>
          <w:iCs/>
          <w:lang w:val="en-US"/>
        </w:rPr>
        <w:t>second-period profits and welfare materialize.</w:t>
      </w:r>
    </w:p>
    <w:p w14:paraId="5AD76B65" w14:textId="77777777" w:rsidR="007E6A8D" w:rsidRPr="00311A56" w:rsidRDefault="007E6A8D" w:rsidP="007E6A8D">
      <w:pPr>
        <w:pStyle w:val="Heading1"/>
        <w:keepLines/>
        <w:widowControl/>
        <w:autoSpaceDE/>
        <w:autoSpaceDN/>
        <w:adjustRightInd/>
        <w:spacing w:before="260" w:after="260" w:line="360" w:lineRule="auto"/>
        <w:contextualSpacing/>
        <w:jc w:val="center"/>
        <w:rPr>
          <w:rFonts w:eastAsia="Times New Roman"/>
          <w:color w:val="000000"/>
          <w:sz w:val="24"/>
          <w:szCs w:val="32"/>
          <w:lang w:val="en-US"/>
        </w:rPr>
      </w:pPr>
      <w:r w:rsidRPr="00311A56">
        <w:rPr>
          <w:rFonts w:eastAsia="Times New Roman"/>
          <w:color w:val="000000"/>
          <w:sz w:val="24"/>
          <w:szCs w:val="32"/>
          <w:lang w:val="en-US"/>
        </w:rPr>
        <w:t xml:space="preserve">IV. Party A’s Optimal Dynamic Tax </w:t>
      </w:r>
    </w:p>
    <w:p w14:paraId="0DE17713" w14:textId="77777777" w:rsidR="00905CE7" w:rsidRPr="00EF6E33" w:rsidRDefault="00905CE7" w:rsidP="00905CE7">
      <w:pPr>
        <w:spacing w:after="240" w:line="360" w:lineRule="auto"/>
        <w:ind w:firstLine="720"/>
        <w:jc w:val="both"/>
        <w:rPr>
          <w:rFonts w:asciiTheme="majorBidi" w:hAnsiTheme="majorBidi" w:cstheme="majorBidi"/>
          <w:iCs/>
          <w:lang w:val="en-US"/>
        </w:rPr>
      </w:pPr>
      <w:r w:rsidRPr="00EF6E33">
        <w:rPr>
          <w:iCs/>
          <w:lang w:val="en-US"/>
        </w:rPr>
        <w:t xml:space="preserve">Assume Party A is the political party that holds power in the government in the first period, </w:t>
      </w:r>
      <w:r w:rsidRPr="00EF6E33">
        <w:rPr>
          <w:iCs/>
          <w:lang w:val="en-US"/>
        </w:rPr>
        <w:lastRenderedPageBreak/>
        <w:t xml:space="preserve">and recall that Party A sets policy that aim to maximize social welfare over time. In the first period, this government will usher in a pollution tax </w:t>
      </w: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1,A</m:t>
            </m:r>
          </m:sub>
        </m:sSub>
      </m:oMath>
      <w:r w:rsidRPr="00EF6E33">
        <w:rPr>
          <w:iCs/>
          <w:lang w:val="en-US"/>
        </w:rPr>
        <w:t xml:space="preserve"> that maximizes Eq. (5) – a maximization problem that accounts for the uncertainty regarding future events (through </w:t>
      </w:r>
      <w:r w:rsidRPr="00EF6E33">
        <w:rPr>
          <w:lang w:val="en-US"/>
        </w:rPr>
        <w:t xml:space="preserve">the probability that the incumbent will stay in power as </w:t>
      </w:r>
      <m:oMath>
        <m:r>
          <w:rPr>
            <w:rFonts w:ascii="Cambria Math" w:hAnsi="Cambria Math" w:cs="Cambria Math"/>
            <w:lang w:val="en-US"/>
          </w:rPr>
          <m:t>α∈</m:t>
        </m:r>
        <m:d>
          <m:dPr>
            <m:ctrlPr>
              <w:rPr>
                <w:rFonts w:ascii="Cambria Math" w:hAnsi="Cambria Math" w:cs="Cambria Math"/>
                <w:i/>
                <w:iCs/>
                <w:lang w:val="en-US"/>
              </w:rPr>
            </m:ctrlPr>
          </m:dPr>
          <m:e>
            <m:r>
              <w:rPr>
                <w:rFonts w:ascii="Cambria Math" w:hAnsi="Cambria Math" w:cs="Cambria Math"/>
                <w:lang w:val="en-US"/>
              </w:rPr>
              <m:t>0,1</m:t>
            </m:r>
          </m:e>
        </m:d>
      </m:oMath>
      <w:r w:rsidRPr="00EF6E33">
        <w:rPr>
          <w:iCs/>
          <w:lang w:val="en-US"/>
        </w:rPr>
        <w:t>), and assuming a political environment that lacks mechanisms that support policy commitments over time. Below, we characterize this optimal dynamic pollution tax.</w:t>
      </w:r>
    </w:p>
    <w:p w14:paraId="1DA1D817" w14:textId="77777777" w:rsidR="00905CE7" w:rsidRPr="00457D51" w:rsidRDefault="00905CE7" w:rsidP="00905CE7">
      <w:pPr>
        <w:spacing w:after="240" w:line="360" w:lineRule="auto"/>
        <w:ind w:firstLine="720"/>
        <w:jc w:val="both"/>
        <w:rPr>
          <w:lang w:val="en-US"/>
        </w:rPr>
      </w:pPr>
      <w:r w:rsidRPr="00EF6E33">
        <w:rPr>
          <w:rFonts w:asciiTheme="majorBidi" w:hAnsiTheme="majorBidi" w:cstheme="majorBidi"/>
          <w:lang w:val="en-US"/>
        </w:rPr>
        <w:t xml:space="preserve">When denoting </w:t>
      </w:r>
      <w:r w:rsidRPr="00EF6E33">
        <w:rPr>
          <w:lang w:val="en-US"/>
        </w:rPr>
        <w:t xml:space="preserve">the instantaneous profit of period </w:t>
      </w:r>
      <w:r w:rsidRPr="00EF6E33">
        <w:rPr>
          <w:i/>
          <w:iCs/>
          <w:lang w:val="en-US"/>
        </w:rPr>
        <w:t>t</w:t>
      </w:r>
      <w:r w:rsidRPr="00EF6E33">
        <w:rPr>
          <w:lang w:val="en-US"/>
        </w:rPr>
        <w:t xml:space="preserve">,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t,j,m</m:t>
            </m:r>
          </m:sub>
          <m:sup>
            <m:r>
              <w:rPr>
                <w:rFonts w:ascii="Cambria Math" w:hAnsi="Cambria Math" w:cs="Cambria Math"/>
                <w:lang w:val="en-US"/>
              </w:rPr>
              <m:t>τ</m:t>
            </m:r>
          </m:sup>
        </m:sSubSup>
      </m:oMath>
      <w:r w:rsidRPr="00EF6E33">
        <w:rPr>
          <w:iCs/>
          <w:lang w:val="en-US"/>
        </w:rPr>
        <w:t>,</w:t>
      </w:r>
      <w:r w:rsidRPr="00EF6E33">
        <w:rPr>
          <w:lang w:val="en-US"/>
        </w:rPr>
        <w:t xml:space="preserve"> let subscript </w:t>
      </w:r>
      <m:oMath>
        <m:r>
          <w:rPr>
            <w:rFonts w:ascii="Cambria Math" w:hAnsi="Cambria Math"/>
            <w:lang w:val="en-US"/>
          </w:rPr>
          <m:t>j∈</m:t>
        </m:r>
        <m:d>
          <m:dPr>
            <m:begChr m:val="{"/>
            <m:endChr m:val="}"/>
            <m:ctrlPr>
              <w:rPr>
                <w:rFonts w:ascii="Cambria Math" w:hAnsi="Cambria Math"/>
                <w:i/>
                <w:lang w:val="en-US"/>
              </w:rPr>
            </m:ctrlPr>
          </m:dPr>
          <m:e>
            <m:r>
              <w:rPr>
                <w:rFonts w:ascii="Cambria Math" w:hAnsi="Cambria Math"/>
                <w:lang w:val="en-US"/>
              </w:rPr>
              <m:t>A,B</m:t>
            </m:r>
          </m:e>
        </m:d>
      </m:oMath>
      <w:r w:rsidRPr="00EF6E33">
        <w:rPr>
          <w:lang w:val="en-US"/>
        </w:rPr>
        <w:t xml:space="preserve"> denote the party in power, and</w:t>
      </w:r>
      <w:r w:rsidRPr="00EF6E33">
        <w:rPr>
          <w:rFonts w:asciiTheme="majorBidi" w:hAnsiTheme="majorBidi" w:cstheme="majorBidi"/>
          <w:lang w:val="en-US"/>
        </w:rPr>
        <w:t xml:space="preserve"> subscript </w:t>
      </w:r>
      <w:r w:rsidRPr="00EF6E33">
        <w:rPr>
          <w:rFonts w:asciiTheme="majorBidi" w:hAnsiTheme="majorBidi" w:cstheme="majorBidi"/>
          <w:i/>
          <w:iCs/>
          <w:lang w:val="en-US"/>
        </w:rPr>
        <w:t xml:space="preserve">m </w:t>
      </w:r>
      <w:r w:rsidRPr="00EF6E33">
        <w:rPr>
          <w:rFonts w:asciiTheme="majorBidi" w:hAnsiTheme="majorBidi" w:cstheme="majorBidi"/>
          <w:lang w:val="en-US"/>
        </w:rPr>
        <w:t xml:space="preserve">denote firms that adopted the technology in period </w:t>
      </w:r>
      <w:r w:rsidRPr="00EF6E33">
        <w:rPr>
          <w:rFonts w:asciiTheme="majorBidi" w:hAnsiTheme="majorBidi" w:cstheme="majorBidi"/>
          <w:i/>
          <w:iCs/>
          <w:lang w:val="en-US"/>
        </w:rPr>
        <w:t>m</w:t>
      </w:r>
      <w:r w:rsidRPr="00EF6E33">
        <w:rPr>
          <w:rFonts w:asciiTheme="majorBidi" w:hAnsiTheme="majorBidi" w:cstheme="majorBidi"/>
          <w:lang w:val="en-US"/>
        </w:rPr>
        <w:t xml:space="preserve"> where </w:t>
      </w:r>
      <w:r w:rsidRPr="00EF6E33">
        <w:rPr>
          <w:rFonts w:asciiTheme="majorBidi" w:hAnsiTheme="majorBidi" w:cstheme="majorBidi"/>
          <w:iCs/>
          <w:lang w:val="en-US"/>
        </w:rPr>
        <w:t xml:space="preserve">subscript </w:t>
      </w:r>
      <w:r w:rsidRPr="00EF6E33">
        <w:rPr>
          <w:rFonts w:asciiTheme="majorBidi" w:hAnsiTheme="majorBidi" w:cstheme="majorBidi"/>
          <w:i/>
          <w:iCs/>
          <w:lang w:val="en-US"/>
        </w:rPr>
        <w:t>m=0</w:t>
      </w:r>
      <w:r w:rsidRPr="00EF6E33">
        <w:rPr>
          <w:rFonts w:asciiTheme="majorBidi" w:hAnsiTheme="majorBidi" w:cstheme="majorBidi"/>
          <w:iCs/>
          <w:lang w:val="en-US"/>
        </w:rPr>
        <w:t xml:space="preserve"> denotes</w:t>
      </w:r>
      <w:r w:rsidRPr="00EF6E33">
        <w:rPr>
          <w:rFonts w:asciiTheme="majorBidi" w:hAnsiTheme="majorBidi" w:cstheme="majorBidi"/>
          <w:lang w:val="en-US"/>
        </w:rPr>
        <w:t xml:space="preserve"> firms that</w:t>
      </w:r>
      <w:r w:rsidRPr="00EF6E33">
        <w:rPr>
          <w:rFonts w:asciiTheme="majorBidi" w:hAnsiTheme="majorBidi" w:cstheme="majorBidi"/>
          <w:iCs/>
          <w:lang w:val="en-US"/>
        </w:rPr>
        <w:t xml:space="preserve"> never adopted the technology</w:t>
      </w:r>
      <w:r w:rsidRPr="00EF6E33">
        <w:rPr>
          <w:rFonts w:asciiTheme="majorBidi" w:hAnsiTheme="majorBidi" w:cstheme="majorBidi"/>
          <w:lang w:val="en-US"/>
        </w:rPr>
        <w:t xml:space="preserve">. </w:t>
      </w:r>
      <w:r w:rsidRPr="00457D51">
        <w:rPr>
          <w:rFonts w:asciiTheme="majorBidi" w:hAnsiTheme="majorBidi" w:cstheme="majorBidi"/>
          <w:lang w:val="en-US"/>
        </w:rPr>
        <w:t xml:space="preserve">Let </w:t>
      </w:r>
      <m:oMath>
        <m:sSubSup>
          <m:sSubSupPr>
            <m:ctrlPr>
              <w:rPr>
                <w:rFonts w:ascii="Cambria Math" w:hAnsi="Cambria Math" w:cstheme="majorBidi"/>
                <w:i/>
                <w:iCs/>
                <w:lang w:val="en-US"/>
              </w:rPr>
            </m:ctrlPr>
          </m:sSubSupPr>
          <m:e>
            <m:r>
              <m:rPr>
                <m:sty m:val="p"/>
              </m:rPr>
              <w:rPr>
                <w:rFonts w:ascii="Cambria Math" w:hAnsi="Cambria Math" w:cstheme="majorBidi" w:hint="eastAsia"/>
                <w:lang w:val="en-US"/>
              </w:rPr>
              <m:t>Π</m:t>
            </m:r>
          </m:e>
          <m:sub>
            <m:r>
              <w:rPr>
                <w:rFonts w:ascii="Cambria Math" w:hAnsi="Cambria Math" w:cstheme="majorBidi"/>
                <w:lang w:val="en-US"/>
              </w:rPr>
              <m:t>1,m</m:t>
            </m:r>
          </m:sub>
          <m:sup>
            <m:r>
              <w:rPr>
                <w:rFonts w:ascii="Cambria Math" w:hAnsi="Cambria Math" w:cstheme="majorBidi"/>
                <w:lang w:val="en-US"/>
              </w:rPr>
              <m:t>τ</m:t>
            </m:r>
          </m:sup>
        </m:sSubSup>
      </m:oMath>
      <w:r w:rsidRPr="00457D51">
        <w:rPr>
          <w:rFonts w:asciiTheme="majorBidi" w:hAnsiTheme="majorBidi" w:cstheme="majorBidi"/>
          <w:lang w:val="en-US"/>
        </w:rPr>
        <w:t xml:space="preserve"> denote firms’ discounted stream of profits viewed from the first period perspective.</w:t>
      </w:r>
      <w:r w:rsidRPr="00457D51">
        <w:rPr>
          <w:lang w:val="en-US"/>
        </w:rPr>
        <w:t xml:space="preserve"> Because firms are forward-looking, in the first period they maximize the following expected stream of profits:</w:t>
      </w: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6210"/>
        <w:gridCol w:w="2880"/>
      </w:tblGrid>
      <w:tr w:rsidR="00905CE7" w:rsidRPr="00457D51" w14:paraId="635BB72C" w14:textId="77777777" w:rsidTr="00C66A93">
        <w:tc>
          <w:tcPr>
            <w:tcW w:w="360" w:type="dxa"/>
          </w:tcPr>
          <w:p w14:paraId="64EBA912" w14:textId="77777777" w:rsidR="00905CE7" w:rsidRPr="00457D51" w:rsidRDefault="00905CE7" w:rsidP="00C66A93">
            <w:pPr>
              <w:spacing w:after="240" w:line="360" w:lineRule="auto"/>
              <w:jc w:val="center"/>
              <w:rPr>
                <w:iCs/>
                <w:lang w:val="en-US"/>
              </w:rPr>
            </w:pPr>
          </w:p>
        </w:tc>
        <w:tc>
          <w:tcPr>
            <w:tcW w:w="6210" w:type="dxa"/>
          </w:tcPr>
          <w:p w14:paraId="3FC1F2A7" w14:textId="77777777" w:rsidR="00905CE7" w:rsidRPr="00457D51" w:rsidRDefault="00997626" w:rsidP="00C66A93">
            <w:pPr>
              <w:spacing w:after="240" w:line="360" w:lineRule="auto"/>
              <w:ind w:left="72"/>
              <w:jc w:val="center"/>
              <w:rPr>
                <w:iCs/>
                <w:lang w:val="en-US"/>
              </w:rPr>
            </w:pPr>
            <m:oMath>
              <m:sSubSup>
                <m:sSubSupPr>
                  <m:ctrlPr>
                    <w:rPr>
                      <w:rFonts w:ascii="Cambria Math" w:hAnsi="Cambria Math" w:cs="Cambria Math"/>
                      <w:i/>
                      <w:iCs/>
                      <w:lang w:val="en-US"/>
                    </w:rPr>
                  </m:ctrlPr>
                </m:sSubSupPr>
                <m:e>
                  <m:r>
                    <m:rPr>
                      <m:sty m:val="p"/>
                    </m:rPr>
                    <w:rPr>
                      <w:rFonts w:ascii="Cambria Math" w:hAnsi="Cambria Math" w:cs="Cambria Math"/>
                      <w:lang w:val="en-US"/>
                    </w:rPr>
                    <m:t>Π</m:t>
                  </m:r>
                </m:e>
                <m:sub>
                  <m:r>
                    <w:rPr>
                      <w:rFonts w:ascii="Cambria Math" w:hAnsi="Cambria Math" w:cs="Cambria Math"/>
                      <w:lang w:val="en-US"/>
                    </w:rPr>
                    <m:t>1,m</m:t>
                  </m:r>
                </m:sub>
                <m:sup>
                  <m:r>
                    <w:rPr>
                      <w:rFonts w:ascii="Cambria Math" w:hAnsi="Cambria Math" w:cs="Cambria Math"/>
                      <w:lang w:val="en-US"/>
                    </w:rPr>
                    <m:t>τ</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1,A,m</m:t>
                  </m:r>
                </m:sub>
                <m:sup>
                  <m:r>
                    <w:rPr>
                      <w:rFonts w:ascii="Cambria Math" w:hAnsi="Cambria Math" w:cs="Cambria Math"/>
                      <w:lang w:val="en-US"/>
                    </w:rPr>
                    <m:t>τ</m:t>
                  </m:r>
                </m:sup>
              </m:sSubSup>
              <m:r>
                <w:rPr>
                  <w:rFonts w:ascii="Cambria Math" w:hAnsi="Cambria Math" w:cs="Cambria Math"/>
                  <w:lang w:val="en-US"/>
                </w:rPr>
                <m:t>+δ</m:t>
              </m:r>
              <m:d>
                <m:dPr>
                  <m:ctrlPr>
                    <w:rPr>
                      <w:rFonts w:ascii="Cambria Math" w:hAnsi="Cambria Math" w:cs="Cambria Math"/>
                      <w:i/>
                      <w:lang w:val="en-US"/>
                    </w:rPr>
                  </m:ctrlPr>
                </m:dPr>
                <m:e>
                  <m:r>
                    <w:rPr>
                      <w:rFonts w:ascii="Cambria Math" w:hAnsi="Cambria Math"/>
                    </w:rPr>
                    <m:t>α</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2,A,m</m:t>
                      </m:r>
                    </m:sub>
                    <m:sup>
                      <m:r>
                        <w:rPr>
                          <w:rFonts w:ascii="Cambria Math" w:hAnsi="Cambria Math" w:cs="Cambria Math"/>
                          <w:lang w:val="en-US"/>
                        </w:rPr>
                        <m:t>τ</m:t>
                      </m:r>
                    </m:sup>
                  </m:sSubSup>
                  <m:r>
                    <w:rPr>
                      <w:rFonts w:ascii="Cambria Math" w:hAnsi="Cambria Math"/>
                    </w:rPr>
                    <m:t>+</m:t>
                  </m:r>
                  <m:d>
                    <m:dPr>
                      <m:ctrlPr>
                        <w:rPr>
                          <w:rFonts w:ascii="Cambria Math" w:hAnsi="Cambria Math"/>
                          <w:i/>
                          <w:iCs/>
                        </w:rPr>
                      </m:ctrlPr>
                    </m:dPr>
                    <m:e>
                      <m:r>
                        <w:rPr>
                          <w:rFonts w:ascii="Cambria Math" w:hAnsi="Cambria Math"/>
                        </w:rPr>
                        <m:t>1-α</m:t>
                      </m:r>
                    </m:e>
                  </m:d>
                  <m:r>
                    <w:rPr>
                      <w:rFonts w:ascii="Cambria Math" w:hAnsi="Cambria Math"/>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2,B,m</m:t>
                      </m:r>
                    </m:sub>
                    <m:sup>
                      <m:r>
                        <w:rPr>
                          <w:rFonts w:ascii="Cambria Math" w:hAnsi="Cambria Math" w:cs="Cambria Math"/>
                          <w:lang w:val="en-US"/>
                        </w:rPr>
                        <m:t>τ</m:t>
                      </m:r>
                    </m:sup>
                  </m:sSubSup>
                </m:e>
              </m:d>
            </m:oMath>
            <w:r w:rsidR="00905CE7" w:rsidRPr="00457D51">
              <w:rPr>
                <w:iCs/>
                <w:lang w:val="en-US"/>
              </w:rPr>
              <w:t xml:space="preserve">   </w:t>
            </w:r>
          </w:p>
        </w:tc>
        <w:tc>
          <w:tcPr>
            <w:tcW w:w="2880" w:type="dxa"/>
          </w:tcPr>
          <w:p w14:paraId="0E86C5B7" w14:textId="77777777" w:rsidR="00905CE7" w:rsidRPr="00457D51" w:rsidRDefault="00905CE7" w:rsidP="00C66A93">
            <w:pPr>
              <w:spacing w:after="240" w:line="360" w:lineRule="auto"/>
              <w:jc w:val="right"/>
              <w:rPr>
                <w:iCs/>
                <w:lang w:val="en-US"/>
              </w:rPr>
            </w:pPr>
            <w:r w:rsidRPr="00457D51">
              <w:rPr>
                <w:iCs/>
                <w:lang w:val="en-US"/>
              </w:rPr>
              <w:t>(7)</w:t>
            </w:r>
          </w:p>
        </w:tc>
      </w:tr>
    </w:tbl>
    <w:p w14:paraId="1D596325" w14:textId="1F51B617" w:rsidR="00E12642" w:rsidRPr="00EF6E33" w:rsidRDefault="00E12642" w:rsidP="00E12642">
      <w:pPr>
        <w:spacing w:after="240" w:line="360" w:lineRule="auto"/>
        <w:jc w:val="both"/>
        <w:rPr>
          <w:b/>
          <w:bCs/>
          <w:lang w:val="en-US"/>
        </w:rPr>
      </w:pPr>
      <w:r w:rsidRPr="00EF6E33">
        <w:rPr>
          <w:lang w:val="en-US"/>
        </w:rPr>
        <w:t xml:space="preserve">Appendix C analyzes the firm’s decision when </w:t>
      </w:r>
      <w:r w:rsidRPr="00EF6E33">
        <w:rPr>
          <w:rFonts w:asciiTheme="majorBidi" w:hAnsiTheme="majorBidi" w:cstheme="majorBidi"/>
          <w:lang w:val="en-US"/>
        </w:rPr>
        <w:t xml:space="preserve">facing a tax </w:t>
      </w:r>
      <m:oMath>
        <m:sSub>
          <m:sSubPr>
            <m:ctrlPr>
              <w:rPr>
                <w:rFonts w:ascii="Cambria Math" w:hAnsi="Cambria Math" w:cs="Cambria Math"/>
                <w:lang w:val="en-US"/>
              </w:rPr>
            </m:ctrlPr>
          </m:sSubPr>
          <m:e>
            <m:r>
              <m:rPr>
                <m:sty m:val="p"/>
              </m:rPr>
              <w:rPr>
                <w:rFonts w:ascii="Cambria Math" w:hAnsi="Cambria Math" w:cs="Cambria Math"/>
                <w:lang w:val="en-US"/>
              </w:rPr>
              <m:t>τ</m:t>
            </m:r>
          </m:e>
          <m:sub>
            <m:r>
              <m:rPr>
                <m:sty m:val="p"/>
              </m:rPr>
              <w:rPr>
                <w:rFonts w:ascii="Cambria Math" w:hAnsi="Cambria Math" w:cs="Cambria Math"/>
                <w:lang w:val="en-US"/>
              </w:rPr>
              <m:t>1,A</m:t>
            </m:r>
          </m:sub>
        </m:sSub>
      </m:oMath>
      <w:r w:rsidRPr="00EF6E33">
        <w:rPr>
          <w:rFonts w:asciiTheme="majorBidi" w:hAnsiTheme="majorBidi" w:cstheme="majorBidi"/>
          <w:lang w:val="en-US"/>
        </w:rPr>
        <w:t xml:space="preserve"> at period 1</w:t>
      </w:r>
      <w:r>
        <w:rPr>
          <w:rFonts w:asciiTheme="majorBidi" w:hAnsiTheme="majorBidi" w:cstheme="majorBidi"/>
          <w:lang w:val="en-US"/>
        </w:rPr>
        <w:t xml:space="preserve"> and suggests that the firms faces three options. It also identifies three regions in the </w:t>
      </w:r>
      <m:oMath>
        <m:r>
          <w:rPr>
            <w:rFonts w:ascii="Cambria Math" w:hAnsi="Cambria Math" w:cstheme="majorBidi"/>
            <w:lang w:val="en-US"/>
          </w:rPr>
          <m:t>(</m:t>
        </m:r>
        <w:proofErr w:type="gramStart"/>
        <m:r>
          <w:rPr>
            <w:rFonts w:ascii="Cambria Math" w:hAnsi="Cambria Math" w:cstheme="majorBidi"/>
            <w:lang w:val="en-US"/>
          </w:rPr>
          <m:t>β,x</m:t>
        </m:r>
        <w:proofErr w:type="gramEnd"/>
        <m:r>
          <w:rPr>
            <w:rFonts w:ascii="Cambria Math" w:hAnsi="Cambria Math" w:cstheme="majorBidi"/>
            <w:lang w:val="en-US"/>
          </w:rPr>
          <m:t xml:space="preserve">) </m:t>
        </m:r>
      </m:oMath>
      <w:r>
        <w:rPr>
          <w:rFonts w:asciiTheme="majorBidi" w:hAnsiTheme="majorBidi" w:cstheme="majorBidi"/>
          <w:lang w:val="en-US"/>
        </w:rPr>
        <w:t xml:space="preserve"> space – corresponding to the decision rules of the production units. The units are assigned to two groups-</w:t>
      </w:r>
    </w:p>
    <w:p w14:paraId="1F646756" w14:textId="4B2F120A" w:rsidR="00E57012" w:rsidRPr="00EF6E33" w:rsidRDefault="001C470F" w:rsidP="00EF6E33">
      <w:pPr>
        <w:pStyle w:val="ListParagraph"/>
        <w:numPr>
          <w:ilvl w:val="0"/>
          <w:numId w:val="8"/>
        </w:numPr>
        <w:spacing w:after="240" w:line="360" w:lineRule="auto"/>
        <w:jc w:val="both"/>
        <w:rPr>
          <w:i/>
          <w:iCs/>
          <w:lang w:val="en-US"/>
        </w:rPr>
      </w:pPr>
      <w:r>
        <w:rPr>
          <w:i/>
          <w:iCs/>
          <w:lang w:val="en-US"/>
        </w:rPr>
        <w:t>Firms</w:t>
      </w:r>
      <w:r w:rsidR="00E12642">
        <w:rPr>
          <w:i/>
          <w:iCs/>
          <w:lang w:val="en-US"/>
        </w:rPr>
        <w:t xml:space="preserve"> that r</w:t>
      </w:r>
      <w:r w:rsidR="00E57012" w:rsidRPr="00EF6E33">
        <w:rPr>
          <w:i/>
          <w:iCs/>
          <w:lang w:val="en-US"/>
        </w:rPr>
        <w:t>emains active and operate:</w:t>
      </w:r>
    </w:p>
    <w:p w14:paraId="633BF160" w14:textId="0BAA7431" w:rsidR="005276C2" w:rsidRDefault="001C470F" w:rsidP="00EF6E33">
      <w:pPr>
        <w:pStyle w:val="ListParagraph"/>
        <w:numPr>
          <w:ilvl w:val="1"/>
          <w:numId w:val="8"/>
        </w:numPr>
        <w:spacing w:after="240" w:line="360" w:lineRule="auto"/>
        <w:jc w:val="both"/>
        <w:rPr>
          <w:i/>
          <w:iCs/>
          <w:lang w:val="en-US"/>
        </w:rPr>
      </w:pPr>
      <w:r>
        <w:rPr>
          <w:i/>
          <w:iCs/>
          <w:lang w:val="en-US"/>
        </w:rPr>
        <w:t>Firms</w:t>
      </w:r>
      <w:r w:rsidR="00C81D2A">
        <w:rPr>
          <w:i/>
          <w:iCs/>
          <w:lang w:val="en-US"/>
        </w:rPr>
        <w:t xml:space="preserve"> </w:t>
      </w:r>
      <w:r w:rsidR="00283955">
        <w:rPr>
          <w:i/>
          <w:iCs/>
          <w:lang w:val="en-US"/>
        </w:rPr>
        <w:t>locate</w:t>
      </w:r>
      <w:r w:rsidR="003F6367">
        <w:rPr>
          <w:i/>
          <w:iCs/>
          <w:lang w:val="en-US"/>
        </w:rPr>
        <w:t>d</w:t>
      </w:r>
      <w:r w:rsidR="00283955">
        <w:rPr>
          <w:i/>
          <w:iCs/>
          <w:lang w:val="en-US"/>
        </w:rPr>
        <w:t xml:space="preserve"> in region EBCK</w:t>
      </w:r>
      <w:r w:rsidR="00FF6A7C" w:rsidRPr="00EF6E33">
        <w:rPr>
          <w:bCs/>
          <w:i/>
          <w:iCs/>
          <w:lang w:val="en-US"/>
        </w:rPr>
        <w:t>H</w:t>
      </w:r>
      <w:r w:rsidR="00283955">
        <w:rPr>
          <w:i/>
          <w:iCs/>
          <w:lang w:val="en-US"/>
        </w:rPr>
        <w:t xml:space="preserve">O of Fig. 2 operate </w:t>
      </w:r>
      <w:r w:rsidR="007D5D73">
        <w:rPr>
          <w:i/>
          <w:iCs/>
          <w:lang w:val="en-US"/>
        </w:rPr>
        <w:t>using</w:t>
      </w:r>
      <w:r w:rsidR="00667EBC">
        <w:rPr>
          <w:i/>
          <w:iCs/>
          <w:lang w:val="en-US"/>
        </w:rPr>
        <w:t xml:space="preserve"> </w:t>
      </w:r>
      <w:r w:rsidR="00D253EE">
        <w:rPr>
          <w:i/>
          <w:iCs/>
          <w:lang w:val="en-US"/>
        </w:rPr>
        <w:t xml:space="preserve">the </w:t>
      </w:r>
      <w:r w:rsidR="00667EBC">
        <w:rPr>
          <w:i/>
          <w:iCs/>
          <w:lang w:val="en-US"/>
        </w:rPr>
        <w:t xml:space="preserve">existing </w:t>
      </w:r>
      <w:commentRangeStart w:id="46"/>
      <w:r w:rsidR="00667EBC">
        <w:rPr>
          <w:i/>
          <w:iCs/>
          <w:lang w:val="en-US"/>
        </w:rPr>
        <w:t>technologies</w:t>
      </w:r>
      <w:commentRangeEnd w:id="46"/>
      <w:r w:rsidR="00460542">
        <w:rPr>
          <w:rStyle w:val="CommentReference"/>
        </w:rPr>
        <w:commentReference w:id="46"/>
      </w:r>
      <w:r w:rsidR="005276C2" w:rsidRPr="00EF6E33">
        <w:rPr>
          <w:i/>
          <w:iCs/>
          <w:lang w:val="en-US"/>
        </w:rPr>
        <w:t>.</w:t>
      </w:r>
    </w:p>
    <w:p w14:paraId="21452197" w14:textId="06723391" w:rsidR="00667EBC" w:rsidRDefault="001C470F" w:rsidP="00EF6E33">
      <w:pPr>
        <w:pStyle w:val="ListParagraph"/>
        <w:numPr>
          <w:ilvl w:val="1"/>
          <w:numId w:val="8"/>
        </w:numPr>
        <w:spacing w:after="240" w:line="360" w:lineRule="auto"/>
        <w:jc w:val="both"/>
        <w:rPr>
          <w:i/>
          <w:iCs/>
          <w:lang w:val="en-US"/>
        </w:rPr>
      </w:pPr>
      <w:r>
        <w:rPr>
          <w:i/>
          <w:iCs/>
          <w:lang w:val="en-US"/>
        </w:rPr>
        <w:t>Firms</w:t>
      </w:r>
      <w:del w:id="47" w:author="Microsoft Office User" w:date="2017-06-14T12:16:00Z">
        <w:r w:rsidR="00E12642" w:rsidDel="008D26ED">
          <w:rPr>
            <w:i/>
            <w:iCs/>
            <w:lang w:val="en-US"/>
          </w:rPr>
          <w:delText xml:space="preserve"> </w:delText>
        </w:r>
      </w:del>
      <w:r w:rsidR="00283955">
        <w:rPr>
          <w:i/>
          <w:iCs/>
          <w:lang w:val="en-US"/>
        </w:rPr>
        <w:t xml:space="preserve"> locate</w:t>
      </w:r>
      <w:r w:rsidR="003F6367">
        <w:rPr>
          <w:i/>
          <w:iCs/>
          <w:lang w:val="en-US"/>
        </w:rPr>
        <w:t>d</w:t>
      </w:r>
      <w:r w:rsidR="00283955">
        <w:rPr>
          <w:i/>
          <w:iCs/>
          <w:lang w:val="en-US"/>
        </w:rPr>
        <w:t xml:space="preserve"> in region DCK</w:t>
      </w:r>
      <w:r w:rsidR="00FF6A7C" w:rsidRPr="00EF6E33">
        <w:rPr>
          <w:bCs/>
          <w:i/>
          <w:iCs/>
          <w:lang w:val="en-US"/>
        </w:rPr>
        <w:t>H</w:t>
      </w:r>
      <w:r w:rsidR="00283955">
        <w:rPr>
          <w:i/>
          <w:iCs/>
          <w:lang w:val="en-US"/>
        </w:rPr>
        <w:t xml:space="preserve"> of Fig. 2 a</w:t>
      </w:r>
      <w:r w:rsidR="00667EBC">
        <w:rPr>
          <w:i/>
          <w:iCs/>
          <w:lang w:val="en-US"/>
        </w:rPr>
        <w:t xml:space="preserve">dopt </w:t>
      </w:r>
      <w:r w:rsidR="00C81D2A">
        <w:rPr>
          <w:i/>
          <w:iCs/>
          <w:lang w:val="en-US"/>
        </w:rPr>
        <w:t>the</w:t>
      </w:r>
      <w:r w:rsidR="00667EBC">
        <w:rPr>
          <w:i/>
          <w:iCs/>
          <w:lang w:val="en-US"/>
        </w:rPr>
        <w:t xml:space="preserve"> new technology </w:t>
      </w:r>
      <w:r w:rsidR="003F6367">
        <w:rPr>
          <w:i/>
          <w:iCs/>
          <w:lang w:val="en-US"/>
        </w:rPr>
        <w:t>via</w:t>
      </w:r>
      <w:r w:rsidR="00667EBC">
        <w:rPr>
          <w:i/>
          <w:iCs/>
          <w:lang w:val="en-US"/>
        </w:rPr>
        <w:t xml:space="preserve"> investment</w:t>
      </w:r>
      <w:r w:rsidR="002B0A2D" w:rsidRPr="009628D9">
        <w:rPr>
          <w:i/>
          <w:iCs/>
          <w:lang w:val="en-US"/>
        </w:rPr>
        <w:t>.</w:t>
      </w:r>
    </w:p>
    <w:p w14:paraId="043486AD" w14:textId="5BA85E40" w:rsidR="00667EBC" w:rsidRPr="00EF6E33" w:rsidRDefault="001C470F" w:rsidP="00EF6E33">
      <w:pPr>
        <w:pStyle w:val="ListParagraph"/>
        <w:numPr>
          <w:ilvl w:val="0"/>
          <w:numId w:val="8"/>
        </w:numPr>
        <w:spacing w:after="240" w:line="360" w:lineRule="auto"/>
        <w:jc w:val="both"/>
        <w:rPr>
          <w:i/>
          <w:iCs/>
          <w:lang w:val="en-US"/>
        </w:rPr>
      </w:pPr>
      <w:r>
        <w:rPr>
          <w:i/>
          <w:iCs/>
          <w:lang w:val="en-US"/>
        </w:rPr>
        <w:t xml:space="preserve">Firms that </w:t>
      </w:r>
      <w:del w:id="48" w:author="Microsoft Office User" w:date="2017-06-14T12:16:00Z">
        <w:r w:rsidDel="008D26ED">
          <w:rPr>
            <w:i/>
            <w:iCs/>
            <w:lang w:val="en-US"/>
          </w:rPr>
          <w:delText xml:space="preserve"> </w:delText>
        </w:r>
      </w:del>
      <w:r>
        <w:rPr>
          <w:i/>
          <w:iCs/>
          <w:lang w:val="en-US"/>
        </w:rPr>
        <w:t xml:space="preserve">become idle and stop operation </w:t>
      </w:r>
      <w:del w:id="49" w:author="Microsoft Office User" w:date="2017-06-14T12:16:00Z">
        <w:r w:rsidDel="008D26ED">
          <w:rPr>
            <w:i/>
            <w:iCs/>
            <w:lang w:val="en-US"/>
          </w:rPr>
          <w:delText xml:space="preserve"> </w:delText>
        </w:r>
      </w:del>
      <w:r>
        <w:rPr>
          <w:i/>
          <w:iCs/>
          <w:lang w:val="en-US"/>
        </w:rPr>
        <w:t>are</w:t>
      </w:r>
      <w:del w:id="50" w:author="Microsoft Office User" w:date="2017-06-14T12:16:00Z">
        <w:r w:rsidDel="008D26ED">
          <w:rPr>
            <w:i/>
            <w:iCs/>
            <w:lang w:val="en-US"/>
          </w:rPr>
          <w:delText xml:space="preserve"> </w:delText>
        </w:r>
      </w:del>
      <w:r w:rsidR="00E12642">
        <w:rPr>
          <w:i/>
          <w:iCs/>
          <w:lang w:val="en-US"/>
        </w:rPr>
        <w:t xml:space="preserve"> </w:t>
      </w:r>
      <w:r w:rsidR="00C81D2A">
        <w:rPr>
          <w:i/>
          <w:iCs/>
          <w:lang w:val="en-US"/>
        </w:rPr>
        <w:t xml:space="preserve"> </w:t>
      </w:r>
      <w:r w:rsidR="00283955">
        <w:rPr>
          <w:i/>
          <w:iCs/>
          <w:lang w:val="en-US"/>
        </w:rPr>
        <w:t>locate</w:t>
      </w:r>
      <w:r w:rsidR="007D5D73">
        <w:rPr>
          <w:i/>
          <w:iCs/>
          <w:lang w:val="en-US"/>
        </w:rPr>
        <w:t>d</w:t>
      </w:r>
      <w:r w:rsidR="00283955">
        <w:rPr>
          <w:i/>
          <w:iCs/>
          <w:lang w:val="en-US"/>
        </w:rPr>
        <w:t xml:space="preserve"> </w:t>
      </w:r>
      <w:r w:rsidR="002F6A47">
        <w:rPr>
          <w:i/>
          <w:iCs/>
          <w:lang w:val="en-US"/>
        </w:rPr>
        <w:t>in region</w:t>
      </w:r>
      <w:r w:rsidR="00283955">
        <w:rPr>
          <w:i/>
          <w:iCs/>
          <w:lang w:val="en-US"/>
        </w:rPr>
        <w:t xml:space="preserve"> EBCD</w:t>
      </w:r>
      <w:r w:rsidR="002F6A47">
        <w:rPr>
          <w:i/>
          <w:iCs/>
          <w:lang w:val="en-US"/>
        </w:rPr>
        <w:t>N of</w:t>
      </w:r>
      <w:r w:rsidR="00283955">
        <w:rPr>
          <w:i/>
          <w:iCs/>
          <w:lang w:val="en-US"/>
        </w:rPr>
        <w:t xml:space="preserve"> Fig.</w:t>
      </w:r>
      <w:r>
        <w:rPr>
          <w:i/>
          <w:iCs/>
          <w:lang w:val="en-US"/>
        </w:rPr>
        <w:t>2</w:t>
      </w:r>
      <w:r w:rsidR="002B0A2D" w:rsidRPr="009628D9">
        <w:rPr>
          <w:i/>
          <w:iCs/>
          <w:lang w:val="en-US"/>
        </w:rPr>
        <w:t>.</w:t>
      </w:r>
    </w:p>
    <w:p w14:paraId="17088E65" w14:textId="2E536FFB" w:rsidR="005C57D9" w:rsidRDefault="005C57D9" w:rsidP="00EF6E33">
      <w:pPr>
        <w:tabs>
          <w:tab w:val="left" w:pos="8640"/>
        </w:tabs>
        <w:spacing w:after="240" w:line="360" w:lineRule="auto"/>
        <w:jc w:val="center"/>
        <w:rPr>
          <w:lang w:val="en-US"/>
        </w:rPr>
      </w:pPr>
      <w:r>
        <w:rPr>
          <w:noProof/>
          <w:lang w:val="en-US" w:bidi="he-IL"/>
        </w:rPr>
        <w:drawing>
          <wp:inline distT="0" distB="0" distL="0" distR="0" wp14:anchorId="51FBB677" wp14:editId="757FDF0F">
            <wp:extent cx="3479446" cy="223951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eriodReg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9446" cy="2239512"/>
                    </a:xfrm>
                    <a:prstGeom prst="rect">
                      <a:avLst/>
                    </a:prstGeom>
                  </pic:spPr>
                </pic:pic>
              </a:graphicData>
            </a:graphic>
          </wp:inline>
        </w:drawing>
      </w:r>
    </w:p>
    <w:p w14:paraId="5A7B418A" w14:textId="1EBB578E" w:rsidR="005C57D9" w:rsidRPr="00EF6E33" w:rsidRDefault="005C57D9" w:rsidP="00BB5326">
      <w:pPr>
        <w:tabs>
          <w:tab w:val="left" w:pos="8640"/>
        </w:tabs>
        <w:spacing w:after="240" w:line="360" w:lineRule="auto"/>
        <w:jc w:val="both"/>
        <w:rPr>
          <w:i/>
          <w:iCs/>
          <w:lang w:val="en-US"/>
        </w:rPr>
      </w:pPr>
      <w:r w:rsidRPr="00EF6E33">
        <w:rPr>
          <w:b/>
          <w:bCs/>
          <w:i/>
          <w:iCs/>
          <w:lang w:val="en-US"/>
        </w:rPr>
        <w:lastRenderedPageBreak/>
        <w:t xml:space="preserve">Figure 2. </w:t>
      </w:r>
      <w:r w:rsidRPr="00EF6E33">
        <w:rPr>
          <w:i/>
          <w:iCs/>
          <w:lang w:val="en-US"/>
        </w:rPr>
        <w:t>The first period survival region</w:t>
      </w:r>
    </w:p>
    <w:p w14:paraId="519FF7AC" w14:textId="2B139954" w:rsidR="00DD05B7" w:rsidRDefault="00A071F4" w:rsidP="00A071F4">
      <w:pPr>
        <w:tabs>
          <w:tab w:val="left" w:pos="8640"/>
        </w:tabs>
        <w:spacing w:after="240" w:line="360" w:lineRule="auto"/>
        <w:ind w:firstLine="720"/>
        <w:jc w:val="both"/>
        <w:rPr>
          <w:lang w:val="en-US"/>
        </w:rPr>
      </w:pPr>
      <w:r>
        <w:rPr>
          <w:lang w:val="en-US"/>
        </w:rPr>
        <w:t xml:space="preserve">Policy resulted in inefficient and dirty </w:t>
      </w:r>
      <w:r w:rsidR="002F6A47">
        <w:rPr>
          <w:lang w:val="en-US"/>
        </w:rPr>
        <w:t>firms</w:t>
      </w:r>
      <w:r>
        <w:rPr>
          <w:lang w:val="en-US"/>
        </w:rPr>
        <w:t xml:space="preserve"> exiting the industry (i.e., </w:t>
      </w:r>
      <w:r w:rsidR="002F6A47">
        <w:rPr>
          <w:lang w:val="en-US"/>
        </w:rPr>
        <w:t>firms</w:t>
      </w:r>
      <w:r w:rsidR="00DD05B7">
        <w:rPr>
          <w:lang w:val="en-US"/>
        </w:rPr>
        <w:t xml:space="preserve"> </w:t>
      </w:r>
      <w:r>
        <w:rPr>
          <w:lang w:val="en-US"/>
        </w:rPr>
        <w:t>locate</w:t>
      </w:r>
      <w:r w:rsidR="003F6367">
        <w:rPr>
          <w:lang w:val="en-US"/>
        </w:rPr>
        <w:t>d</w:t>
      </w:r>
      <w:r>
        <w:rPr>
          <w:lang w:val="en-US"/>
        </w:rPr>
        <w:t xml:space="preserve"> </w:t>
      </w:r>
      <w:r w:rsidR="002F6A47">
        <w:rPr>
          <w:lang w:val="en-US"/>
        </w:rPr>
        <w:t>in region</w:t>
      </w:r>
      <w:r w:rsidR="00DD05B7">
        <w:rPr>
          <w:lang w:val="en-US"/>
        </w:rPr>
        <w:t xml:space="preserve"> EBCD</w:t>
      </w:r>
      <w:r w:rsidR="002F6A47">
        <w:rPr>
          <w:lang w:val="en-US"/>
        </w:rPr>
        <w:t>N of Fig. 2</w:t>
      </w:r>
      <w:r w:rsidR="00DD05B7">
        <w:rPr>
          <w:lang w:val="en-US"/>
        </w:rPr>
        <w:t xml:space="preserve">). </w:t>
      </w:r>
      <w:r w:rsidR="003F6367">
        <w:rPr>
          <w:lang w:val="en-US"/>
        </w:rPr>
        <w:t>I</w:t>
      </w:r>
      <w:r w:rsidR="00DD05B7">
        <w:rPr>
          <w:lang w:val="en-US"/>
        </w:rPr>
        <w:t>t</w:t>
      </w:r>
      <w:r w:rsidR="003F6367">
        <w:rPr>
          <w:lang w:val="en-US"/>
        </w:rPr>
        <w:t xml:space="preserve"> also</w:t>
      </w:r>
      <w:r w:rsidR="00DD05B7">
        <w:rPr>
          <w:lang w:val="en-US"/>
        </w:rPr>
        <w:t xml:space="preserve"> resulted in efficient yet dirty </w:t>
      </w:r>
      <w:r w:rsidR="002F6A47">
        <w:rPr>
          <w:lang w:val="en-US"/>
        </w:rPr>
        <w:t>firms</w:t>
      </w:r>
      <w:r w:rsidR="00DD05B7">
        <w:rPr>
          <w:lang w:val="en-US"/>
        </w:rPr>
        <w:t xml:space="preserve"> remaining active and staying operational while adopting the new technology through irreversible investment (i.e., </w:t>
      </w:r>
      <w:r w:rsidR="002F6A47">
        <w:rPr>
          <w:lang w:val="en-US"/>
        </w:rPr>
        <w:t>firms</w:t>
      </w:r>
      <w:r w:rsidR="00DD05B7">
        <w:rPr>
          <w:lang w:val="en-US"/>
        </w:rPr>
        <w:t xml:space="preserve"> locate</w:t>
      </w:r>
      <w:r w:rsidR="003F6367">
        <w:rPr>
          <w:lang w:val="en-US"/>
        </w:rPr>
        <w:t>d</w:t>
      </w:r>
      <w:r w:rsidR="00DD05B7">
        <w:rPr>
          <w:lang w:val="en-US"/>
        </w:rPr>
        <w:t xml:space="preserve"> in region DCKH</w:t>
      </w:r>
      <w:r w:rsidR="002F6A47">
        <w:rPr>
          <w:lang w:val="en-US"/>
        </w:rPr>
        <w:t xml:space="preserve"> of Fig. 2</w:t>
      </w:r>
      <w:r w:rsidR="00DD05B7">
        <w:rPr>
          <w:lang w:val="en-US"/>
        </w:rPr>
        <w:t xml:space="preserve">). </w:t>
      </w:r>
      <w:r w:rsidR="00BE01E6" w:rsidRPr="00311A56">
        <w:rPr>
          <w:lang w:val="en-US"/>
        </w:rPr>
        <w:t xml:space="preserve">This suggests that if the </w:t>
      </w:r>
      <w:r w:rsidR="001C470F">
        <w:rPr>
          <w:lang w:val="en-US"/>
        </w:rPr>
        <w:t xml:space="preserve">US </w:t>
      </w:r>
      <w:r w:rsidR="00BE01E6" w:rsidRPr="00311A56">
        <w:rPr>
          <w:lang w:val="en-US"/>
        </w:rPr>
        <w:t>EPA’s</w:t>
      </w:r>
      <w:r w:rsidR="001C470F">
        <w:rPr>
          <w:lang w:val="en-US"/>
        </w:rPr>
        <w:t xml:space="preserve"> 2015</w:t>
      </w:r>
      <w:r w:rsidR="00513E3A">
        <w:rPr>
          <w:rStyle w:val="FootnoteReference"/>
          <w:lang w:val="en-US"/>
        </w:rPr>
        <w:footnoteReference w:id="10"/>
      </w:r>
      <w:r w:rsidR="00BE01E6" w:rsidRPr="00311A56">
        <w:rPr>
          <w:lang w:val="en-US"/>
        </w:rPr>
        <w:t xml:space="preserve"> proposal to regulate power plants is enacted and results in a pollution tax on </w:t>
      </w:r>
      <w:r w:rsidR="003F6367">
        <w:rPr>
          <w:lang w:val="en-US"/>
        </w:rPr>
        <w:t>coal</w:t>
      </w:r>
      <w:r w:rsidR="00BE01E6" w:rsidRPr="00311A56">
        <w:rPr>
          <w:lang w:val="en-US"/>
        </w:rPr>
        <w:t xml:space="preserve"> plants, it will lead to inefficient coal plants shutting down </w:t>
      </w:r>
      <w:r w:rsidR="00BE01E6">
        <w:rPr>
          <w:lang w:val="en-US"/>
        </w:rPr>
        <w:t xml:space="preserve">and </w:t>
      </w:r>
      <w:r w:rsidR="00BE01E6" w:rsidRPr="00311A56">
        <w:rPr>
          <w:lang w:val="en-US"/>
        </w:rPr>
        <w:t>the relatively efficient plants shift</w:t>
      </w:r>
      <w:r w:rsidR="00BE01E6">
        <w:rPr>
          <w:lang w:val="en-US"/>
        </w:rPr>
        <w:t>ing</w:t>
      </w:r>
      <w:r w:rsidR="00BE01E6" w:rsidRPr="00311A56">
        <w:rPr>
          <w:lang w:val="en-US"/>
        </w:rPr>
        <w:t xml:space="preserve"> to more environmentally benign technologies.</w:t>
      </w:r>
    </w:p>
    <w:p w14:paraId="0B5964DC" w14:textId="035E80DD" w:rsidR="007E6A8D" w:rsidRPr="00311A56" w:rsidRDefault="004F25D8" w:rsidP="004F25D8">
      <w:pPr>
        <w:tabs>
          <w:tab w:val="left" w:pos="8640"/>
        </w:tabs>
        <w:spacing w:after="240" w:line="360" w:lineRule="auto"/>
        <w:ind w:firstLine="720"/>
        <w:jc w:val="both"/>
        <w:rPr>
          <w:lang w:val="en-US"/>
        </w:rPr>
      </w:pPr>
      <w:r w:rsidRPr="00EF6E33">
        <w:rPr>
          <w:lang w:val="en-US"/>
        </w:rPr>
        <w:t xml:space="preserve">Next, we move from the micro to the macro and define the survival regions. </w:t>
      </w:r>
      <w:r w:rsidR="007E6A8D" w:rsidRPr="001232D8">
        <w:rPr>
          <w:lang w:val="en-US"/>
        </w:rPr>
        <w:t>We use Eq</w:t>
      </w:r>
      <w:r w:rsidR="007E6A8D" w:rsidRPr="00311A56">
        <w:rPr>
          <w:lang w:val="en-US"/>
        </w:rPr>
        <w:t xml:space="preserve">. (7) to define the first-period survival region (i.e., </w:t>
      </w:r>
      <m:oMath>
        <m:sSub>
          <m:sSubPr>
            <m:ctrlPr>
              <w:rPr>
                <w:rFonts w:ascii="Cambria Math" w:hAnsi="Cambria Math" w:cs="Cambria Math"/>
                <w:i/>
                <w:iCs/>
                <w:lang w:val="en-US"/>
              </w:rPr>
            </m:ctrlPr>
          </m:sSubPr>
          <m:e>
            <m:r>
              <w:rPr>
                <w:rFonts w:ascii="Cambria Math" w:hAnsi="Cambria Math" w:cs="Cambria Math"/>
                <w:lang w:val="en-US"/>
              </w:rPr>
              <m:t>R</m:t>
            </m:r>
          </m:e>
          <m:sub>
            <m:r>
              <w:rPr>
                <w:rFonts w:ascii="Cambria Math" w:hAnsi="Cambria Math" w:cs="Cambria Math"/>
                <w:lang w:val="en-US"/>
              </w:rPr>
              <m:t>1,A</m:t>
            </m:r>
          </m:sub>
        </m:sSub>
      </m:oMath>
      <w:r w:rsidR="002F6A47">
        <w:rPr>
          <w:iCs/>
          <w:lang w:val="en-US"/>
        </w:rPr>
        <w:t xml:space="preserve"> – </w:t>
      </w:r>
      <w:r w:rsidR="002F6A47" w:rsidRPr="00BE01E6">
        <w:rPr>
          <w:lang w:val="en-US"/>
        </w:rPr>
        <w:t>region DCBEO in Fig</w:t>
      </w:r>
      <w:r w:rsidR="002F6A47">
        <w:rPr>
          <w:lang w:val="en-US"/>
        </w:rPr>
        <w:t>.</w:t>
      </w:r>
      <w:r w:rsidR="002F6A47" w:rsidRPr="00BE01E6">
        <w:rPr>
          <w:lang w:val="en-US"/>
        </w:rPr>
        <w:t xml:space="preserve"> </w:t>
      </w:r>
      <w:r w:rsidR="002F6A47">
        <w:rPr>
          <w:lang w:val="en-US"/>
        </w:rPr>
        <w:t>2</w:t>
      </w:r>
      <w:r w:rsidR="007E6A8D" w:rsidRPr="00311A56">
        <w:rPr>
          <w:iCs/>
          <w:lang w:val="en-US"/>
        </w:rPr>
        <w:t>)</w:t>
      </w:r>
      <w:r w:rsidR="007E6A8D" w:rsidRPr="00311A56">
        <w:rPr>
          <w:lang w:val="en-US"/>
        </w:rPr>
        <w:t xml:space="preserve">: </w:t>
      </w:r>
    </w:p>
    <w:p w14:paraId="7F7F047D" w14:textId="303B6DA3" w:rsidR="007E6A8D" w:rsidRPr="00311A56" w:rsidRDefault="00997626" w:rsidP="004C2DA1">
      <w:pPr>
        <w:spacing w:after="240" w:line="360" w:lineRule="auto"/>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R</m:t>
              </m:r>
            </m:e>
            <m:sub>
              <m:r>
                <w:rPr>
                  <w:rFonts w:ascii="Cambria Math" w:hAnsi="Cambria Math" w:cs="Cambria Math"/>
                  <w:lang w:val="en-US"/>
                </w:rPr>
                <m:t>1,A</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β,x</m:t>
              </m:r>
            </m:e>
          </m:d>
          <m:r>
            <m:rPr>
              <m:sty m:val="p"/>
            </m:rPr>
            <w:rPr>
              <w:rFonts w:ascii="Cambria Math" w:hAnsi="Cambria Math" w:cs="Cambria Math"/>
              <w:lang w:val="en-US"/>
            </w:rPr>
            <m:t> </m:t>
          </m:r>
          <m:r>
            <w:rPr>
              <w:rFonts w:ascii="Cambria Math" w:hAnsi="Cambria Math" w:cs="Cambria Math"/>
              <w:lang w:val="en-US"/>
            </w:rPr>
            <m:t>|</m:t>
          </m:r>
          <m:r>
            <m:rPr>
              <m:sty m:val="p"/>
            </m:rPr>
            <w:rPr>
              <w:rFonts w:ascii="Cambria Math" w:hAnsi="Cambria Math" w:cs="Cambria Math"/>
              <w:lang w:val="en-US"/>
            </w:rPr>
            <m:t> </m:t>
          </m:r>
          <m:d>
            <m:dPr>
              <m:begChr m:val="{"/>
              <m:endChr m:val="}"/>
              <m:ctrlPr>
                <w:rPr>
                  <w:rFonts w:ascii="Cambria Math" w:hAnsi="Cambria Math" w:cs="Cambria Math"/>
                  <w:lang w:val="en-US"/>
                </w:rPr>
              </m:ctrlPr>
            </m:dPr>
            <m:e>
              <m:r>
                <m:rPr>
                  <m:sty m:val="p"/>
                </m:rPr>
                <w:rPr>
                  <w:rFonts w:ascii="Cambria Math" w:hAnsi="Cambria Math" w:cs="Cambria Math"/>
                  <w:lang w:val="en-US"/>
                </w:rPr>
                <m:t>0</m:t>
              </m:r>
              <m:r>
                <w:rPr>
                  <w:rFonts w:ascii="Cambria Math" w:hAnsi="Cambria Math" w:cs="Cambria Math"/>
                  <w:lang w:val="en-US"/>
                </w:rPr>
                <m:t>≤</m:t>
              </m:r>
              <m:sSubSup>
                <m:sSubSupPr>
                  <m:ctrlPr>
                    <w:rPr>
                      <w:rFonts w:ascii="Cambria Math" w:hAnsi="Cambria Math" w:cs="Cambria Math"/>
                      <w:i/>
                      <w:iCs/>
                      <w:lang w:val="en-US"/>
                    </w:rPr>
                  </m:ctrlPr>
                </m:sSubSupPr>
                <m:e>
                  <m:r>
                    <m:rPr>
                      <m:sty m:val="p"/>
                    </m:rPr>
                    <w:rPr>
                      <w:rFonts w:ascii="Cambria Math" w:hAnsi="Cambria Math" w:cs="Cambria Math"/>
                      <w:lang w:val="en-US"/>
                    </w:rPr>
                    <m:t>Π</m:t>
                  </m:r>
                </m:e>
                <m:sub>
                  <m:r>
                    <w:rPr>
                      <w:rFonts w:ascii="Cambria Math" w:hAnsi="Cambria Math" w:cs="Cambria Math"/>
                      <w:lang w:val="en-US"/>
                    </w:rPr>
                    <m:t>1,1</m:t>
                  </m:r>
                </m:sub>
                <m:sup>
                  <m:r>
                    <w:rPr>
                      <w:rFonts w:ascii="Cambria Math" w:hAnsi="Cambria Math" w:cs="Cambria Math"/>
                      <w:lang w:val="en-US"/>
                    </w:rPr>
                    <m:t>τ</m:t>
                  </m:r>
                </m:sup>
              </m:sSubSup>
            </m:e>
          </m:d>
          <m:r>
            <w:rPr>
              <w:rFonts w:ascii="Cambria Math" w:hAnsi="Cambria Math" w:cs="Cambria Math"/>
              <w:lang w:val="en-US"/>
            </w:rPr>
            <m:t>∪</m:t>
          </m:r>
          <m:d>
            <m:dPr>
              <m:begChr m:val="{"/>
              <m:endChr m:val="}"/>
              <m:ctrlPr>
                <w:rPr>
                  <w:rFonts w:ascii="Cambria Math" w:hAnsi="Cambria Math" w:cs="Cambria Math"/>
                  <w:lang w:val="en-US"/>
                </w:rPr>
              </m:ctrlPr>
            </m:dPr>
            <m:e>
              <m:r>
                <m:rPr>
                  <m:sty m:val="p"/>
                </m:rPr>
                <w:rPr>
                  <w:rFonts w:ascii="Cambria Math" w:hAnsi="Cambria Math" w:cs="Cambria Math"/>
                  <w:lang w:val="en-US"/>
                </w:rPr>
                <m:t>0</m:t>
              </m:r>
              <m:r>
                <w:rPr>
                  <w:rFonts w:ascii="Cambria Math" w:hAnsi="Cambria Math" w:cs="Cambria Math"/>
                  <w:lang w:val="en-US"/>
                </w:rPr>
                <m:t>≤</m:t>
              </m:r>
              <m:sSubSup>
                <m:sSubSupPr>
                  <m:ctrlPr>
                    <w:rPr>
                      <w:rFonts w:ascii="Cambria Math" w:hAnsi="Cambria Math" w:cs="Cambria Math"/>
                      <w:i/>
                      <w:iCs/>
                      <w:lang w:val="en-US"/>
                    </w:rPr>
                  </m:ctrlPr>
                </m:sSubSupPr>
                <m:e>
                  <m:r>
                    <m:rPr>
                      <m:sty m:val="p"/>
                    </m:rPr>
                    <w:rPr>
                      <w:rFonts w:ascii="Cambria Math" w:hAnsi="Cambria Math" w:cs="Cambria Math"/>
                      <w:lang w:val="en-US"/>
                    </w:rPr>
                    <m:t>Π</m:t>
                  </m:r>
                </m:e>
                <m:sub>
                  <m:r>
                    <w:rPr>
                      <w:rFonts w:ascii="Cambria Math" w:hAnsi="Cambria Math" w:cs="Cambria Math"/>
                      <w:lang w:val="en-US"/>
                    </w:rPr>
                    <m:t>1,2</m:t>
                  </m:r>
                </m:sub>
                <m:sup>
                  <m:r>
                    <w:rPr>
                      <w:rFonts w:ascii="Cambria Math" w:hAnsi="Cambria Math" w:cs="Cambria Math"/>
                      <w:lang w:val="en-US"/>
                    </w:rPr>
                    <m:t>τ</m:t>
                  </m:r>
                </m:sup>
              </m:sSubSup>
            </m:e>
          </m:d>
          <m:r>
            <w:rPr>
              <w:rFonts w:ascii="Cambria Math" w:hAnsi="Cambria Math" w:cs="Cambria Math"/>
              <w:lang w:val="en-US"/>
            </w:rPr>
            <m:t>∪</m:t>
          </m:r>
          <m:d>
            <m:dPr>
              <m:begChr m:val="{"/>
              <m:endChr m:val="}"/>
              <m:ctrlPr>
                <w:rPr>
                  <w:rFonts w:ascii="Cambria Math" w:hAnsi="Cambria Math" w:cs="Cambria Math"/>
                  <w:lang w:val="en-US"/>
                </w:rPr>
              </m:ctrlPr>
            </m:dPr>
            <m:e>
              <m:r>
                <m:rPr>
                  <m:sty m:val="p"/>
                </m:rPr>
                <w:rPr>
                  <w:rFonts w:ascii="Cambria Math" w:hAnsi="Cambria Math" w:cs="Cambria Math"/>
                  <w:lang w:val="en-US"/>
                </w:rPr>
                <m:t>0</m:t>
              </m:r>
              <m:r>
                <w:rPr>
                  <w:rFonts w:ascii="Cambria Math" w:hAnsi="Cambria Math" w:cs="Cambria Math"/>
                  <w:lang w:val="en-US"/>
                </w:rPr>
                <m:t>≤</m:t>
              </m:r>
              <m:sSubSup>
                <m:sSubSupPr>
                  <m:ctrlPr>
                    <w:rPr>
                      <w:rFonts w:ascii="Cambria Math" w:hAnsi="Cambria Math" w:cs="Cambria Math"/>
                      <w:i/>
                      <w:iCs/>
                      <w:lang w:val="en-US"/>
                    </w:rPr>
                  </m:ctrlPr>
                </m:sSubSupPr>
                <m:e>
                  <m:r>
                    <m:rPr>
                      <m:sty m:val="p"/>
                    </m:rPr>
                    <w:rPr>
                      <w:rFonts w:ascii="Cambria Math" w:hAnsi="Cambria Math" w:cs="Cambria Math"/>
                      <w:lang w:val="en-US"/>
                    </w:rPr>
                    <m:t>Π</m:t>
                  </m:r>
                </m:e>
                <m:sub>
                  <m:r>
                    <w:rPr>
                      <w:rFonts w:ascii="Cambria Math" w:hAnsi="Cambria Math" w:cs="Cambria Math"/>
                      <w:lang w:val="en-US"/>
                    </w:rPr>
                    <m:t>1,0</m:t>
                  </m:r>
                </m:sub>
                <m:sup>
                  <m:r>
                    <w:rPr>
                      <w:rFonts w:ascii="Cambria Math" w:hAnsi="Cambria Math" w:cs="Cambria Math"/>
                      <w:lang w:val="en-US"/>
                    </w:rPr>
                    <m:t>τ</m:t>
                  </m:r>
                </m:sup>
              </m:sSubSup>
            </m:e>
          </m:d>
          <m:r>
            <w:rPr>
              <w:rFonts w:ascii="Cambria Math" w:hAnsi="Cambria Math" w:cs="Cambria Math"/>
              <w:lang w:val="en-US"/>
            </w:rPr>
            <m:t>}.</m:t>
          </m:r>
        </m:oMath>
      </m:oMathPara>
    </w:p>
    <w:p w14:paraId="057F9274" w14:textId="23FCFCC0" w:rsidR="007E6A8D" w:rsidRPr="00413AEA" w:rsidRDefault="00F372D5" w:rsidP="00EF6E33">
      <w:pPr>
        <w:spacing w:after="240" w:line="360" w:lineRule="auto"/>
        <w:jc w:val="both"/>
        <w:rPr>
          <w:lang w:val="en-US"/>
        </w:rPr>
      </w:pPr>
      <w:r w:rsidRPr="00311A56">
        <w:rPr>
          <w:lang w:val="en-US"/>
        </w:rPr>
        <w:t>L</w:t>
      </w:r>
      <w:r w:rsidR="007E6A8D" w:rsidRPr="00311A56">
        <w:rPr>
          <w:lang w:val="en-US"/>
        </w:rPr>
        <w:t xml:space="preserve">et </w:t>
      </w:r>
      <m:oMath>
        <m:sSub>
          <m:sSubPr>
            <m:ctrlPr>
              <w:rPr>
                <w:rFonts w:ascii="Cambria Math" w:hAnsi="Cambria Math" w:cs="Cambria Math"/>
                <w:i/>
                <w:iCs/>
                <w:lang w:val="en-US"/>
              </w:rPr>
            </m:ctrlPr>
          </m:sSubPr>
          <m:e>
            <m:r>
              <w:rPr>
                <w:rFonts w:ascii="Cambria Math" w:hAnsi="Cambria Math" w:cs="Cambria Math"/>
                <w:lang w:val="en-US"/>
              </w:rPr>
              <m:t>R</m:t>
            </m:r>
          </m:e>
          <m:sub>
            <m:r>
              <w:rPr>
                <w:rFonts w:ascii="Cambria Math" w:hAnsi="Cambria Math" w:cs="Cambria Math"/>
                <w:lang w:val="en-US"/>
              </w:rPr>
              <m:t>1,A,m</m:t>
            </m:r>
          </m:sub>
        </m:sSub>
      </m:oMath>
      <w:r w:rsidR="007E6A8D" w:rsidRPr="00311A56">
        <w:rPr>
          <w:lang w:val="en-US"/>
        </w:rPr>
        <w:t xml:space="preserve"> denote the first-period modification region whereby firms located in region </w:t>
      </w:r>
      <m:oMath>
        <m:sSub>
          <m:sSubPr>
            <m:ctrlPr>
              <w:rPr>
                <w:rFonts w:ascii="Cambria Math" w:hAnsi="Cambria Math" w:cs="Cambria Math"/>
                <w:i/>
                <w:iCs/>
                <w:lang w:val="en-US"/>
              </w:rPr>
            </m:ctrlPr>
          </m:sSubPr>
          <m:e>
            <m:r>
              <w:rPr>
                <w:rFonts w:ascii="Cambria Math" w:hAnsi="Cambria Math" w:cs="Cambria Math"/>
                <w:lang w:val="en-US"/>
              </w:rPr>
              <m:t>R</m:t>
            </m:r>
          </m:e>
          <m:sub>
            <m:r>
              <w:rPr>
                <w:rFonts w:ascii="Cambria Math" w:hAnsi="Cambria Math" w:cs="Cambria Math"/>
                <w:lang w:val="en-US"/>
              </w:rPr>
              <m:t>1,A,m</m:t>
            </m:r>
          </m:sub>
        </m:sSub>
      </m:oMath>
      <w:r w:rsidR="007E6A8D" w:rsidRPr="00311A56">
        <w:rPr>
          <w:lang w:val="en-US"/>
        </w:rPr>
        <w:t xml:space="preserve"> earn the highest quasi-rents when adopting the pollution abatement technology in the first period</w:t>
      </w:r>
      <w:r w:rsidR="002F6A47">
        <w:rPr>
          <w:lang w:val="en-US"/>
        </w:rPr>
        <w:t xml:space="preserve"> (i.e.,</w:t>
      </w:r>
      <w:r w:rsidR="00BE01E6" w:rsidRPr="00311A56">
        <w:rPr>
          <w:lang w:val="en-US"/>
        </w:rPr>
        <w:t xml:space="preserve"> </w:t>
      </w:r>
      <w:r w:rsidR="002F6A47">
        <w:rPr>
          <w:lang w:val="en-US"/>
        </w:rPr>
        <w:t>firms that</w:t>
      </w:r>
      <w:r w:rsidR="007E6A8D" w:rsidRPr="00311A56">
        <w:rPr>
          <w:lang w:val="en-US"/>
        </w:rPr>
        <w:t xml:space="preserve"> are the dirtier yet more efficient</w:t>
      </w:r>
      <w:r w:rsidR="00020166" w:rsidRPr="00311A56">
        <w:rPr>
          <w:lang w:val="en-US"/>
        </w:rPr>
        <w:t>)</w:t>
      </w:r>
      <w:r w:rsidR="00913189">
        <w:rPr>
          <w:lang w:val="en-US"/>
        </w:rPr>
        <w:t xml:space="preserve">. These </w:t>
      </w:r>
      <w:r w:rsidR="002F6A47">
        <w:rPr>
          <w:lang w:val="en-US"/>
        </w:rPr>
        <w:t>firms</w:t>
      </w:r>
      <w:r w:rsidR="00913189">
        <w:rPr>
          <w:lang w:val="en-US"/>
        </w:rPr>
        <w:t xml:space="preserve"> locate in region</w:t>
      </w:r>
      <w:r w:rsidR="00913189" w:rsidRPr="00913189">
        <w:rPr>
          <w:lang w:val="en-US"/>
        </w:rPr>
        <w:t xml:space="preserve"> </w:t>
      </w:r>
      <w:r w:rsidR="00913189" w:rsidRPr="00EF6E33">
        <w:rPr>
          <w:iCs/>
          <w:lang w:val="en-US"/>
        </w:rPr>
        <w:t>DCK</w:t>
      </w:r>
      <w:r w:rsidR="00913189" w:rsidRPr="00EF6E33">
        <w:rPr>
          <w:bCs/>
          <w:iCs/>
          <w:lang w:val="en-US"/>
        </w:rPr>
        <w:t>H of Fig. 2</w:t>
      </w:r>
      <w:r w:rsidR="00020166" w:rsidRPr="00311A56">
        <w:rPr>
          <w:lang w:val="en-US"/>
        </w:rPr>
        <w:t>.</w:t>
      </w:r>
      <w:r w:rsidR="00913189">
        <w:rPr>
          <w:lang w:val="en-US"/>
        </w:rPr>
        <w:t xml:space="preserve"> The units that become idle and stop operating locate in region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0</m:t>
            </m:r>
          </m:sup>
        </m:sSup>
        <m:r>
          <w:rPr>
            <w:rFonts w:ascii="Cambria Math" w:hAnsi="Cambria Math"/>
            <w:lang w:val="en-US"/>
          </w:rPr>
          <m:t>-</m:t>
        </m:r>
        <m:sSub>
          <m:sSubPr>
            <m:ctrlPr>
              <w:rPr>
                <w:rFonts w:ascii="Cambria Math" w:hAnsi="Cambria Math" w:cs="Cambria Math"/>
                <w:i/>
                <w:iCs/>
                <w:lang w:val="en-US"/>
              </w:rPr>
            </m:ctrlPr>
          </m:sSubPr>
          <m:e>
            <m:r>
              <w:rPr>
                <w:rFonts w:ascii="Cambria Math" w:hAnsi="Cambria Math" w:cs="Cambria Math"/>
                <w:lang w:val="en-US"/>
              </w:rPr>
              <m:t>R</m:t>
            </m:r>
          </m:e>
          <m:sub>
            <m:r>
              <w:rPr>
                <w:rFonts w:ascii="Cambria Math" w:hAnsi="Cambria Math" w:cs="Cambria Math"/>
                <w:lang w:val="en-US"/>
              </w:rPr>
              <m:t>1,A</m:t>
            </m:r>
          </m:sub>
        </m:sSub>
      </m:oMath>
      <w:r w:rsidR="00913189">
        <w:rPr>
          <w:iCs/>
          <w:lang w:val="en-US"/>
        </w:rPr>
        <w:t xml:space="preserve"> (</w:t>
      </w:r>
      <w:r w:rsidR="002F6A47">
        <w:rPr>
          <w:iCs/>
          <w:lang w:val="en-US"/>
        </w:rPr>
        <w:t>i.e., region</w:t>
      </w:r>
      <w:r w:rsidR="00913189">
        <w:rPr>
          <w:iCs/>
          <w:lang w:val="en-US"/>
        </w:rPr>
        <w:t xml:space="preserve"> EBCD</w:t>
      </w:r>
      <w:r w:rsidR="002F6A47">
        <w:rPr>
          <w:iCs/>
          <w:lang w:val="en-US"/>
        </w:rPr>
        <w:t>N of Fig. 2</w:t>
      </w:r>
      <w:r w:rsidR="00913189">
        <w:rPr>
          <w:iCs/>
          <w:lang w:val="en-US"/>
        </w:rPr>
        <w:t>); that is, policy resulted in inefficient and dirty units exi</w:t>
      </w:r>
      <w:del w:id="51" w:author="Microsoft Office User" w:date="2017-06-14T12:24:00Z">
        <w:r w:rsidR="00913189" w:rsidDel="000A01D7">
          <w:rPr>
            <w:iCs/>
            <w:lang w:val="en-US"/>
          </w:rPr>
          <w:delText>s</w:delText>
        </w:r>
      </w:del>
      <w:r w:rsidR="00913189">
        <w:rPr>
          <w:iCs/>
          <w:lang w:val="en-US"/>
        </w:rPr>
        <w:t>ting the industry.</w:t>
      </w:r>
      <w:r w:rsidR="00020166" w:rsidRPr="00311A56">
        <w:rPr>
          <w:lang w:val="en-US"/>
        </w:rPr>
        <w:t xml:space="preserve"> In section V</w:t>
      </w:r>
      <w:r w:rsidR="007E6A8D" w:rsidRPr="00311A56">
        <w:rPr>
          <w:lang w:val="en-US"/>
        </w:rPr>
        <w:t>, we exploit the simplicity born</w:t>
      </w:r>
      <w:r w:rsidR="00E906EF">
        <w:rPr>
          <w:lang w:val="en-US"/>
        </w:rPr>
        <w:t>e</w:t>
      </w:r>
      <w:r w:rsidR="007E6A8D" w:rsidRPr="00311A56">
        <w:rPr>
          <w:lang w:val="en-US"/>
        </w:rPr>
        <w:t xml:space="preserve"> from our assumption of putty</w:t>
      </w:r>
      <w:r w:rsidR="00E906EF">
        <w:rPr>
          <w:lang w:val="en-US"/>
        </w:rPr>
        <w:t>–</w:t>
      </w:r>
      <w:r w:rsidR="007E6A8D" w:rsidRPr="00311A56">
        <w:rPr>
          <w:lang w:val="en-US"/>
        </w:rPr>
        <w:t xml:space="preserve">clay technologies and depict the </w:t>
      </w:r>
      <w:r w:rsidR="007E6A8D" w:rsidRPr="00413AEA">
        <w:rPr>
          <w:lang w:val="en-US"/>
        </w:rPr>
        <w:t xml:space="preserve">numerical outcomes. </w:t>
      </w:r>
    </w:p>
    <w:p w14:paraId="68A0BD34" w14:textId="77777777" w:rsidR="00EF122E" w:rsidRPr="00EF6E33" w:rsidRDefault="00EF122E" w:rsidP="00EF122E">
      <w:pPr>
        <w:spacing w:after="240" w:line="360" w:lineRule="auto"/>
        <w:ind w:firstLine="720"/>
        <w:jc w:val="both"/>
        <w:rPr>
          <w:iCs/>
          <w:lang w:val="en-US"/>
        </w:rPr>
      </w:pPr>
      <w:r w:rsidRPr="00413AEA">
        <w:rPr>
          <w:iCs/>
          <w:lang w:val="en-US"/>
        </w:rPr>
        <w:t xml:space="preserve">We define the </w:t>
      </w:r>
      <w:proofErr w:type="spellStart"/>
      <w:r w:rsidRPr="00413AEA">
        <w:rPr>
          <w:i/>
          <w:iCs/>
          <w:lang w:val="en-US"/>
        </w:rPr>
        <w:t>Pigovian</w:t>
      </w:r>
      <w:proofErr w:type="spellEnd"/>
      <w:r w:rsidRPr="00413AEA">
        <w:rPr>
          <w:i/>
          <w:iCs/>
          <w:lang w:val="en-US"/>
        </w:rPr>
        <w:t xml:space="preserve"> tax</w:t>
      </w:r>
      <w:r w:rsidRPr="00413AEA">
        <w:rPr>
          <w:iCs/>
          <w:lang w:val="en-US"/>
        </w:rPr>
        <w:t xml:space="preserve"> as the tax that internalizes the negative externality caused by market activities, assuming no strategic behavior. It is the tax derived under the assumption of competition without taking into account political uncertainty. We, then, further expand the definition of the </w:t>
      </w:r>
      <w:proofErr w:type="spellStart"/>
      <w:r w:rsidRPr="00EF6E33">
        <w:rPr>
          <w:iCs/>
          <w:lang w:val="en-US"/>
        </w:rPr>
        <w:t>Pigovian</w:t>
      </w:r>
      <w:proofErr w:type="spellEnd"/>
      <w:r w:rsidRPr="00EF6E33">
        <w:rPr>
          <w:iCs/>
          <w:lang w:val="en-US"/>
        </w:rPr>
        <w:t xml:space="preserve"> tax and assume that pollution is a stock variable. This will result in a </w:t>
      </w:r>
      <w:r w:rsidRPr="00EF6E33">
        <w:rPr>
          <w:i/>
          <w:iCs/>
          <w:lang w:val="en-US"/>
        </w:rPr>
        <w:t xml:space="preserve">dynamic </w:t>
      </w:r>
      <w:proofErr w:type="spellStart"/>
      <w:r w:rsidRPr="00EF6E33">
        <w:rPr>
          <w:i/>
          <w:iCs/>
          <w:lang w:val="en-US"/>
        </w:rPr>
        <w:t>Pigovian</w:t>
      </w:r>
      <w:proofErr w:type="spellEnd"/>
      <w:r w:rsidRPr="00EF6E33">
        <w:rPr>
          <w:i/>
          <w:iCs/>
          <w:lang w:val="en-US"/>
        </w:rPr>
        <w:t xml:space="preserve"> tax</w:t>
      </w:r>
      <w:r w:rsidRPr="00EF6E33">
        <w:rPr>
          <w:iCs/>
          <w:lang w:val="en-US"/>
        </w:rPr>
        <w:t xml:space="preserve"> that accounts for both current as well as future pollution damages (e.g., </w:t>
      </w:r>
      <w:proofErr w:type="spellStart"/>
      <w:r w:rsidRPr="00EF6E33">
        <w:rPr>
          <w:iCs/>
          <w:lang w:val="en-US"/>
        </w:rPr>
        <w:t>Xepapadeas</w:t>
      </w:r>
      <w:proofErr w:type="spellEnd"/>
      <w:r w:rsidRPr="00EF6E33">
        <w:rPr>
          <w:iCs/>
          <w:lang w:val="en-US"/>
        </w:rPr>
        <w:t xml:space="preserve">, 1992). When we do not take strategic behavior into consideration, the dynamic </w:t>
      </w:r>
      <w:proofErr w:type="spellStart"/>
      <w:r w:rsidRPr="00EF6E33">
        <w:rPr>
          <w:iCs/>
          <w:lang w:val="en-US"/>
        </w:rPr>
        <w:t>Pigovian</w:t>
      </w:r>
      <w:proofErr w:type="spellEnd"/>
      <w:r w:rsidRPr="00EF6E33">
        <w:rPr>
          <w:iCs/>
          <w:lang w:val="en-US"/>
        </w:rPr>
        <w:t xml:space="preserve"> tax equals the expected discount marginal damage over time. Finally, we define the </w:t>
      </w:r>
      <w:r w:rsidRPr="00EF6E33">
        <w:rPr>
          <w:iCs/>
          <w:lang w:val="en-US"/>
        </w:rPr>
        <w:lastRenderedPageBreak/>
        <w:t xml:space="preserve">optimal dynamic tax as the dynamic </w:t>
      </w:r>
      <w:proofErr w:type="spellStart"/>
      <w:r w:rsidRPr="00EF6E33">
        <w:rPr>
          <w:iCs/>
          <w:lang w:val="en-US"/>
        </w:rPr>
        <w:t>Pigovian</w:t>
      </w:r>
      <w:proofErr w:type="spellEnd"/>
      <w:r w:rsidRPr="00EF6E33">
        <w:rPr>
          <w:iCs/>
          <w:lang w:val="en-US"/>
        </w:rPr>
        <w:t xml:space="preserve"> tax while accounting for the strategic behavior; that is, while accounting for the political uncertainty. </w:t>
      </w:r>
    </w:p>
    <w:p w14:paraId="04530D65" w14:textId="2FCF90F4" w:rsidR="005F4F5B" w:rsidRDefault="007E6A8D" w:rsidP="005F4F5B">
      <w:pPr>
        <w:spacing w:after="240" w:line="360" w:lineRule="auto"/>
        <w:ind w:firstLine="720"/>
        <w:jc w:val="both"/>
        <w:rPr>
          <w:iCs/>
          <w:lang w:val="en-US"/>
        </w:rPr>
      </w:pPr>
      <w:r w:rsidRPr="00311A56">
        <w:rPr>
          <w:lang w:val="en-US"/>
        </w:rPr>
        <w:t xml:space="preserve">Next, we introduce the government and investigate the effect of policy on the survival and modification of regions and thus aggregate pollution. In </w:t>
      </w:r>
      <w:r w:rsidR="00D05E38">
        <w:rPr>
          <w:lang w:val="en-US"/>
        </w:rPr>
        <w:t xml:space="preserve">the first </w:t>
      </w:r>
      <w:r w:rsidRPr="00311A56">
        <w:rPr>
          <w:lang w:val="en-US"/>
        </w:rPr>
        <w:t xml:space="preserve">period, Party A </w:t>
      </w:r>
      <w:r w:rsidRPr="00311A56">
        <w:rPr>
          <w:iCs/>
          <w:lang w:val="en-US"/>
        </w:rPr>
        <w:t>sets the optimal dynamic tax that maximizes Eq. (5</w:t>
      </w:r>
      <w:r w:rsidR="00DB413A" w:rsidRPr="00311A56">
        <w:rPr>
          <w:iCs/>
          <w:lang w:val="en-US"/>
        </w:rPr>
        <w:t>)</w:t>
      </w:r>
      <w:r w:rsidR="00DB413A">
        <w:rPr>
          <w:iCs/>
          <w:lang w:val="en-US"/>
        </w:rPr>
        <w:t xml:space="preserve">; the derivation is presented in Appendix A where it is shown that the pollution and </w:t>
      </w:r>
      <w:commentRangeStart w:id="52"/>
      <w:r w:rsidR="00DB413A">
        <w:rPr>
          <w:iCs/>
          <w:lang w:val="en-US"/>
        </w:rPr>
        <w:t>output is declining, and the number of units that adopt the technology increase.</w:t>
      </w:r>
      <w:r w:rsidR="008C032D">
        <w:rPr>
          <w:iCs/>
          <w:lang w:val="en-US"/>
        </w:rPr>
        <w:t xml:space="preserve"> </w:t>
      </w:r>
      <w:commentRangeEnd w:id="52"/>
      <w:r w:rsidR="000A01D7">
        <w:rPr>
          <w:rStyle w:val="CommentReference"/>
        </w:rPr>
        <w:commentReference w:id="52"/>
      </w:r>
    </w:p>
    <w:p w14:paraId="0A220F5C" w14:textId="48F8BE00" w:rsidR="007E6A8D" w:rsidRPr="00311A56" w:rsidRDefault="007E6A8D" w:rsidP="005F4F5B">
      <w:pPr>
        <w:spacing w:after="240" w:line="360" w:lineRule="auto"/>
        <w:ind w:firstLine="720"/>
        <w:jc w:val="both"/>
        <w:rPr>
          <w:lang w:val="en-US"/>
        </w:rPr>
      </w:pPr>
      <w:r w:rsidRPr="00311A56">
        <w:rPr>
          <w:lang w:val="en-US"/>
        </w:rPr>
        <w:t xml:space="preserve">Let </w:t>
      </w:r>
      <m:oMath>
        <m:r>
          <m:rPr>
            <m:sty m:val="p"/>
          </m:rPr>
          <w:rPr>
            <w:rFonts w:ascii="Cambria Math" w:hAnsi="Cambria Math" w:cs="Cambria Math"/>
            <w:lang w:val="en-US"/>
          </w:rPr>
          <m:t>Δ</m:t>
        </m:r>
        <m:sSub>
          <m:sSubPr>
            <m:ctrlPr>
              <w:rPr>
                <w:rFonts w:ascii="Cambria Math" w:hAnsi="Cambria Math" w:cs="Cambria Math"/>
                <w:i/>
                <w:iCs/>
                <w:lang w:val="en-US"/>
              </w:rPr>
            </m:ctrlPr>
          </m:sSubPr>
          <m:e>
            <m:r>
              <w:rPr>
                <w:rFonts w:ascii="Cambria Math" w:hAnsi="Cambria Math" w:cs="Cambria Math"/>
                <w:lang w:val="en-US"/>
              </w:rPr>
              <m:t>Z</m:t>
            </m:r>
          </m:e>
          <m:sub>
            <m:r>
              <w:rPr>
                <w:rFonts w:ascii="Cambria Math" w:hAnsi="Cambria Math" w:cs="Cambria Math"/>
                <w:lang w:val="en-US"/>
              </w:rPr>
              <m:t>1</m:t>
            </m:r>
          </m:sub>
        </m:sSub>
      </m:oMath>
      <w:r w:rsidRPr="00311A56">
        <w:rPr>
          <w:lang w:val="en-US"/>
        </w:rPr>
        <w:t xml:space="preserve"> denote the reduction in flow of pollution in </w:t>
      </w:r>
      <w:r w:rsidR="00D05E38">
        <w:rPr>
          <w:lang w:val="en-US"/>
        </w:rPr>
        <w:t xml:space="preserve">the first </w:t>
      </w:r>
      <w:r w:rsidRPr="00311A56">
        <w:rPr>
          <w:lang w:val="en-US"/>
        </w:rPr>
        <w:t xml:space="preserve">period. Party A’s policy lowered pollution in the first period (i.e., </w:t>
      </w:r>
      <m:oMath>
        <m:r>
          <m:rPr>
            <m:sty m:val="p"/>
          </m:rPr>
          <w:rPr>
            <w:rFonts w:ascii="Cambria Math" w:hAnsi="Cambria Math" w:cs="Cambria Math"/>
            <w:lang w:val="en-US"/>
          </w:rPr>
          <m:t>Δ</m:t>
        </m:r>
        <m:sSub>
          <m:sSubPr>
            <m:ctrlPr>
              <w:rPr>
                <w:rFonts w:ascii="Cambria Math" w:hAnsi="Cambria Math" w:cs="Cambria Math"/>
                <w:i/>
                <w:iCs/>
                <w:lang w:val="en-US"/>
              </w:rPr>
            </m:ctrlPr>
          </m:sSubPr>
          <m:e>
            <m:r>
              <w:rPr>
                <w:rFonts w:ascii="Cambria Math" w:hAnsi="Cambria Math" w:cs="Cambria Math"/>
                <w:lang w:val="en-US"/>
              </w:rPr>
              <m:t>Z</m:t>
            </m:r>
          </m:e>
          <m:sub>
            <m:r>
              <w:rPr>
                <w:rFonts w:ascii="Cambria Math" w:hAnsi="Cambria Math" w:cs="Cambria Math"/>
                <w:lang w:val="en-US"/>
              </w:rPr>
              <m:t>1</m:t>
            </m:r>
          </m:sub>
        </m:sSub>
        <m:r>
          <w:rPr>
            <w:rFonts w:ascii="Cambria Math" w:hAnsi="Cambria Math" w:cs="Cambria Math"/>
            <w:lang w:val="en-US"/>
          </w:rPr>
          <m:t>&gt;0</m:t>
        </m:r>
      </m:oMath>
      <w:r w:rsidRPr="00311A56">
        <w:rPr>
          <w:lang w:val="en-US"/>
        </w:rPr>
        <w:t xml:space="preserve">); it reduced the number of active units and induced some active units to modify their technology and adopt cleaner technologies. However, </w:t>
      </w:r>
      <w:r w:rsidR="00A03E16">
        <w:rPr>
          <w:lang w:val="en-US"/>
        </w:rPr>
        <w:t xml:space="preserve">the </w:t>
      </w:r>
      <w:r w:rsidRPr="00311A56">
        <w:rPr>
          <w:lang w:val="en-US"/>
        </w:rPr>
        <w:t xml:space="preserve">policy enacted in the first period also affected the second period’s pollution stock; </w:t>
      </w: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1,A</m:t>
            </m:r>
          </m:sub>
        </m:sSub>
      </m:oMath>
      <w:r w:rsidRPr="00311A56">
        <w:rPr>
          <w:lang w:val="en-US"/>
        </w:rPr>
        <w:t xml:space="preserve"> not only reduced the first-period </w:t>
      </w:r>
      <w:r w:rsidR="00A03E16" w:rsidRPr="00311A56">
        <w:rPr>
          <w:lang w:val="en-US"/>
        </w:rPr>
        <w:t xml:space="preserve">pollution </w:t>
      </w:r>
      <w:r w:rsidRPr="00311A56">
        <w:rPr>
          <w:lang w:val="en-US"/>
        </w:rPr>
        <w:t>stock</w:t>
      </w:r>
      <w:r w:rsidR="00A03E16">
        <w:rPr>
          <w:lang w:val="en-US"/>
        </w:rPr>
        <w:t>,</w:t>
      </w:r>
      <w:r w:rsidRPr="00311A56">
        <w:rPr>
          <w:lang w:val="en-US"/>
        </w:rPr>
        <w:t xml:space="preserve"> yielding a decline of </w:t>
      </w:r>
      <m:oMath>
        <m:d>
          <m:dPr>
            <m:ctrlPr>
              <w:rPr>
                <w:rFonts w:ascii="Cambria Math" w:hAnsi="Cambria Math" w:cs="Cambria Math"/>
                <w:i/>
                <w:iCs/>
                <w:lang w:val="en-US"/>
              </w:rPr>
            </m:ctrlPr>
          </m:dPr>
          <m:e>
            <m:r>
              <w:rPr>
                <w:rFonts w:ascii="Cambria Math" w:hAnsi="Cambria Math" w:cs="Cambria Math"/>
                <w:lang w:val="en-US"/>
              </w:rPr>
              <m:t>1-</m:t>
            </m:r>
            <m:r>
              <m:rPr>
                <m:sty m:val="p"/>
              </m:rPr>
              <w:rPr>
                <w:rFonts w:ascii="Cambria Math" w:hAnsi="Cambria Math" w:cs="Cambria Math"/>
                <w:lang w:val="en-US"/>
              </w:rPr>
              <m:t>Ψ</m:t>
            </m:r>
          </m:e>
        </m:d>
        <m:r>
          <m:rPr>
            <m:sty m:val="p"/>
          </m:rPr>
          <w:rPr>
            <w:rFonts w:ascii="Cambria Math" w:hAnsi="Cambria Math" w:cs="Cambria Math"/>
            <w:lang w:val="en-US"/>
          </w:rPr>
          <m:t>Δ</m:t>
        </m:r>
        <m:sSub>
          <m:sSubPr>
            <m:ctrlPr>
              <w:rPr>
                <w:rFonts w:ascii="Cambria Math" w:hAnsi="Cambria Math" w:cs="Cambria Math"/>
                <w:i/>
                <w:iCs/>
                <w:lang w:val="en-US"/>
              </w:rPr>
            </m:ctrlPr>
          </m:sSubPr>
          <m:e>
            <m:r>
              <w:rPr>
                <w:rFonts w:ascii="Cambria Math" w:hAnsi="Cambria Math" w:cs="Cambria Math"/>
                <w:lang w:val="en-US"/>
              </w:rPr>
              <m:t>Z</m:t>
            </m:r>
          </m:e>
          <m:sub>
            <m:r>
              <w:rPr>
                <w:rFonts w:ascii="Cambria Math" w:hAnsi="Cambria Math" w:cs="Cambria Math"/>
                <w:lang w:val="en-US"/>
              </w:rPr>
              <m:t>1</m:t>
            </m:r>
          </m:sub>
        </m:sSub>
      </m:oMath>
      <w:r w:rsidRPr="00311A56">
        <w:rPr>
          <w:iCs/>
          <w:lang w:val="en-US"/>
        </w:rPr>
        <w:t xml:space="preserve"> in the second-period pollution stock, but</w:t>
      </w:r>
      <w:r w:rsidRPr="00311A56">
        <w:rPr>
          <w:lang w:val="en-US"/>
        </w:rPr>
        <w:t xml:space="preserve"> </w:t>
      </w:r>
      <w:r w:rsidR="00A03E16">
        <w:rPr>
          <w:lang w:val="en-US"/>
        </w:rPr>
        <w:t xml:space="preserve">the </w:t>
      </w:r>
      <w:r w:rsidRPr="00311A56">
        <w:rPr>
          <w:lang w:val="en-US"/>
        </w:rPr>
        <w:t xml:space="preserve">first-period policy also permanently changed the technology employed by the industry. </w:t>
      </w:r>
    </w:p>
    <w:p w14:paraId="2F2943A8" w14:textId="3BC98921" w:rsidR="007E6A8D" w:rsidRPr="00311A56" w:rsidRDefault="007E6A8D" w:rsidP="00804351">
      <w:pPr>
        <w:spacing w:after="240" w:line="360" w:lineRule="auto"/>
        <w:ind w:firstLine="720"/>
        <w:jc w:val="both"/>
        <w:rPr>
          <w:lang w:val="en-US"/>
        </w:rPr>
      </w:pPr>
      <w:r w:rsidRPr="00311A56">
        <w:rPr>
          <w:lang w:val="en-US"/>
        </w:rPr>
        <w:t>At the beginning of the second period, a random draw transitions the political system to the second period. If it results in reelecting Party A, then the second-period optimal tax maximizes Eq. (6). However, if Party B is elected</w:t>
      </w:r>
      <w:r w:rsidR="00387E40">
        <w:rPr>
          <w:lang w:val="en-US"/>
        </w:rPr>
        <w:t>,</w:t>
      </w:r>
      <w:r w:rsidRPr="00311A56">
        <w:rPr>
          <w:lang w:val="en-US"/>
        </w:rPr>
        <w:t xml:space="preserve"> then, for simplicity, we assume that the tax is set to 0 (recall that Party B does not place any weight on damage to the environment).</w:t>
      </w:r>
      <w:r w:rsidR="00804351" w:rsidRPr="00311A56">
        <w:rPr>
          <w:lang w:val="en-US"/>
        </w:rPr>
        <w:t xml:space="preserve"> </w:t>
      </w:r>
      <w:r w:rsidRPr="00311A56">
        <w:rPr>
          <w:lang w:val="en-US"/>
        </w:rPr>
        <w:t>Thus, we propose the following:</w:t>
      </w:r>
    </w:p>
    <w:p w14:paraId="5AD0C1E7" w14:textId="26C64429" w:rsidR="008B39D8" w:rsidRPr="00311A56" w:rsidRDefault="008B39D8" w:rsidP="008B39D8">
      <w:pPr>
        <w:pStyle w:val="Theorem"/>
        <w:spacing w:after="240" w:line="360" w:lineRule="auto"/>
        <w:rPr>
          <w:i/>
          <w:lang w:val="en-US"/>
        </w:rPr>
      </w:pPr>
      <w:r w:rsidRPr="00311A56">
        <w:rPr>
          <w:b/>
          <w:bCs/>
          <w:i/>
          <w:lang w:val="en-US"/>
        </w:rPr>
        <w:t>Lemma 2.</w:t>
      </w:r>
      <w:r w:rsidRPr="00311A56">
        <w:rPr>
          <w:i/>
          <w:lang w:val="en-US"/>
        </w:rPr>
        <w:t xml:space="preserve"> Given the aforementioned assumptions, the dynamic </w:t>
      </w:r>
      <w:proofErr w:type="spellStart"/>
      <w:r w:rsidRPr="00311A56">
        <w:rPr>
          <w:i/>
          <w:lang w:val="en-US"/>
        </w:rPr>
        <w:t>Pigovian</w:t>
      </w:r>
      <w:proofErr w:type="spellEnd"/>
      <w:r w:rsidRPr="00311A56">
        <w:rPr>
          <w:i/>
          <w:lang w:val="en-US"/>
        </w:rPr>
        <w:t xml:space="preserve"> tax at period 1 is</w:t>
      </w:r>
      <w:r w:rsidR="005A1959">
        <w:rPr>
          <w:i/>
          <w:lang w:val="en-US"/>
        </w:rPr>
        <w:t>:</w:t>
      </w:r>
    </w:p>
    <w:p w14:paraId="15AB97C2" w14:textId="77777777" w:rsidR="008B39D8" w:rsidRPr="00311A56" w:rsidRDefault="00997626" w:rsidP="008B39D8">
      <w:pPr>
        <w:pStyle w:val="Theorem"/>
        <w:spacing w:after="240" w:line="360" w:lineRule="auto"/>
        <w:rPr>
          <w:i/>
          <w:iCs/>
        </w:rPr>
      </w:pPr>
      <m:oMathPara>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τ</m:t>
                  </m:r>
                  <m:ctrlPr>
                    <w:rPr>
                      <w:rFonts w:ascii="Cambria Math" w:eastAsia="Times New Roman" w:hAnsi="Cambria Math"/>
                      <w:i/>
                      <w:w w:val="97"/>
                      <w:position w:val="-2"/>
                    </w:rPr>
                  </m:ctrlPr>
                </m:e>
                <m:sub>
                  <m:r>
                    <w:rPr>
                      <w:rFonts w:ascii="Cambria Math" w:eastAsia="Times New Roman" w:hAnsi="Cambria Math"/>
                    </w:rPr>
                    <m:t>1,A</m:t>
                  </m:r>
                </m:sub>
              </m:sSub>
            </m:e>
            <m:sup>
              <m:r>
                <w:rPr>
                  <w:rFonts w:ascii="Cambria Math" w:eastAsia="Times New Roman" w:hAnsi="Cambria Math"/>
                </w:rPr>
                <m:t>Pigou</m:t>
              </m:r>
            </m:sup>
          </m:sSup>
          <m:r>
            <w:rPr>
              <w:rFonts w:ascii="Cambria Math" w:eastAsia="Times New Roman" w:hAnsi="Cambria Math"/>
            </w:rPr>
            <m:t>=</m:t>
          </m:r>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eastAsia="Times New Roman" w:hAnsi="Cambria Math"/>
                </w:rPr>
                <m:t>1,A</m:t>
              </m:r>
            </m:sub>
          </m:sSub>
          <m:r>
            <w:rPr>
              <w:rFonts w:ascii="Cambria Math" w:hAnsi="Cambria Math"/>
            </w:rPr>
            <m:t>+δ</m:t>
          </m:r>
          <m:d>
            <m:dPr>
              <m:ctrlPr>
                <w:rPr>
                  <w:rFonts w:ascii="Cambria Math" w:hAnsi="Cambria Math"/>
                  <w:i/>
                  <w:iCs/>
                </w:rPr>
              </m:ctrlPr>
            </m:dPr>
            <m:e>
              <m:r>
                <w:rPr>
                  <w:rFonts w:ascii="Cambria Math" w:hAnsi="Cambria Math"/>
                </w:rPr>
                <m:t>1+</m:t>
              </m:r>
              <m:r>
                <w:rPr>
                  <w:rFonts w:ascii="Cambria Math" w:eastAsia="Times New Roman" w:hAnsi="Cambria Math"/>
                  <w:spacing w:val="2"/>
                  <w:position w:val="-2"/>
                </w:rPr>
                <m:t>Ψ</m:t>
              </m:r>
            </m:e>
          </m:d>
          <m:d>
            <m:dPr>
              <m:ctrlPr>
                <w:rPr>
                  <w:rFonts w:ascii="Cambria Math" w:hAnsi="Cambria Math"/>
                  <w:i/>
                  <w:iCs/>
                </w:rPr>
              </m:ctrlPr>
            </m:dPr>
            <m:e>
              <m:r>
                <w:rPr>
                  <w:rFonts w:ascii="Cambria Math" w:eastAsia="Times New Roman" w:hAnsi="Cambria Math"/>
                  <w:spacing w:val="2"/>
                  <w:w w:val="118"/>
                  <w:position w:val="-2"/>
                </w:rPr>
                <m:t>α</m:t>
              </m:r>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2,A</m:t>
                  </m:r>
                </m:sub>
              </m:sSub>
              <m:r>
                <w:rPr>
                  <w:rFonts w:ascii="Cambria Math" w:hAnsi="Cambria Math"/>
                </w:rPr>
                <m:t>+</m:t>
              </m:r>
              <m:d>
                <m:dPr>
                  <m:ctrlPr>
                    <w:rPr>
                      <w:rFonts w:ascii="Cambria Math" w:hAnsi="Cambria Math"/>
                      <w:i/>
                      <w:iCs/>
                    </w:rPr>
                  </m:ctrlPr>
                </m:dPr>
                <m:e>
                  <m:r>
                    <w:rPr>
                      <w:rFonts w:ascii="Cambria Math" w:hAnsi="Cambria Math"/>
                    </w:rPr>
                    <m:t>1-α</m:t>
                  </m:r>
                </m:e>
              </m:d>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2,B</m:t>
                  </m:r>
                </m:sub>
              </m:sSub>
            </m:e>
          </m:d>
        </m:oMath>
      </m:oMathPara>
    </w:p>
    <w:p w14:paraId="72E9A2F9" w14:textId="77777777" w:rsidR="008B39D8" w:rsidRPr="00311A56" w:rsidRDefault="008B39D8" w:rsidP="008B39D8"/>
    <w:p w14:paraId="0A9002C2" w14:textId="519E5131" w:rsidR="008B39D8" w:rsidRPr="00311A56" w:rsidRDefault="008B39D8" w:rsidP="008B39D8">
      <w:pPr>
        <w:spacing w:after="240" w:line="360" w:lineRule="auto"/>
        <w:rPr>
          <w:rFonts w:eastAsia="Times New Roman"/>
          <w:i/>
        </w:rPr>
      </w:pPr>
      <w:r w:rsidRPr="00311A56">
        <w:rPr>
          <w:i/>
          <w:lang w:val="en-US"/>
        </w:rPr>
        <w:t>Period 2</w:t>
      </w:r>
      <w:r w:rsidR="008A562E" w:rsidRPr="00311A56">
        <w:rPr>
          <w:i/>
          <w:lang w:val="en-US"/>
        </w:rPr>
        <w:t>’s</w:t>
      </w:r>
      <w:r w:rsidRPr="00311A56">
        <w:rPr>
          <w:i/>
          <w:lang w:val="en-US"/>
        </w:rPr>
        <w:t xml:space="preserve"> </w:t>
      </w:r>
      <w:proofErr w:type="spellStart"/>
      <w:r w:rsidRPr="00311A56">
        <w:rPr>
          <w:i/>
          <w:lang w:val="en-US"/>
        </w:rPr>
        <w:t>Pigovian</w:t>
      </w:r>
      <w:proofErr w:type="spellEnd"/>
      <w:r w:rsidRPr="00311A56">
        <w:rPr>
          <w:i/>
          <w:lang w:val="en-US"/>
        </w:rPr>
        <w:t xml:space="preserve"> tax, on the other hand, is just the static </w:t>
      </w:r>
      <w:proofErr w:type="spellStart"/>
      <w:r w:rsidRPr="00311A56">
        <w:rPr>
          <w:i/>
          <w:lang w:val="en-US"/>
        </w:rPr>
        <w:t>Pigovian</w:t>
      </w:r>
      <w:proofErr w:type="spellEnd"/>
      <w:r w:rsidRPr="00311A56">
        <w:rPr>
          <w:i/>
          <w:lang w:val="en-US"/>
        </w:rPr>
        <w:t xml:space="preserve"> tax; that is</w:t>
      </w:r>
      <w:r w:rsidR="005A1959">
        <w:rPr>
          <w:i/>
          <w:lang w:val="en-US"/>
        </w:rPr>
        <w:t>:</w:t>
      </w:r>
    </w:p>
    <w:p w14:paraId="51C68592" w14:textId="0D1104AD" w:rsidR="008B39D8" w:rsidRPr="00311A56" w:rsidRDefault="00997626" w:rsidP="008B39D8">
      <w:pPr>
        <w:spacing w:after="240" w:line="360" w:lineRule="auto"/>
        <w:jc w:val="center"/>
        <w:rPr>
          <w:rFonts w:eastAsia="Times New Roman"/>
          <w:i/>
        </w:rPr>
      </w:pPr>
      <m:oMath>
        <m:sSup>
          <m:sSupPr>
            <m:ctrlPr>
              <w:rPr>
                <w:rFonts w:ascii="Cambria Math" w:eastAsia="Times New Roman" w:hAnsi="Cambria Math"/>
                <w:i/>
              </w:rPr>
            </m:ctrlPr>
          </m:sSupPr>
          <m:e>
            <w:commentRangeStart w:id="53"/>
            <m:sSub>
              <m:sSubPr>
                <m:ctrlPr>
                  <w:rPr>
                    <w:rFonts w:ascii="Cambria Math" w:eastAsia="Times New Roman" w:hAnsi="Cambria Math"/>
                    <w:i/>
                  </w:rPr>
                </m:ctrlPr>
              </m:sSubPr>
              <m:e>
                <m:r>
                  <w:rPr>
                    <w:rFonts w:ascii="Cambria Math" w:eastAsia="Times New Roman" w:hAnsi="Cambria Math"/>
                  </w:rPr>
                  <m:t>τ</m:t>
                </m:r>
                <m:ctrlPr>
                  <w:rPr>
                    <w:rFonts w:ascii="Cambria Math" w:eastAsia="Times New Roman" w:hAnsi="Cambria Math"/>
                    <w:i/>
                    <w:w w:val="97"/>
                    <w:position w:val="-2"/>
                  </w:rPr>
                </m:ctrlPr>
              </m:e>
              <m:sub>
                <m:r>
                  <w:rPr>
                    <w:rFonts w:ascii="Cambria Math" w:eastAsia="Times New Roman" w:hAnsi="Cambria Math"/>
                  </w:rPr>
                  <m:t>2,A</m:t>
                </m:r>
              </m:sub>
            </m:sSub>
            <w:commentRangeEnd w:id="53"/>
            <m:r>
              <m:rPr>
                <m:sty m:val="p"/>
              </m:rPr>
              <w:rPr>
                <w:rStyle w:val="CommentReference"/>
              </w:rPr>
              <w:commentReference w:id="53"/>
            </m:r>
          </m:e>
          <m:sup>
            <m:r>
              <w:rPr>
                <w:rFonts w:ascii="Cambria Math" w:eastAsia="Times New Roman" w:hAnsi="Cambria Math"/>
              </w:rPr>
              <m:t>Pigou</m:t>
            </m:r>
          </m:sup>
        </m:sSup>
      </m:oMath>
      <w:r w:rsidR="008B39D8" w:rsidRPr="00311A56">
        <w:rPr>
          <w:rFonts w:eastAsia="Times New Roman"/>
          <w:i/>
        </w:rPr>
        <w:t>=</w:t>
      </w:r>
      <m:oMath>
        <m:r>
          <w:rPr>
            <w:rFonts w:ascii="Cambria Math" w:eastAsia="Times New Roman" w:hAnsi="Cambria Math"/>
            <w:spacing w:val="2"/>
            <w:w w:val="118"/>
            <w:position w:val="-2"/>
          </w:rPr>
          <m:t xml:space="preserve"> </m:t>
        </m:r>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rPr>
            </m:ctrlPr>
          </m:sSubPr>
          <m:e>
            <m:r>
              <m:rPr>
                <m:scr m:val="double-struck"/>
              </m:rPr>
              <w:rPr>
                <w:rFonts w:ascii="Cambria Math" w:hAnsi="Cambria Math"/>
              </w:rPr>
              <m:t>Z</m:t>
            </m:r>
          </m:e>
          <m:sub>
            <m:r>
              <w:rPr>
                <w:rFonts w:ascii="Cambria Math" w:hAnsi="Cambria Math"/>
              </w:rPr>
              <m:t>2,</m:t>
            </m:r>
            <m:r>
              <w:rPr>
                <w:rFonts w:ascii="Cambria Math" w:eastAsia="Times New Roman" w:hAnsi="Cambria Math"/>
              </w:rPr>
              <m:t>A</m:t>
            </m:r>
          </m:sub>
        </m:sSub>
      </m:oMath>
    </w:p>
    <w:p w14:paraId="607BDA92" w14:textId="77777777" w:rsidR="008B39D8" w:rsidRPr="00311A56" w:rsidRDefault="008B39D8" w:rsidP="008B39D8">
      <w:pPr>
        <w:pStyle w:val="Theorem"/>
        <w:spacing w:after="240" w:line="360" w:lineRule="auto"/>
        <w:rPr>
          <w:b/>
          <w:lang w:val="en-US"/>
        </w:rPr>
      </w:pPr>
      <w:r w:rsidRPr="00311A56">
        <w:rPr>
          <w:b/>
          <w:lang w:val="en-US"/>
        </w:rPr>
        <w:t>Proof:</w:t>
      </w:r>
      <w:r w:rsidRPr="00311A56">
        <w:rPr>
          <w:lang w:val="en-US"/>
        </w:rPr>
        <w:t xml:space="preserve"> The proof is in Appendix A.</w:t>
      </w:r>
    </w:p>
    <w:p w14:paraId="0CC8C057" w14:textId="18D590EF" w:rsidR="00A959E2" w:rsidRDefault="009F57FF" w:rsidP="00A959E2">
      <w:pPr>
        <w:spacing w:after="240" w:line="360" w:lineRule="auto"/>
        <w:ind w:firstLine="720"/>
        <w:jc w:val="both"/>
        <w:rPr>
          <w:iCs/>
        </w:rPr>
      </w:pPr>
      <w:r w:rsidRPr="00311A56">
        <w:rPr>
          <w:lang w:val="en-US"/>
        </w:rPr>
        <w:t>The first period dynamic</w:t>
      </w:r>
      <w:r w:rsidR="0005313F" w:rsidRPr="00311A56">
        <w:rPr>
          <w:lang w:val="en-US"/>
        </w:rPr>
        <w:t xml:space="preserve"> </w:t>
      </w:r>
      <w:proofErr w:type="spellStart"/>
      <w:r w:rsidRPr="00311A56">
        <w:rPr>
          <w:lang w:val="en-US"/>
        </w:rPr>
        <w:t>Pigo</w:t>
      </w:r>
      <w:r w:rsidR="0005313F" w:rsidRPr="00311A56">
        <w:rPr>
          <w:lang w:val="en-US"/>
        </w:rPr>
        <w:t>vian</w:t>
      </w:r>
      <w:proofErr w:type="spellEnd"/>
      <w:r w:rsidR="0005313F" w:rsidRPr="00311A56">
        <w:rPr>
          <w:lang w:val="en-US"/>
        </w:rPr>
        <w:t xml:space="preserve"> tax</w:t>
      </w:r>
      <w:r w:rsidRPr="00311A56">
        <w:rPr>
          <w:lang w:val="en-US"/>
        </w:rPr>
        <w:t xml:space="preserve">,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τ</m:t>
                </m:r>
                <m:ctrlPr>
                  <w:rPr>
                    <w:rFonts w:ascii="Cambria Math" w:eastAsia="Times New Roman" w:hAnsi="Cambria Math"/>
                    <w:i/>
                    <w:w w:val="97"/>
                    <w:position w:val="-2"/>
                  </w:rPr>
                </m:ctrlPr>
              </m:e>
              <m:sub>
                <m:r>
                  <w:rPr>
                    <w:rFonts w:ascii="Cambria Math" w:eastAsia="Times New Roman" w:hAnsi="Cambria Math"/>
                  </w:rPr>
                  <m:t>1,A</m:t>
                </m:r>
              </m:sub>
            </m:sSub>
          </m:e>
          <m:sup>
            <m:r>
              <w:rPr>
                <w:rFonts w:ascii="Cambria Math" w:eastAsia="Times New Roman" w:hAnsi="Cambria Math"/>
              </w:rPr>
              <m:t>Pigou</m:t>
            </m:r>
          </m:sup>
        </m:sSup>
      </m:oMath>
      <w:r w:rsidRPr="00311A56">
        <w:t>,</w:t>
      </w:r>
      <w:r w:rsidR="0005313F" w:rsidRPr="00311A56">
        <w:rPr>
          <w:lang w:val="en-US"/>
        </w:rPr>
        <w:t xml:space="preserve"> </w:t>
      </w:r>
      <w:r w:rsidRPr="00311A56">
        <w:rPr>
          <w:lang w:val="en-US"/>
        </w:rPr>
        <w:t>can be decomposed into two elements</w:t>
      </w:r>
      <w:r w:rsidR="00A959E2">
        <w:rPr>
          <w:lang w:val="en-US"/>
        </w:rPr>
        <w:t>:</w:t>
      </w:r>
      <w:r w:rsidR="00A959E2" w:rsidRPr="00311A56">
        <w:rPr>
          <w:lang w:val="en-US"/>
        </w:rPr>
        <w:t xml:space="preserve"> </w:t>
      </w:r>
      <w:r w:rsidRPr="00A21272">
        <w:rPr>
          <w:iCs/>
          <w:lang w:val="en-US"/>
        </w:rPr>
        <w:lastRenderedPageBreak/>
        <w:t>(</w:t>
      </w:r>
      <w:proofErr w:type="spellStart"/>
      <w:r w:rsidRPr="00A21272">
        <w:rPr>
          <w:iCs/>
          <w:lang w:val="en-US"/>
        </w:rPr>
        <w:t>i</w:t>
      </w:r>
      <w:proofErr w:type="spellEnd"/>
      <w:r w:rsidRPr="00A21272">
        <w:rPr>
          <w:iCs/>
          <w:lang w:val="en-US"/>
        </w:rPr>
        <w:t>)</w:t>
      </w:r>
      <w:r w:rsidRPr="00311A56">
        <w:rPr>
          <w:lang w:val="en-US"/>
        </w:rPr>
        <w:t xml:space="preserve"> </w:t>
      </w:r>
      <w:r w:rsidR="00F32AFB">
        <w:rPr>
          <w:lang w:val="en-US"/>
        </w:rPr>
        <w:t>t</w:t>
      </w:r>
      <w:r w:rsidRPr="00311A56">
        <w:rPr>
          <w:lang w:val="en-US"/>
        </w:rPr>
        <w:t>he current period marginal social cost of pollution</w:t>
      </w:r>
      <w:r w:rsidR="00A959E2">
        <w:rPr>
          <w:lang w:val="en-US"/>
        </w:rPr>
        <w:t xml:space="preserve"> – that is, the</w:t>
      </w:r>
      <w:r w:rsidR="00A959E2" w:rsidRPr="00311A56">
        <w:rPr>
          <w:lang w:val="en-US"/>
        </w:rPr>
        <w:t xml:space="preserve"> </w:t>
      </w:r>
      <w:r w:rsidR="00A959E2">
        <w:rPr>
          <w:lang w:val="en-US"/>
        </w:rPr>
        <w:t>m</w:t>
      </w:r>
      <w:r w:rsidR="00A959E2" w:rsidRPr="00311A56">
        <w:rPr>
          <w:lang w:val="en-US"/>
        </w:rPr>
        <w:t xml:space="preserve">arginal </w:t>
      </w:r>
      <w:r w:rsidR="00A959E2">
        <w:rPr>
          <w:lang w:val="en-US"/>
        </w:rPr>
        <w:t>damage</w:t>
      </w:r>
      <w:r w:rsidR="00A959E2" w:rsidRPr="00311A56">
        <w:rPr>
          <w:lang w:val="en-US"/>
        </w:rPr>
        <w:t xml:space="preserve"> </w:t>
      </w:r>
      <w:r w:rsidRPr="00311A56">
        <w:rPr>
          <w:lang w:val="en-US"/>
        </w:rPr>
        <w:t xml:space="preserve">of </w:t>
      </w:r>
      <w:r w:rsidR="00F32AFB">
        <w:rPr>
          <w:lang w:val="en-US"/>
        </w:rPr>
        <w:t xml:space="preserve">the </w:t>
      </w:r>
      <w:r w:rsidRPr="00311A56">
        <w:rPr>
          <w:lang w:val="en-US"/>
        </w:rPr>
        <w:t xml:space="preserve">current-period pollution (i.e., </w:t>
      </w:r>
      <w:r w:rsidRPr="00311A56">
        <w:rPr>
          <w:i/>
          <w:iCs/>
          <w:lang w:val="en-US"/>
        </w:rPr>
        <w:t xml:space="preserve">the static </w:t>
      </w:r>
      <w:proofErr w:type="spellStart"/>
      <w:r w:rsidRPr="00311A56">
        <w:rPr>
          <w:i/>
          <w:iCs/>
          <w:lang w:val="en-US"/>
        </w:rPr>
        <w:t>Pigovian</w:t>
      </w:r>
      <w:proofErr w:type="spellEnd"/>
      <w:r w:rsidRPr="00311A56">
        <w:rPr>
          <w:i/>
          <w:iCs/>
          <w:lang w:val="en-US"/>
        </w:rPr>
        <w:t xml:space="preserve"> tax effect</w:t>
      </w:r>
      <w:r w:rsidRPr="00311A56">
        <w:rPr>
          <w:iCs/>
          <w:lang w:val="en-US"/>
        </w:rPr>
        <w:t>:</w:t>
      </w:r>
      <w:r w:rsidRPr="00311A56">
        <w:rPr>
          <w:lang w:val="en-US"/>
        </w:rPr>
        <w:t xml:space="preserve"> </w:t>
      </w:r>
      <m:oMath>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eastAsia="Times New Roman" w:hAnsi="Cambria Math"/>
              </w:rPr>
              <m:t>1,A</m:t>
            </m:r>
          </m:sub>
        </m:sSub>
      </m:oMath>
      <w:r w:rsidRPr="00311A56">
        <w:rPr>
          <w:lang w:val="en-US"/>
        </w:rPr>
        <w:t xml:space="preserve">); and (ii) </w:t>
      </w:r>
      <w:r w:rsidR="00F32AFB">
        <w:rPr>
          <w:lang w:val="en-US"/>
        </w:rPr>
        <w:t>t</w:t>
      </w:r>
      <w:r w:rsidRPr="00311A56">
        <w:rPr>
          <w:lang w:val="en-US"/>
        </w:rPr>
        <w:t>he future</w:t>
      </w:r>
      <w:r w:rsidR="00A959E2" w:rsidRPr="00A959E2">
        <w:rPr>
          <w:lang w:val="en-US"/>
        </w:rPr>
        <w:t xml:space="preserve"> </w:t>
      </w:r>
      <w:r w:rsidR="00A959E2" w:rsidRPr="00311A56">
        <w:rPr>
          <w:lang w:val="en-US"/>
        </w:rPr>
        <w:t>marginal</w:t>
      </w:r>
      <w:r w:rsidRPr="00311A56">
        <w:rPr>
          <w:lang w:val="en-US"/>
        </w:rPr>
        <w:t xml:space="preserve"> cost of pollution</w:t>
      </w:r>
      <w:r w:rsidR="00A959E2">
        <w:rPr>
          <w:lang w:val="en-US"/>
        </w:rPr>
        <w:t xml:space="preserve"> – that is,</w:t>
      </w:r>
      <w:r w:rsidR="00A959E2" w:rsidRPr="00311A56">
        <w:rPr>
          <w:lang w:val="en-US"/>
        </w:rPr>
        <w:t xml:space="preserve"> </w:t>
      </w:r>
      <w:r w:rsidR="00A959E2">
        <w:rPr>
          <w:lang w:val="en-US"/>
        </w:rPr>
        <w:t>p</w:t>
      </w:r>
      <w:r w:rsidR="00A959E2" w:rsidRPr="00311A56">
        <w:rPr>
          <w:lang w:val="en-US"/>
        </w:rPr>
        <w:t xml:space="preserve">ollution </w:t>
      </w:r>
      <w:r w:rsidR="00F32AFB">
        <w:rPr>
          <w:lang w:val="en-US"/>
        </w:rPr>
        <w:t xml:space="preserve">is </w:t>
      </w:r>
      <w:r w:rsidRPr="00311A56">
        <w:rPr>
          <w:lang w:val="en-US"/>
        </w:rPr>
        <w:t>a stock and thus affect</w:t>
      </w:r>
      <w:r w:rsidR="00F32AFB">
        <w:rPr>
          <w:lang w:val="en-US"/>
        </w:rPr>
        <w:t>s</w:t>
      </w:r>
      <w:r w:rsidRPr="00311A56">
        <w:rPr>
          <w:lang w:val="en-US"/>
        </w:rPr>
        <w:t xml:space="preserve"> the next period (i.e., </w:t>
      </w:r>
      <w:r w:rsidRPr="00311A56">
        <w:rPr>
          <w:i/>
          <w:iCs/>
          <w:lang w:val="en-US"/>
        </w:rPr>
        <w:t>the pollution stock effect</w:t>
      </w:r>
      <w:r w:rsidRPr="00311A56">
        <w:rPr>
          <w:iCs/>
          <w:lang w:val="en-US"/>
        </w:rPr>
        <w:t>:</w:t>
      </w:r>
      <w:r w:rsidRPr="00311A56">
        <w:rPr>
          <w:lang w:val="en-US"/>
        </w:rPr>
        <w:t xml:space="preserve"> </w:t>
      </w:r>
      <m:oMath>
        <m:r>
          <w:rPr>
            <w:rFonts w:ascii="Cambria Math" w:hAnsi="Cambria Math"/>
          </w:rPr>
          <m:t>δ</m:t>
        </m:r>
        <m:d>
          <m:dPr>
            <m:ctrlPr>
              <w:rPr>
                <w:rFonts w:ascii="Cambria Math" w:hAnsi="Cambria Math"/>
                <w:i/>
                <w:iCs/>
              </w:rPr>
            </m:ctrlPr>
          </m:dPr>
          <m:e>
            <m:r>
              <w:rPr>
                <w:rFonts w:ascii="Cambria Math" w:hAnsi="Cambria Math"/>
              </w:rPr>
              <m:t>1+</m:t>
            </m:r>
            <m:r>
              <w:rPr>
                <w:rFonts w:ascii="Cambria Math" w:eastAsia="Times New Roman" w:hAnsi="Cambria Math"/>
                <w:spacing w:val="2"/>
                <w:position w:val="-2"/>
              </w:rPr>
              <m:t>Ψ</m:t>
            </m:r>
          </m:e>
        </m:d>
        <m:d>
          <m:dPr>
            <m:ctrlPr>
              <w:rPr>
                <w:rFonts w:ascii="Cambria Math" w:hAnsi="Cambria Math"/>
                <w:i/>
                <w:iCs/>
              </w:rPr>
            </m:ctrlPr>
          </m:dPr>
          <m:e>
            <m:r>
              <w:rPr>
                <w:rFonts w:ascii="Cambria Math" w:eastAsia="Times New Roman" w:hAnsi="Cambria Math"/>
                <w:spacing w:val="2"/>
                <w:w w:val="118"/>
                <w:position w:val="-2"/>
              </w:rPr>
              <m:t>α</m:t>
            </m:r>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2,A</m:t>
                </m:r>
              </m:sub>
            </m:sSub>
            <m:r>
              <w:rPr>
                <w:rFonts w:ascii="Cambria Math" w:hAnsi="Cambria Math"/>
              </w:rPr>
              <m:t>+</m:t>
            </m:r>
            <m:d>
              <m:dPr>
                <m:ctrlPr>
                  <w:rPr>
                    <w:rFonts w:ascii="Cambria Math" w:hAnsi="Cambria Math"/>
                    <w:i/>
                    <w:iCs/>
                  </w:rPr>
                </m:ctrlPr>
              </m:dPr>
              <m:e>
                <m:r>
                  <w:rPr>
                    <w:rFonts w:ascii="Cambria Math" w:hAnsi="Cambria Math"/>
                  </w:rPr>
                  <m:t>1-α</m:t>
                </m:r>
              </m:e>
            </m:d>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2,B</m:t>
                </m:r>
              </m:sub>
            </m:sSub>
          </m:e>
        </m:d>
      </m:oMath>
      <w:r w:rsidRPr="00311A56">
        <w:rPr>
          <w:iCs/>
        </w:rPr>
        <w:t>).</w:t>
      </w:r>
      <w:r w:rsidR="00311A56" w:rsidRPr="00311A56">
        <w:rPr>
          <w:iCs/>
        </w:rPr>
        <w:t xml:space="preserve"> </w:t>
      </w:r>
      <w:r w:rsidR="00311A56" w:rsidRPr="00311A56">
        <w:rPr>
          <w:lang w:val="en-US"/>
        </w:rPr>
        <w:t xml:space="preserve">Put differently, the </w:t>
      </w:r>
      <w:proofErr w:type="spellStart"/>
      <w:r w:rsidR="00311A56" w:rsidRPr="00311A56">
        <w:rPr>
          <w:lang w:val="en-US"/>
        </w:rPr>
        <w:t>Pigovian</w:t>
      </w:r>
      <w:proofErr w:type="spellEnd"/>
      <w:r w:rsidR="00311A56" w:rsidRPr="00311A56">
        <w:rPr>
          <w:lang w:val="en-US"/>
        </w:rPr>
        <w:t xml:space="preserve"> tax denoted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τ</m:t>
                </m:r>
                <m:ctrlPr>
                  <w:rPr>
                    <w:rFonts w:ascii="Cambria Math" w:eastAsia="Times New Roman" w:hAnsi="Cambria Math"/>
                    <w:i/>
                    <w:w w:val="97"/>
                    <w:position w:val="-2"/>
                  </w:rPr>
                </m:ctrlPr>
              </m:e>
              <m:sub>
                <m:r>
                  <w:rPr>
                    <w:rFonts w:ascii="Cambria Math" w:eastAsia="Times New Roman" w:hAnsi="Cambria Math"/>
                  </w:rPr>
                  <m:t>1,A</m:t>
                </m:r>
              </m:sub>
            </m:sSub>
          </m:e>
          <m:sup>
            <m:r>
              <w:rPr>
                <w:rFonts w:ascii="Cambria Math" w:eastAsia="Times New Roman" w:hAnsi="Cambria Math"/>
              </w:rPr>
              <m:t>Pigou</m:t>
            </m:r>
          </m:sup>
        </m:sSup>
      </m:oMath>
      <w:r w:rsidR="00311A56" w:rsidRPr="00311A56">
        <w:rPr>
          <w:lang w:val="en-US"/>
        </w:rPr>
        <w:t xml:space="preserve"> equals the difference between the marginal private cost and the social cost calculated at the optimal solution while accounting for dynamics.</w:t>
      </w:r>
    </w:p>
    <w:p w14:paraId="5B357E39" w14:textId="142761EB" w:rsidR="0005313F" w:rsidRPr="00311A56" w:rsidRDefault="00A959E2" w:rsidP="00A959E2">
      <w:pPr>
        <w:spacing w:after="240" w:line="360" w:lineRule="auto"/>
        <w:ind w:firstLine="720"/>
        <w:jc w:val="both"/>
        <w:rPr>
          <w:lang w:val="en-US"/>
        </w:rPr>
      </w:pPr>
      <w:r>
        <w:rPr>
          <w:iCs/>
        </w:rPr>
        <w:t>B</w:t>
      </w:r>
      <w:r w:rsidR="009F57FF" w:rsidRPr="00311A56">
        <w:rPr>
          <w:iCs/>
        </w:rPr>
        <w:t>uilding on Lemma 2, we can also characterize the optimal dynamic tax – that is, the tax that maximizes Party A’s objective function (Eq. (5)):</w:t>
      </w:r>
    </w:p>
    <w:p w14:paraId="0AE08B96" w14:textId="4C6AC755" w:rsidR="007E6A8D" w:rsidRPr="00311A56" w:rsidRDefault="008A562E" w:rsidP="009F57FF">
      <w:pPr>
        <w:pStyle w:val="Theorem"/>
        <w:spacing w:after="240" w:line="360" w:lineRule="auto"/>
        <w:rPr>
          <w:w w:val="97"/>
          <w:position w:val="-2"/>
        </w:rPr>
      </w:pPr>
      <w:r w:rsidRPr="00311A56">
        <w:rPr>
          <w:b/>
          <w:bCs/>
          <w:i/>
          <w:lang w:val="en-US"/>
        </w:rPr>
        <w:t>Proposition 1</w:t>
      </w:r>
      <w:r w:rsidR="007E6A8D" w:rsidRPr="00311A56">
        <w:rPr>
          <w:b/>
          <w:bCs/>
          <w:i/>
          <w:lang w:val="en-US"/>
        </w:rPr>
        <w:t>.</w:t>
      </w:r>
      <w:r w:rsidR="007E6A8D" w:rsidRPr="00311A56">
        <w:rPr>
          <w:i/>
          <w:lang w:val="en-US"/>
        </w:rPr>
        <w:t xml:space="preserve"> Given the aforementioned assumptions, </w:t>
      </w:r>
      <w:r w:rsidR="0005313F" w:rsidRPr="00311A56">
        <w:rPr>
          <w:i/>
          <w:lang w:val="en-US"/>
        </w:rPr>
        <w:t xml:space="preserve">Party A’s </w:t>
      </w:r>
      <w:r w:rsidR="007E6A8D" w:rsidRPr="00311A56">
        <w:rPr>
          <w:i/>
          <w:lang w:val="en-US"/>
        </w:rPr>
        <w:t xml:space="preserve">optimal dynamic tax </w:t>
      </w:r>
      <w:r w:rsidR="0005313F" w:rsidRPr="00311A56">
        <w:rPr>
          <w:i/>
          <w:lang w:val="en-US"/>
        </w:rPr>
        <w:t xml:space="preserve">in period 1 </w:t>
      </w:r>
      <w:r w:rsidR="007E6A8D" w:rsidRPr="00311A56">
        <w:rPr>
          <w:i/>
          <w:lang w:val="en-US"/>
        </w:rPr>
        <w:t>is</w:t>
      </w:r>
      <w:r w:rsidR="00F32AFB">
        <w:rPr>
          <w:i/>
          <w:lang w:val="en-US"/>
        </w:rPr>
        <w:t>:</w:t>
      </w:r>
    </w:p>
    <w:p w14:paraId="63579D28" w14:textId="45E43D6D" w:rsidR="007E6A8D" w:rsidRPr="00311A56" w:rsidRDefault="00997626" w:rsidP="007E6A8D">
      <w:pPr>
        <w:spacing w:after="240" w:line="360" w:lineRule="auto"/>
        <w:rPr>
          <w:rFonts w:eastAsia="Times New Roman"/>
          <w:i/>
        </w:rPr>
      </w:pPr>
      <m:oMathPara>
        <m:oMathParaPr>
          <m:jc m:val="center"/>
        </m:oMathParaP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r>
            <w:rPr>
              <w:rFonts w:ascii="Cambria Math" w:eastAsia="Times New Roman" w:hAnsi="Cambria Math"/>
            </w:rPr>
            <m:t>=</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τ</m:t>
                  </m:r>
                  <m:ctrlPr>
                    <w:rPr>
                      <w:rFonts w:ascii="Cambria Math" w:eastAsia="Times New Roman" w:hAnsi="Cambria Math"/>
                      <w:i/>
                      <w:w w:val="97"/>
                      <w:position w:val="-2"/>
                    </w:rPr>
                  </m:ctrlPr>
                </m:e>
                <m:sub>
                  <m:r>
                    <w:rPr>
                      <w:rFonts w:ascii="Cambria Math" w:eastAsia="Times New Roman" w:hAnsi="Cambria Math"/>
                    </w:rPr>
                    <m:t>1,A</m:t>
                  </m:r>
                </m:sub>
              </m:sSub>
            </m:e>
            <m:sup>
              <m:r>
                <w:rPr>
                  <w:rFonts w:ascii="Cambria Math" w:eastAsia="Times New Roman" w:hAnsi="Cambria Math"/>
                </w:rPr>
                <m:t>Pigou</m:t>
              </m:r>
            </m:sup>
          </m:sSup>
          <m:r>
            <w:rPr>
              <w:rFonts w:ascii="Cambria Math" w:hAnsi="Cambria Math"/>
            </w:rPr>
            <m:t>+δ</m:t>
          </m:r>
          <m:d>
            <m:dPr>
              <m:ctrlPr>
                <w:rPr>
                  <w:rFonts w:ascii="Cambria Math" w:hAnsi="Cambria Math"/>
                  <w:i/>
                </w:rPr>
              </m:ctrlPr>
            </m:dPr>
            <m:e>
              <m:r>
                <w:rPr>
                  <w:rFonts w:ascii="Cambria Math" w:hAnsi="Cambria Math"/>
                </w:rPr>
                <m:t>1-α</m:t>
              </m:r>
            </m:e>
          </m:d>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rPr>
              </m:ctrlPr>
            </m:sSubPr>
            <m:e>
              <m:r>
                <m:rPr>
                  <m:scr m:val="double-struck"/>
                </m:rPr>
                <w:rPr>
                  <w:rFonts w:ascii="Cambria Math" w:hAnsi="Cambria Math"/>
                </w:rPr>
                <m:t>Z</m:t>
              </m:r>
            </m:e>
            <m:sub>
              <m:r>
                <w:rPr>
                  <w:rFonts w:ascii="Cambria Math" w:hAnsi="Cambria Math"/>
                </w:rPr>
                <m:t>2,B</m:t>
              </m:r>
            </m:sub>
          </m:sSub>
        </m:oMath>
      </m:oMathPara>
    </w:p>
    <w:p w14:paraId="3334F30E" w14:textId="11D1C410" w:rsidR="007E6A8D" w:rsidRPr="00311A56" w:rsidRDefault="007E6A8D" w:rsidP="007E6A8D">
      <w:pPr>
        <w:spacing w:after="240" w:line="360" w:lineRule="auto"/>
        <w:rPr>
          <w:rFonts w:eastAsia="Times New Roman"/>
          <w:i/>
        </w:rPr>
      </w:pPr>
      <w:r w:rsidRPr="00311A56">
        <w:rPr>
          <w:i/>
          <w:lang w:val="en-US"/>
        </w:rPr>
        <w:t xml:space="preserve">At the beginning of the second period, a random draw transitions the political system to the second period. If this results in Party A being reelected, then </w:t>
      </w:r>
      <w:r w:rsidR="00804351" w:rsidRPr="00311A56">
        <w:rPr>
          <w:i/>
          <w:lang w:val="en-US"/>
        </w:rPr>
        <w:t xml:space="preserve">the second-period optimal tax </w:t>
      </w:r>
      <w:r w:rsidR="009F57FF" w:rsidRPr="00311A56">
        <w:rPr>
          <w:i/>
          <w:lang w:val="en-US"/>
        </w:rPr>
        <w:t xml:space="preserve">equals </w:t>
      </w:r>
      <w:r w:rsidR="00804351" w:rsidRPr="00311A56">
        <w:rPr>
          <w:i/>
          <w:lang w:val="en-US"/>
        </w:rPr>
        <w:t xml:space="preserve">the static </w:t>
      </w:r>
      <w:proofErr w:type="spellStart"/>
      <w:r w:rsidR="00804351" w:rsidRPr="00311A56">
        <w:rPr>
          <w:i/>
          <w:lang w:val="en-US"/>
        </w:rPr>
        <w:t>Pigovian</w:t>
      </w:r>
      <w:proofErr w:type="spellEnd"/>
      <w:r w:rsidR="00804351" w:rsidRPr="00311A56">
        <w:rPr>
          <w:i/>
          <w:lang w:val="en-US"/>
        </w:rPr>
        <w:t xml:space="preserve"> tax</w:t>
      </w:r>
      <w:r w:rsidR="009F57FF" w:rsidRPr="00311A56">
        <w:rPr>
          <w:i/>
          <w:lang w:val="en-US"/>
        </w:rPr>
        <w:t>:</w:t>
      </w:r>
    </w:p>
    <w:p w14:paraId="115D2CAA" w14:textId="60155C42" w:rsidR="007E6A8D" w:rsidRPr="00311A56" w:rsidRDefault="00997626" w:rsidP="007E6A8D">
      <w:pPr>
        <w:spacing w:after="240" w:line="360" w:lineRule="auto"/>
        <w:jc w:val="center"/>
        <w:rPr>
          <w:rFonts w:eastAsia="Times New Roman"/>
          <w:i/>
        </w:rPr>
      </w:pP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2,A</m:t>
            </m:r>
          </m:sub>
          <m:sup>
            <m:r>
              <w:rPr>
                <w:rFonts w:ascii="Cambria Math" w:hAnsi="Cambria Math" w:cs="Cambria Math"/>
                <w:lang w:val="en-US"/>
              </w:rPr>
              <m:t>*</m:t>
            </m:r>
          </m:sup>
        </m:sSubSup>
      </m:oMath>
      <w:r w:rsidR="007E6A8D" w:rsidRPr="00311A56">
        <w:rPr>
          <w:rFonts w:eastAsia="Times New Roman"/>
          <w:i/>
        </w:rPr>
        <w:t>=</w:t>
      </w:r>
      <m:oMath>
        <m:r>
          <w:rPr>
            <w:rFonts w:ascii="Cambria Math" w:eastAsia="Times New Roman" w:hAnsi="Cambria Math"/>
            <w:spacing w:val="2"/>
            <w:w w:val="118"/>
            <w:position w:val="-2"/>
          </w:rPr>
          <m:t xml:space="preserve"> </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τ</m:t>
                </m:r>
                <m:ctrlPr>
                  <w:rPr>
                    <w:rFonts w:ascii="Cambria Math" w:eastAsia="Times New Roman" w:hAnsi="Cambria Math"/>
                    <w:i/>
                    <w:w w:val="97"/>
                    <w:position w:val="-2"/>
                  </w:rPr>
                </m:ctrlPr>
              </m:e>
              <m:sub>
                <m:r>
                  <w:rPr>
                    <w:rFonts w:ascii="Cambria Math" w:eastAsia="Times New Roman" w:hAnsi="Cambria Math"/>
                  </w:rPr>
                  <m:t>2,A</m:t>
                </m:r>
              </m:sub>
            </m:sSub>
          </m:e>
          <m:sup>
            <m:r>
              <w:rPr>
                <w:rFonts w:ascii="Cambria Math" w:eastAsia="Times New Roman" w:hAnsi="Cambria Math"/>
              </w:rPr>
              <m:t>Pigou</m:t>
            </m:r>
          </m:sup>
        </m:sSup>
      </m:oMath>
    </w:p>
    <w:p w14:paraId="3E8741A9" w14:textId="376DD9C7" w:rsidR="007E6A8D" w:rsidRPr="00311A56" w:rsidRDefault="007E6A8D" w:rsidP="007E6A8D">
      <w:pPr>
        <w:spacing w:after="240" w:line="360" w:lineRule="auto"/>
        <w:rPr>
          <w:rFonts w:eastAsia="Times New Roman"/>
          <w:i/>
        </w:rPr>
      </w:pPr>
      <w:r w:rsidRPr="00311A56">
        <w:rPr>
          <w:rFonts w:eastAsia="Times New Roman"/>
          <w:i/>
        </w:rPr>
        <w:t>Otherwise, when Party B is in power in period 2, the tax is set to 0</w:t>
      </w:r>
      <w:r w:rsidRPr="00311A56">
        <w:rPr>
          <w:rFonts w:eastAsia="Times New Roman"/>
          <w:i/>
          <w:lang w:val="en-US"/>
        </w:rPr>
        <w:t>;</w:t>
      </w:r>
      <w:r w:rsidRPr="00311A56">
        <w:rPr>
          <w:rFonts w:eastAsia="Times New Roman"/>
          <w:i/>
        </w:rPr>
        <w:t xml:space="preserve"> that is</w:t>
      </w:r>
      <w:r w:rsidR="00F32AFB">
        <w:rPr>
          <w:rFonts w:eastAsia="Times New Roman"/>
          <w:i/>
          <w:lang w:val="en-US"/>
        </w:rPr>
        <w:t>:</w:t>
      </w:r>
    </w:p>
    <w:p w14:paraId="65EECA4E" w14:textId="2E812BC4" w:rsidR="007E6A8D" w:rsidRPr="00311A56" w:rsidRDefault="00997626" w:rsidP="007E6A8D">
      <w:pPr>
        <w:spacing w:after="240" w:line="360" w:lineRule="auto"/>
        <w:jc w:val="center"/>
        <w:rPr>
          <w:rFonts w:eastAsia="Times New Roman"/>
          <w:i/>
        </w:rPr>
      </w:pPr>
      <m:oMathPara>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1,B</m:t>
              </m:r>
            </m:sub>
            <m:sup>
              <m:r>
                <w:rPr>
                  <w:rFonts w:ascii="Cambria Math" w:hAnsi="Cambria Math" w:cs="Cambria Math"/>
                  <w:lang w:val="en-US"/>
                </w:rPr>
                <m:t>*</m:t>
              </m:r>
            </m:sup>
          </m:sSubSup>
          <m:r>
            <w:rPr>
              <w:rFonts w:ascii="Cambria Math" w:eastAsia="Times New Roman" w:hAnsi="Cambria Math"/>
            </w:rPr>
            <m:t>=0</m:t>
          </m:r>
        </m:oMath>
      </m:oMathPara>
    </w:p>
    <w:p w14:paraId="14D41158" w14:textId="77777777" w:rsidR="007E6A8D" w:rsidRPr="00311A56" w:rsidRDefault="007E6A8D" w:rsidP="007E6A8D">
      <w:pPr>
        <w:pStyle w:val="Theorem"/>
        <w:spacing w:after="240" w:line="360" w:lineRule="auto"/>
        <w:rPr>
          <w:b/>
          <w:lang w:val="en-US"/>
        </w:rPr>
      </w:pPr>
      <w:r w:rsidRPr="00311A56">
        <w:rPr>
          <w:b/>
          <w:lang w:val="en-US"/>
        </w:rPr>
        <w:t>Proof:</w:t>
      </w:r>
      <w:r w:rsidRPr="00311A56">
        <w:rPr>
          <w:lang w:val="en-US"/>
        </w:rPr>
        <w:t xml:space="preserve"> The proof is in Appendix A.</w:t>
      </w:r>
    </w:p>
    <w:p w14:paraId="569A694B" w14:textId="08915845" w:rsidR="00E02185" w:rsidRDefault="00EF79F8" w:rsidP="00E02185">
      <w:pPr>
        <w:spacing w:after="240" w:line="360" w:lineRule="auto"/>
        <w:ind w:firstLine="720"/>
        <w:jc w:val="both"/>
        <w:rPr>
          <w:lang w:val="en-US"/>
        </w:rPr>
      </w:pPr>
      <w:r w:rsidRPr="00311A56">
        <w:rPr>
          <w:lang w:val="en-US"/>
        </w:rPr>
        <w:t>T</w:t>
      </w:r>
      <w:r w:rsidR="007E6A8D" w:rsidRPr="00311A56">
        <w:rPr>
          <w:lang w:val="en-US"/>
        </w:rPr>
        <w:t xml:space="preserve">he optimal dynamic tax </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oMath>
      <w:r w:rsidR="007E6A8D" w:rsidRPr="00311A56">
        <w:rPr>
          <w:lang w:val="en-US"/>
        </w:rPr>
        <w:t xml:space="preserve"> </w:t>
      </w:r>
      <w:r w:rsidRPr="00311A56">
        <w:rPr>
          <w:lang w:val="en-US"/>
        </w:rPr>
        <w:t>can be decomposed to three eleme</w:t>
      </w:r>
      <w:r w:rsidR="009F57FF" w:rsidRPr="00311A56">
        <w:rPr>
          <w:lang w:val="en-US"/>
        </w:rPr>
        <w:t>nt</w:t>
      </w:r>
      <w:r w:rsidRPr="00311A56">
        <w:rPr>
          <w:lang w:val="en-US"/>
        </w:rPr>
        <w:t>s</w:t>
      </w:r>
      <w:r w:rsidR="00251764">
        <w:rPr>
          <w:lang w:val="en-US"/>
        </w:rPr>
        <w:t xml:space="preserve">: two associated with the </w:t>
      </w:r>
      <w:proofErr w:type="spellStart"/>
      <w:r w:rsidR="00251764">
        <w:rPr>
          <w:lang w:val="en-US"/>
        </w:rPr>
        <w:t>Pigovian</w:t>
      </w:r>
      <w:proofErr w:type="spellEnd"/>
      <w:r w:rsidR="00251764">
        <w:rPr>
          <w:lang w:val="en-US"/>
        </w:rPr>
        <w:t xml:space="preserve"> tax</w:t>
      </w:r>
      <w:r w:rsidR="00E02185">
        <w:rPr>
          <w:lang w:val="en-US"/>
        </w:rPr>
        <w:t xml:space="preserve">, </w:t>
      </w:r>
      <w:r w:rsidR="00A91E4C">
        <w:rPr>
          <w:lang w:val="en-US"/>
        </w:rPr>
        <w:t xml:space="preserve">and </w:t>
      </w:r>
      <w:r w:rsidR="00251764">
        <w:rPr>
          <w:lang w:val="en-US"/>
        </w:rPr>
        <w:t xml:space="preserve">the third separates </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oMath>
      <w:r w:rsidR="00251764">
        <w:rPr>
          <w:lang w:val="en-US"/>
        </w:rPr>
        <w:t xml:space="preserve"> from the Pigovian tax</w:t>
      </w:r>
      <w:r w:rsidR="008A562E" w:rsidRPr="00311A56">
        <w:rPr>
          <w:lang w:val="en-US"/>
        </w:rPr>
        <w:t>. Th</w:t>
      </w:r>
      <w:r w:rsidR="00E02185">
        <w:rPr>
          <w:lang w:val="en-US"/>
        </w:rPr>
        <w:t>at is, th</w:t>
      </w:r>
      <w:r w:rsidR="008A562E" w:rsidRPr="00311A56">
        <w:rPr>
          <w:lang w:val="en-US"/>
        </w:rPr>
        <w:t>e first two</w:t>
      </w:r>
      <w:r w:rsidR="00E02185">
        <w:rPr>
          <w:lang w:val="en-US"/>
        </w:rPr>
        <w:t xml:space="preserve"> elements</w:t>
      </w:r>
      <w:r w:rsidR="008A562E" w:rsidRPr="00311A56">
        <w:rPr>
          <w:lang w:val="en-US"/>
        </w:rPr>
        <w:t xml:space="preserve"> define the </w:t>
      </w:r>
      <w:proofErr w:type="spellStart"/>
      <w:r w:rsidR="008A562E" w:rsidRPr="00311A56">
        <w:rPr>
          <w:lang w:val="en-US"/>
        </w:rPr>
        <w:t>Pigovian</w:t>
      </w:r>
      <w:proofErr w:type="spellEnd"/>
      <w:r w:rsidR="008A562E" w:rsidRPr="00311A56">
        <w:rPr>
          <w:lang w:val="en-US"/>
        </w:rPr>
        <w:t xml:space="preserve"> tax</w:t>
      </w:r>
      <w:r w:rsidR="00311A56" w:rsidRPr="00311A56">
        <w:rPr>
          <w:lang w:val="en-US"/>
        </w:rPr>
        <w:t xml:space="preserve"> </w:t>
      </w:r>
      <w:r w:rsidR="00A91E4C">
        <w:rPr>
          <w:lang w:val="en-US"/>
        </w:rPr>
        <w:t>(</w:t>
      </w:r>
      <w:r w:rsidR="007E6A8D" w:rsidRPr="00311A56">
        <w:rPr>
          <w:iCs/>
          <w:lang w:val="en-US"/>
        </w:rPr>
        <w:t xml:space="preserve">the static </w:t>
      </w:r>
      <w:proofErr w:type="spellStart"/>
      <w:r w:rsidR="007E6A8D" w:rsidRPr="00311A56">
        <w:rPr>
          <w:iCs/>
          <w:lang w:val="en-US"/>
        </w:rPr>
        <w:t>Pigovian</w:t>
      </w:r>
      <w:proofErr w:type="spellEnd"/>
      <w:r w:rsidR="007E6A8D" w:rsidRPr="00311A56">
        <w:rPr>
          <w:iCs/>
          <w:lang w:val="en-US"/>
        </w:rPr>
        <w:t xml:space="preserve"> tax effect</w:t>
      </w:r>
      <w:r w:rsidR="008A562E" w:rsidRPr="00311A56">
        <w:rPr>
          <w:iCs/>
          <w:lang w:val="en-US"/>
        </w:rPr>
        <w:t>, i.e.,</w:t>
      </w:r>
      <w:r w:rsidR="008A562E" w:rsidRPr="00311A56">
        <w:rPr>
          <w:lang w:val="en-US"/>
        </w:rPr>
        <w:t xml:space="preserve"> </w:t>
      </w:r>
      <m:oMath>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eastAsia="Times New Roman" w:hAnsi="Cambria Math"/>
              </w:rPr>
              <m:t>1,A</m:t>
            </m:r>
          </m:sub>
        </m:sSub>
      </m:oMath>
      <w:r w:rsidR="00A91E4C">
        <w:rPr>
          <w:iCs/>
          <w:lang w:val="en-US"/>
        </w:rPr>
        <w:t>)</w:t>
      </w:r>
      <w:r w:rsidR="007E6A8D" w:rsidRPr="00311A56">
        <w:rPr>
          <w:lang w:val="en-US"/>
        </w:rPr>
        <w:t xml:space="preserve">, </w:t>
      </w:r>
      <w:r w:rsidR="008A562E" w:rsidRPr="00311A56">
        <w:rPr>
          <w:lang w:val="en-US"/>
        </w:rPr>
        <w:t>and</w:t>
      </w:r>
      <w:r w:rsidR="007E6A8D" w:rsidRPr="00311A56">
        <w:rPr>
          <w:lang w:val="en-US"/>
        </w:rPr>
        <w:t xml:space="preserve"> </w:t>
      </w:r>
      <w:r w:rsidR="007E6A8D" w:rsidRPr="00311A56">
        <w:rPr>
          <w:iCs/>
          <w:lang w:val="en-US"/>
        </w:rPr>
        <w:t>the pollution stock effect</w:t>
      </w:r>
      <w:r w:rsidR="008A562E" w:rsidRPr="00311A56">
        <w:rPr>
          <w:iCs/>
          <w:lang w:val="en-US"/>
        </w:rPr>
        <w:t xml:space="preserve"> </w:t>
      </w:r>
      <w:r w:rsidR="00A91E4C">
        <w:rPr>
          <w:iCs/>
          <w:lang w:val="en-US"/>
        </w:rPr>
        <w:t>(</w:t>
      </w:r>
      <w:r w:rsidR="008A562E" w:rsidRPr="00311A56">
        <w:rPr>
          <w:iCs/>
          <w:lang w:val="en-US"/>
        </w:rPr>
        <w:t xml:space="preserve">i.e., </w:t>
      </w:r>
      <m:oMath>
        <m:r>
          <w:rPr>
            <w:rFonts w:ascii="Cambria Math" w:hAnsi="Cambria Math"/>
          </w:rPr>
          <m:t>δ</m:t>
        </m:r>
        <m:d>
          <m:dPr>
            <m:ctrlPr>
              <w:rPr>
                <w:rFonts w:ascii="Cambria Math" w:hAnsi="Cambria Math"/>
                <w:i/>
                <w:iCs/>
              </w:rPr>
            </m:ctrlPr>
          </m:dPr>
          <m:e>
            <m:r>
              <w:rPr>
                <w:rFonts w:ascii="Cambria Math" w:hAnsi="Cambria Math"/>
              </w:rPr>
              <m:t>1+</m:t>
            </m:r>
            <m:r>
              <w:rPr>
                <w:rFonts w:ascii="Cambria Math" w:eastAsia="Times New Roman" w:hAnsi="Cambria Math"/>
                <w:spacing w:val="2"/>
                <w:position w:val="-2"/>
              </w:rPr>
              <m:t>Ψ</m:t>
            </m:r>
          </m:e>
        </m:d>
        <m:d>
          <m:dPr>
            <m:ctrlPr>
              <w:rPr>
                <w:rFonts w:ascii="Cambria Math" w:hAnsi="Cambria Math"/>
                <w:i/>
                <w:iCs/>
              </w:rPr>
            </m:ctrlPr>
          </m:dPr>
          <m:e>
            <m:r>
              <w:rPr>
                <w:rFonts w:ascii="Cambria Math" w:eastAsia="Times New Roman" w:hAnsi="Cambria Math"/>
                <w:spacing w:val="2"/>
                <w:w w:val="118"/>
                <w:position w:val="-2"/>
              </w:rPr>
              <m:t>α</m:t>
            </m:r>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2,A</m:t>
                </m:r>
              </m:sub>
            </m:sSub>
            <m:r>
              <w:rPr>
                <w:rFonts w:ascii="Cambria Math" w:hAnsi="Cambria Math"/>
              </w:rPr>
              <m:t>+</m:t>
            </m:r>
            <m:d>
              <m:dPr>
                <m:ctrlPr>
                  <w:rPr>
                    <w:rFonts w:ascii="Cambria Math" w:hAnsi="Cambria Math"/>
                    <w:i/>
                    <w:iCs/>
                  </w:rPr>
                </m:ctrlPr>
              </m:dPr>
              <m:e>
                <m:r>
                  <w:rPr>
                    <w:rFonts w:ascii="Cambria Math" w:hAnsi="Cambria Math"/>
                  </w:rPr>
                  <m:t>1-α</m:t>
                </m:r>
              </m:e>
            </m:d>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2,B</m:t>
                </m:r>
              </m:sub>
            </m:sSub>
          </m:e>
        </m:d>
      </m:oMath>
      <w:r w:rsidR="00A91E4C">
        <w:rPr>
          <w:iCs/>
          <w:lang w:val="en-US"/>
        </w:rPr>
        <w:t>)</w:t>
      </w:r>
      <w:r w:rsidR="008A562E" w:rsidRPr="00311A56">
        <w:rPr>
          <w:iCs/>
        </w:rPr>
        <w:t xml:space="preserve">. The third element is </w:t>
      </w:r>
      <w:r w:rsidR="00251764">
        <w:rPr>
          <w:iCs/>
        </w:rPr>
        <w:t>borne</w:t>
      </w:r>
      <w:r w:rsidR="00251764" w:rsidRPr="00311A56">
        <w:rPr>
          <w:iCs/>
        </w:rPr>
        <w:t xml:space="preserve"> </w:t>
      </w:r>
      <w:r w:rsidR="00251764">
        <w:rPr>
          <w:iCs/>
        </w:rPr>
        <w:t>from</w:t>
      </w:r>
      <w:r w:rsidR="00251764" w:rsidRPr="00311A56">
        <w:rPr>
          <w:iCs/>
        </w:rPr>
        <w:t xml:space="preserve"> </w:t>
      </w:r>
      <w:r w:rsidR="008A562E" w:rsidRPr="00311A56">
        <w:rPr>
          <w:iCs/>
        </w:rPr>
        <w:t>the</w:t>
      </w:r>
      <w:r w:rsidR="007E6A8D" w:rsidRPr="00311A56">
        <w:rPr>
          <w:lang w:val="en-US"/>
        </w:rPr>
        <w:t xml:space="preserve"> uncertainty regarding future</w:t>
      </w:r>
      <w:r w:rsidR="00251764">
        <w:rPr>
          <w:lang w:val="en-US"/>
        </w:rPr>
        <w:t xml:space="preserve"> elections</w:t>
      </w:r>
      <w:r w:rsidR="00E02185">
        <w:rPr>
          <w:lang w:val="en-US"/>
        </w:rPr>
        <w:t>, namely,</w:t>
      </w:r>
      <w:r w:rsidR="007E6A8D" w:rsidRPr="00311A56">
        <w:rPr>
          <w:lang w:val="en-US"/>
        </w:rPr>
        <w:t xml:space="preserve"> </w:t>
      </w:r>
      <w:r w:rsidR="007E6A8D" w:rsidRPr="00311A56">
        <w:rPr>
          <w:i/>
          <w:iCs/>
          <w:lang w:val="en-US"/>
        </w:rPr>
        <w:t>the political uncertainty effect</w:t>
      </w:r>
      <w:r w:rsidR="00E02185">
        <w:rPr>
          <w:i/>
          <w:iCs/>
          <w:lang w:val="en-US"/>
        </w:rPr>
        <w:t xml:space="preserve">, </w:t>
      </w:r>
      <w:r w:rsidR="00E02185" w:rsidRPr="00A21272">
        <w:rPr>
          <w:iCs/>
          <w:lang w:val="en-US"/>
        </w:rPr>
        <w:t>i.e.,</w:t>
      </w:r>
      <w:r w:rsidR="007E6A8D" w:rsidRPr="00A91E4C">
        <w:rPr>
          <w:lang w:val="en-US"/>
        </w:rPr>
        <w:t xml:space="preserve"> </w:t>
      </w:r>
      <m:oMath>
        <m:r>
          <w:rPr>
            <w:rFonts w:ascii="Cambria Math" w:hAnsi="Cambria Math"/>
          </w:rPr>
          <m:t>δ</m:t>
        </m:r>
        <m:d>
          <m:dPr>
            <m:ctrlPr>
              <w:rPr>
                <w:rFonts w:ascii="Cambria Math" w:hAnsi="Cambria Math"/>
                <w:i/>
                <w:iCs/>
              </w:rPr>
            </m:ctrlPr>
          </m:dPr>
          <m:e>
            <m:r>
              <w:rPr>
                <w:rFonts w:ascii="Cambria Math" w:hAnsi="Cambria Math"/>
              </w:rPr>
              <m:t>1-α</m:t>
            </m:r>
          </m:e>
        </m:d>
        <m: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2,B</m:t>
            </m:r>
          </m:sub>
        </m:sSub>
      </m:oMath>
      <w:r w:rsidR="007E6A8D" w:rsidRPr="00311A56">
        <w:rPr>
          <w:lang w:val="en-US"/>
        </w:rPr>
        <w:t xml:space="preserve">). </w:t>
      </w:r>
    </w:p>
    <w:p w14:paraId="26AA0BE0" w14:textId="0DDE04E1" w:rsidR="007E6A8D" w:rsidRPr="00311A56" w:rsidRDefault="008A562E" w:rsidP="00E02185">
      <w:pPr>
        <w:spacing w:after="240" w:line="360" w:lineRule="auto"/>
        <w:ind w:firstLine="720"/>
        <w:jc w:val="both"/>
        <w:rPr>
          <w:lang w:val="en-US"/>
        </w:rPr>
      </w:pPr>
      <w:r w:rsidRPr="00311A56">
        <w:rPr>
          <w:lang w:val="en-US"/>
        </w:rPr>
        <w:t>Proposition 1</w:t>
      </w:r>
      <w:r w:rsidR="00C47D51" w:rsidRPr="00311A56">
        <w:rPr>
          <w:lang w:val="en-US"/>
        </w:rPr>
        <w:t xml:space="preserve"> </w:t>
      </w:r>
      <w:r w:rsidR="007E6A8D" w:rsidRPr="00311A56">
        <w:rPr>
          <w:lang w:val="en-US"/>
        </w:rPr>
        <w:t xml:space="preserve">leads to the following: </w:t>
      </w:r>
    </w:p>
    <w:p w14:paraId="64965EF9" w14:textId="0E1DDFA7" w:rsidR="007E6A8D" w:rsidRPr="00311A56" w:rsidRDefault="008A562E" w:rsidP="00EF6E33">
      <w:pPr>
        <w:pStyle w:val="Theorem"/>
        <w:numPr>
          <w:ilvl w:val="1"/>
          <w:numId w:val="2"/>
        </w:numPr>
        <w:spacing w:after="240" w:line="360" w:lineRule="auto"/>
        <w:rPr>
          <w:lang w:val="en-US"/>
        </w:rPr>
      </w:pPr>
      <w:r w:rsidRPr="00311A56">
        <w:rPr>
          <w:lang w:val="en-US"/>
        </w:rPr>
        <w:lastRenderedPageBreak/>
        <w:t>Proposition 1</w:t>
      </w:r>
      <w:r w:rsidR="00C47D51" w:rsidRPr="00311A56">
        <w:rPr>
          <w:lang w:val="en-US"/>
        </w:rPr>
        <w:t xml:space="preserve"> </w:t>
      </w:r>
      <w:r w:rsidR="007E6A8D" w:rsidRPr="00311A56">
        <w:rPr>
          <w:lang w:val="en-US"/>
        </w:rPr>
        <w:t xml:space="preserve">suggests that the dynamic </w:t>
      </w:r>
      <w:proofErr w:type="spellStart"/>
      <w:r w:rsidR="007E6A8D" w:rsidRPr="00311A56">
        <w:rPr>
          <w:lang w:val="en-US"/>
        </w:rPr>
        <w:t>Pigovian</w:t>
      </w:r>
      <w:proofErr w:type="spellEnd"/>
      <w:r w:rsidR="007E6A8D" w:rsidRPr="00311A56">
        <w:rPr>
          <w:lang w:val="en-US"/>
        </w:rPr>
        <w:t xml:space="preserve"> tax may not be the optimal tax from a political economic perspective, even when the number of producers and consumers is large.</w:t>
      </w:r>
      <w:r w:rsidR="007E6A8D" w:rsidRPr="00311A56">
        <w:rPr>
          <w:rStyle w:val="FootnoteReference"/>
          <w:lang w:val="en-US"/>
        </w:rPr>
        <w:footnoteReference w:id="11"/>
      </w:r>
      <w:r w:rsidR="007E6A8D" w:rsidRPr="00311A56">
        <w:rPr>
          <w:lang w:val="en-US"/>
        </w:rPr>
        <w:t xml:space="preserve"> Given political uncertainty (i.e., </w:t>
      </w:r>
      <m:oMath>
        <m:r>
          <m:rPr>
            <m:sty m:val="p"/>
          </m:rPr>
          <w:rPr>
            <w:rFonts w:ascii="Cambria Math" w:hAnsi="Cambria Math" w:cs="Cambria Math"/>
            <w:lang w:val="en-US"/>
          </w:rPr>
          <m:t>α&lt;1</m:t>
        </m:r>
      </m:oMath>
      <w:r w:rsidR="007E6A8D" w:rsidRPr="00311A56">
        <w:rPr>
          <w:lang w:val="en-US"/>
        </w:rPr>
        <w:t xml:space="preserve">) that the future is important (i.e., </w:t>
      </w:r>
      <m:oMath>
        <m:r>
          <m:rPr>
            <m:sty m:val="p"/>
          </m:rPr>
          <w:rPr>
            <w:rFonts w:ascii="Cambria Math" w:hAnsi="Cambria Math" w:cs="Cambria Math"/>
            <w:lang w:val="en-US"/>
          </w:rPr>
          <m:t>δ&gt;0</m:t>
        </m:r>
      </m:oMath>
      <w:r w:rsidR="007E6A8D" w:rsidRPr="00311A56">
        <w:rPr>
          <w:lang w:val="en-US"/>
        </w:rPr>
        <w:t>)</w:t>
      </w:r>
      <w:r w:rsidR="00C47D51" w:rsidRPr="00311A56">
        <w:rPr>
          <w:lang w:val="en-US"/>
        </w:rPr>
        <w:t xml:space="preserve"> and that pollution is a stock (i.e., </w:t>
      </w:r>
      <m:oMath>
        <m:r>
          <m:rPr>
            <m:sty m:val="p"/>
          </m:rPr>
          <w:rPr>
            <w:rFonts w:ascii="Cambria Math" w:hAnsi="Cambria Math" w:cs="Cambria Math"/>
            <w:lang w:val="en-US"/>
          </w:rPr>
          <m:t>ψ&lt;1</m:t>
        </m:r>
      </m:oMath>
      <w:r w:rsidR="00C47D51" w:rsidRPr="00311A56">
        <w:rPr>
          <w:lang w:val="en-US"/>
        </w:rPr>
        <w:t>)</w:t>
      </w:r>
      <w:r w:rsidR="007E6A8D" w:rsidRPr="00311A56">
        <w:rPr>
          <w:lang w:val="en-US"/>
        </w:rPr>
        <w:t xml:space="preserve">, in equilibrium, Party A sets a higher pollution tax than the dynamic </w:t>
      </w:r>
      <w:proofErr w:type="spellStart"/>
      <w:r w:rsidR="007E6A8D" w:rsidRPr="00311A56">
        <w:rPr>
          <w:lang w:val="en-US"/>
        </w:rPr>
        <w:t>Pigovian</w:t>
      </w:r>
      <w:proofErr w:type="spellEnd"/>
      <w:r w:rsidR="007E6A8D" w:rsidRPr="00311A56">
        <w:rPr>
          <w:lang w:val="en-US"/>
        </w:rPr>
        <w:t xml:space="preserve"> tax; that is, </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r>
          <m:rPr>
            <m:sty m:val="p"/>
          </m:rPr>
          <w:rPr>
            <w:rFonts w:ascii="Cambria Math" w:hAnsi="Cambria Math" w:cs="Cambria Math"/>
            <w:lang w:val="en-US"/>
          </w:rPr>
          <m:t>&gt;</m:t>
        </m:r>
        <m:r>
          <w:rPr>
            <w:rFonts w:ascii="Cambria Math" w:eastAsia="Times New Roman" w:hAnsi="Cambria Math"/>
            <w:w w:val="97"/>
            <w:position w:val="-2"/>
          </w:rPr>
          <m:t xml:space="preserve"> </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τ</m:t>
                </m:r>
                <m:ctrlPr>
                  <w:rPr>
                    <w:rFonts w:ascii="Cambria Math" w:eastAsia="Times New Roman" w:hAnsi="Cambria Math"/>
                    <w:i/>
                    <w:w w:val="97"/>
                    <w:position w:val="-2"/>
                  </w:rPr>
                </m:ctrlPr>
              </m:e>
              <m:sub>
                <m:r>
                  <w:rPr>
                    <w:rFonts w:ascii="Cambria Math" w:eastAsia="Times New Roman" w:hAnsi="Cambria Math"/>
                  </w:rPr>
                  <m:t>1,</m:t>
                </m:r>
                <m:r>
                  <m:rPr>
                    <m:sty m:val="p"/>
                  </m:rPr>
                  <w:rPr>
                    <w:rFonts w:ascii="Cambria Math" w:hAnsi="Cambria Math" w:cs="Cambria Math"/>
                    <w:lang w:val="en-US"/>
                  </w:rPr>
                  <m:t>A</m:t>
                </m:r>
              </m:sub>
            </m:sSub>
          </m:e>
          <m:sup>
            <m:r>
              <w:rPr>
                <w:rFonts w:ascii="Cambria Math" w:eastAsia="Times New Roman" w:hAnsi="Cambria Math"/>
              </w:rPr>
              <m:t>Pigou</m:t>
            </m:r>
          </m:sup>
        </m:sSup>
      </m:oMath>
      <w:r w:rsidR="007E6A8D" w:rsidRPr="00311A56">
        <w:t>.</w:t>
      </w:r>
    </w:p>
    <w:p w14:paraId="77C6650C" w14:textId="2B19D293" w:rsidR="007E6A8D" w:rsidRPr="00311A56" w:rsidRDefault="007E6A8D" w:rsidP="00EF6E33">
      <w:pPr>
        <w:pStyle w:val="Theorem"/>
        <w:numPr>
          <w:ilvl w:val="1"/>
          <w:numId w:val="2"/>
        </w:numPr>
        <w:spacing w:after="240" w:line="360" w:lineRule="auto"/>
        <w:rPr>
          <w:lang w:val="en-US"/>
        </w:rPr>
      </w:pPr>
      <w:r w:rsidRPr="00311A56">
        <w:rPr>
          <w:lang w:val="en-US"/>
        </w:rPr>
        <w:t xml:space="preserve">However, assuming no political uncertainty and that Party A is in power in both periods (i.e., </w:t>
      </w:r>
      <m:oMath>
        <m:r>
          <m:rPr>
            <m:sty m:val="p"/>
          </m:rPr>
          <w:rPr>
            <w:rFonts w:ascii="Cambria Math" w:hAnsi="Cambria Math" w:cs="Cambria Math"/>
            <w:lang w:val="en-US"/>
          </w:rPr>
          <m:t>α=1</m:t>
        </m:r>
      </m:oMath>
      <w:r w:rsidRPr="00311A56">
        <w:rPr>
          <w:lang w:val="en-US"/>
        </w:rPr>
        <w:t>)</w:t>
      </w:r>
      <w:r w:rsidR="00C04DE5">
        <w:rPr>
          <w:lang w:val="en-US"/>
        </w:rPr>
        <w:t>:</w:t>
      </w:r>
    </w:p>
    <w:p w14:paraId="111F8176" w14:textId="2AA569C9" w:rsidR="007E6A8D" w:rsidRPr="00311A56" w:rsidRDefault="007E6A8D" w:rsidP="00EF6E33">
      <w:pPr>
        <w:pStyle w:val="Theorem"/>
        <w:numPr>
          <w:ilvl w:val="2"/>
          <w:numId w:val="2"/>
        </w:numPr>
        <w:spacing w:after="240" w:line="360" w:lineRule="auto"/>
        <w:rPr>
          <w:lang w:val="en-US"/>
        </w:rPr>
      </w:pPr>
      <w:r w:rsidRPr="00311A56">
        <w:rPr>
          <w:lang w:val="en-US"/>
        </w:rPr>
        <w:t xml:space="preserve">The first-period tax equals the dynamic </w:t>
      </w:r>
      <w:proofErr w:type="spellStart"/>
      <w:r w:rsidRPr="00311A56">
        <w:rPr>
          <w:lang w:val="en-US"/>
        </w:rPr>
        <w:t>Pigovian</w:t>
      </w:r>
      <w:proofErr w:type="spellEnd"/>
      <w:r w:rsidRPr="00311A56">
        <w:rPr>
          <w:lang w:val="en-US"/>
        </w:rPr>
        <w:t xml:space="preserve"> tax and the political uncertainty effect equals zero; that is,</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r>
          <m:rPr>
            <m:sty m:val="p"/>
          </m:rPr>
          <w:rPr>
            <w:rFonts w:ascii="Cambria Math" w:hAnsi="Cambria Math" w:cs="Cambria Math"/>
            <w:lang w:val="en-US"/>
          </w:rPr>
          <m:t>=</m:t>
        </m:r>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τ</m:t>
                </m:r>
                <m:ctrlPr>
                  <w:rPr>
                    <w:rFonts w:ascii="Cambria Math" w:eastAsia="Times New Roman" w:hAnsi="Cambria Math"/>
                    <w:i/>
                    <w:w w:val="97"/>
                    <w:position w:val="-2"/>
                  </w:rPr>
                </m:ctrlPr>
              </m:e>
              <m:sub>
                <m:r>
                  <w:rPr>
                    <w:rFonts w:ascii="Cambria Math" w:eastAsia="Times New Roman" w:hAnsi="Cambria Math"/>
                  </w:rPr>
                  <m:t>1,</m:t>
                </m:r>
                <m:r>
                  <m:rPr>
                    <m:sty m:val="p"/>
                  </m:rPr>
                  <w:rPr>
                    <w:rFonts w:ascii="Cambria Math" w:hAnsi="Cambria Math" w:cs="Cambria Math"/>
                    <w:lang w:val="en-US"/>
                  </w:rPr>
                  <m:t>A</m:t>
                </m:r>
              </m:sub>
            </m:sSub>
          </m:e>
          <m:sup>
            <m:r>
              <w:rPr>
                <w:rFonts w:ascii="Cambria Math" w:eastAsia="Times New Roman" w:hAnsi="Cambria Math"/>
              </w:rPr>
              <m:t>Pigou</m:t>
            </m:r>
          </m:sup>
        </m:sSup>
      </m:oMath>
      <w:r w:rsidRPr="00311A56">
        <w:t>.</w:t>
      </w:r>
    </w:p>
    <w:p w14:paraId="00B64857" w14:textId="6888AB04" w:rsidR="007E6A8D" w:rsidRPr="00311A56" w:rsidRDefault="007E6A8D" w:rsidP="00EF6E33">
      <w:pPr>
        <w:pStyle w:val="Theorem"/>
        <w:numPr>
          <w:ilvl w:val="2"/>
          <w:numId w:val="2"/>
        </w:numPr>
        <w:spacing w:after="240" w:line="360" w:lineRule="auto"/>
        <w:rPr>
          <w:lang w:val="en-US"/>
        </w:rPr>
      </w:pPr>
      <w:r w:rsidRPr="00311A56">
        <w:rPr>
          <w:lang w:val="en-US"/>
        </w:rPr>
        <w:t>In addition, if the future car</w:t>
      </w:r>
      <w:ins w:id="54" w:author="Microsoft Office User" w:date="2017-06-14T12:32:00Z">
        <w:r w:rsidR="0083121F">
          <w:rPr>
            <w:lang w:val="en-US"/>
          </w:rPr>
          <w:t>r</w:t>
        </w:r>
      </w:ins>
      <w:r w:rsidRPr="00311A56">
        <w:rPr>
          <w:lang w:val="en-US"/>
        </w:rPr>
        <w:t xml:space="preserve">ies no weight (i.e., </w:t>
      </w:r>
      <m:oMath>
        <m:r>
          <m:rPr>
            <m:sty m:val="p"/>
          </m:rPr>
          <w:rPr>
            <w:rFonts w:ascii="Cambria Math" w:hAnsi="Cambria Math" w:cs="Cambria Math"/>
            <w:lang w:val="en-US"/>
          </w:rPr>
          <m:t>δ=0</m:t>
        </m:r>
      </m:oMath>
      <w:r w:rsidRPr="00311A56">
        <w:rPr>
          <w:lang w:val="en-US"/>
        </w:rPr>
        <w:t xml:space="preserve">) and/or pollution is only a flow (i.e., </w:t>
      </w:r>
      <m:oMath>
        <m:r>
          <m:rPr>
            <m:sty m:val="p"/>
          </m:rPr>
          <w:rPr>
            <w:rFonts w:ascii="Cambria Math" w:hAnsi="Cambria Math" w:cs="Cambria Math"/>
            <w:lang w:val="en-US"/>
          </w:rPr>
          <m:t>ψ=1</m:t>
        </m:r>
      </m:oMath>
      <w:r w:rsidRPr="00311A56">
        <w:rPr>
          <w:lang w:val="en-US"/>
        </w:rPr>
        <w:t xml:space="preserve">), then government policy only affects the current period and the first-period optimal tax is the static Pigovian tax; that is, </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r>
          <m:rPr>
            <m:sty m:val="p"/>
          </m:rPr>
          <w:rPr>
            <w:rFonts w:ascii="Cambria Math" w:hAnsi="Cambria Math" w:cs="Cambria Math"/>
            <w:lang w:val="en-US"/>
          </w:rPr>
          <m:t>=2</m:t>
        </m:r>
        <m:r>
          <w:rPr>
            <w:rFonts w:ascii="Cambria Math" w:eastAsia="Times New Roman" w:hAnsi="Cambria Math"/>
            <w:spacing w:val="7"/>
            <w:w w:val="92"/>
            <w:position w:val="-2"/>
          </w:rPr>
          <m:t>ξ</m:t>
        </m:r>
        <m:sSub>
          <m:sSubPr>
            <m:ctrlPr>
              <w:rPr>
                <w:rFonts w:ascii="Cambria Math" w:hAnsi="Cambria Math" w:cs="Cambria Math"/>
                <w:iCs/>
                <w:lang w:val="en-US"/>
              </w:rPr>
            </m:ctrlPr>
          </m:sSubPr>
          <m:e>
            <m:r>
              <m:rPr>
                <m:scr m:val="double-struck"/>
                <m:sty m:val="p"/>
              </m:rPr>
              <w:rPr>
                <w:rFonts w:ascii="Cambria Math" w:hAnsi="Cambria Math" w:cs="Cambria Math"/>
                <w:lang w:val="en-US"/>
              </w:rPr>
              <m:t>Z</m:t>
            </m:r>
          </m:e>
          <m:sub>
            <m:r>
              <m:rPr>
                <m:sty m:val="p"/>
              </m:rPr>
              <w:rPr>
                <w:rFonts w:ascii="Cambria Math" w:hAnsi="Cambria Math" w:cs="Cambria Math"/>
                <w:lang w:val="en-US"/>
              </w:rPr>
              <m:t>1,A</m:t>
            </m:r>
          </m:sub>
        </m:sSub>
      </m:oMath>
      <w:r w:rsidRPr="00311A56">
        <w:rPr>
          <w:lang w:val="en-US"/>
        </w:rPr>
        <w:t>.</w:t>
      </w:r>
    </w:p>
    <w:p w14:paraId="11D8F632" w14:textId="7A94E975" w:rsidR="007950EA" w:rsidRPr="00311A56" w:rsidRDefault="007E6A8D" w:rsidP="002E54CD">
      <w:pPr>
        <w:spacing w:after="240" w:line="360" w:lineRule="auto"/>
        <w:ind w:firstLine="720"/>
        <w:jc w:val="both"/>
        <w:rPr>
          <w:lang w:val="en-US"/>
        </w:rPr>
      </w:pPr>
      <w:r w:rsidRPr="00311A56">
        <w:rPr>
          <w:lang w:val="en-US"/>
        </w:rPr>
        <w:t xml:space="preserve">When no uncertainty exists regarding future governments (i.e., </w:t>
      </w:r>
      <m:oMath>
        <m:r>
          <m:rPr>
            <m:sty m:val="p"/>
          </m:rPr>
          <w:rPr>
            <w:rFonts w:ascii="Cambria Math" w:hAnsi="Cambria Math" w:cs="Cambria Math"/>
            <w:lang w:val="en-US"/>
          </w:rPr>
          <m:t>α=1</m:t>
        </m:r>
      </m:oMath>
      <w:r w:rsidRPr="00311A56">
        <w:rPr>
          <w:lang w:val="en-US"/>
        </w:rPr>
        <w:t xml:space="preserve">) and pollution is a flow, </w:t>
      </w:r>
      <m:oMath>
        <m:r>
          <m:rPr>
            <m:sty m:val="p"/>
          </m:rPr>
          <w:rPr>
            <w:rFonts w:ascii="Cambria Math" w:hAnsi="Cambria Math" w:cs="Cambria Math"/>
            <w:lang w:val="en-US"/>
          </w:rPr>
          <m:t>Ψ=1</m:t>
        </m:r>
      </m:oMath>
      <w:r w:rsidRPr="00311A56">
        <w:rPr>
          <w:lang w:val="en-US"/>
        </w:rPr>
        <w:t>, Party A has no incentive to diverge from the static Pigovian tax (bullet point (b.</w:t>
      </w:r>
      <w:r w:rsidR="00A9269D">
        <w:rPr>
          <w:lang w:val="en-US"/>
        </w:rPr>
        <w:t xml:space="preserve"> </w:t>
      </w:r>
      <w:r w:rsidRPr="00311A56">
        <w:rPr>
          <w:lang w:val="en-US"/>
        </w:rPr>
        <w:t xml:space="preserve">ii)). However, when </w:t>
      </w:r>
      <m:oMath>
        <m:r>
          <m:rPr>
            <m:sty m:val="p"/>
          </m:rPr>
          <w:rPr>
            <w:rFonts w:ascii="Cambria Math" w:hAnsi="Cambria Math" w:cs="Cambria Math"/>
            <w:lang w:val="en-US"/>
          </w:rPr>
          <m:t>Ψ&lt;1</m:t>
        </m:r>
      </m:oMath>
      <w:r w:rsidRPr="00311A56">
        <w:rPr>
          <w:lang w:val="en-US"/>
        </w:rPr>
        <w:t xml:space="preserve"> and </w:t>
      </w:r>
      <m:oMath>
        <m:r>
          <m:rPr>
            <m:sty m:val="p"/>
          </m:rPr>
          <w:rPr>
            <w:rFonts w:ascii="Cambria Math" w:hAnsi="Cambria Math" w:cs="Cambria Math"/>
            <w:lang w:val="en-US"/>
          </w:rPr>
          <m:t>α=1</m:t>
        </m:r>
      </m:oMath>
      <w:r w:rsidRPr="00311A56">
        <w:rPr>
          <w:lang w:val="en-US"/>
        </w:rPr>
        <w:t xml:space="preserve"> (i.e., no political uncertainty), the optimal policy that maximizes social welfare is the dynamic Pigovian tax (bullet point (b.</w:t>
      </w:r>
      <w:r w:rsidR="00A9269D">
        <w:rPr>
          <w:lang w:val="en-US"/>
        </w:rPr>
        <w:t xml:space="preserve"> </w:t>
      </w:r>
      <w:proofErr w:type="spellStart"/>
      <w:r w:rsidRPr="00311A56">
        <w:rPr>
          <w:lang w:val="en-US"/>
        </w:rPr>
        <w:t>i</w:t>
      </w:r>
      <w:proofErr w:type="spellEnd"/>
      <w:r w:rsidRPr="00311A56">
        <w:rPr>
          <w:lang w:val="en-US"/>
        </w:rPr>
        <w:t xml:space="preserve">)); that is, </w:t>
      </w:r>
      <m:oMath>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r>
          <m:rPr>
            <m:sty m:val="p"/>
          </m:rPr>
          <w:rPr>
            <w:rFonts w:ascii="Cambria Math" w:hAnsi="Cambria Math" w:cs="Cambria Math"/>
            <w:lang w:val="en-US"/>
          </w:rPr>
          <m:t>=2</m:t>
        </m:r>
        <m:r>
          <w:rPr>
            <w:rFonts w:ascii="Cambria Math" w:eastAsia="Times New Roman" w:hAnsi="Cambria Math"/>
            <w:spacing w:val="7"/>
            <w:w w:val="92"/>
            <w:position w:val="-2"/>
          </w:rPr>
          <m:t>ξ</m:t>
        </m:r>
        <m:sSub>
          <m:sSubPr>
            <m:ctrlPr>
              <w:rPr>
                <w:rFonts w:ascii="Cambria Math" w:hAnsi="Cambria Math" w:cs="Cambria Math"/>
                <w:lang w:val="en-US"/>
              </w:rPr>
            </m:ctrlPr>
          </m:sSubPr>
          <m:e>
            <m:r>
              <m:rPr>
                <m:scr m:val="double-struck"/>
                <m:sty m:val="p"/>
              </m:rPr>
              <w:rPr>
                <w:rFonts w:ascii="Cambria Math" w:hAnsi="Cambria Math" w:cs="Cambria Math"/>
                <w:lang w:val="en-US"/>
              </w:rPr>
              <m:t>Z</m:t>
            </m:r>
          </m:e>
          <m:sub>
            <m:r>
              <m:rPr>
                <m:sty m:val="p"/>
              </m:rPr>
              <w:rPr>
                <w:rFonts w:ascii="Cambria Math" w:hAnsi="Cambria Math" w:cs="Cambria Math"/>
                <w:lang w:val="en-US"/>
              </w:rPr>
              <m:t>1,A</m:t>
            </m:r>
          </m:sub>
        </m:sSub>
        <m:r>
          <m:rPr>
            <m:sty m:val="p"/>
          </m:rPr>
          <w:rPr>
            <w:rFonts w:ascii="Cambria Math" w:hAnsi="Cambria Math" w:cs="Cambria Math"/>
            <w:lang w:val="en-US"/>
          </w:rPr>
          <m:t>+</m:t>
        </m:r>
        <m:r>
          <m:rPr>
            <m:sty m:val="p"/>
          </m:rPr>
          <w:rPr>
            <w:rFonts w:ascii="Cambria Math" w:hAnsi="Cambria Math" w:cs="Cambria Math" w:hint="eastAsia"/>
            <w:lang w:val="en-US"/>
          </w:rPr>
          <m:t>δ</m:t>
        </m:r>
        <m:r>
          <m:rPr>
            <m:sty m:val="p"/>
          </m:rPr>
          <w:rPr>
            <w:rFonts w:ascii="Cambria Math" w:hAnsi="Cambria Math" w:cs="Cambria Math"/>
            <w:lang w:val="en-US"/>
          </w:rPr>
          <m:t>2</m:t>
        </m:r>
        <m:r>
          <w:rPr>
            <w:rFonts w:ascii="Cambria Math" w:eastAsia="Times New Roman" w:hAnsi="Cambria Math"/>
            <w:spacing w:val="7"/>
            <w:w w:val="92"/>
            <w:position w:val="-2"/>
          </w:rPr>
          <m:t>ξ</m:t>
        </m:r>
        <m:d>
          <m:dPr>
            <m:ctrlPr>
              <w:rPr>
                <w:rFonts w:ascii="Cambria Math" w:hAnsi="Cambria Math" w:cs="Cambria Math"/>
                <w:lang w:val="en-US"/>
              </w:rPr>
            </m:ctrlPr>
          </m:dPr>
          <m:e>
            <m:r>
              <m:rPr>
                <m:sty m:val="p"/>
              </m:rPr>
              <w:rPr>
                <w:rFonts w:ascii="Cambria Math" w:hAnsi="Cambria Math" w:cs="Cambria Math"/>
                <w:lang w:val="en-US"/>
              </w:rPr>
              <m:t>1-Ψ</m:t>
            </m:r>
          </m:e>
        </m:d>
        <m:sSub>
          <m:sSubPr>
            <m:ctrlPr>
              <w:rPr>
                <w:rFonts w:ascii="Cambria Math" w:hAnsi="Cambria Math" w:cs="Cambria Math"/>
                <w:lang w:val="en-US"/>
              </w:rPr>
            </m:ctrlPr>
          </m:sSubPr>
          <m:e>
            <m:r>
              <m:rPr>
                <m:scr m:val="double-struck"/>
                <m:sty m:val="p"/>
              </m:rPr>
              <w:rPr>
                <w:rFonts w:ascii="Cambria Math" w:hAnsi="Cambria Math" w:cs="Cambria Math"/>
                <w:lang w:val="en-US"/>
              </w:rPr>
              <m:t>Z</m:t>
            </m:r>
          </m:e>
          <m:sub>
            <m:r>
              <m:rPr>
                <m:sty m:val="p"/>
              </m:rPr>
              <w:rPr>
                <w:rFonts w:ascii="Cambria Math" w:hAnsi="Cambria Math" w:cs="Cambria Math"/>
                <w:lang w:val="en-US"/>
              </w:rPr>
              <m:t>2,A</m:t>
            </m:r>
          </m:sub>
        </m:sSub>
      </m:oMath>
      <w:r w:rsidRPr="00311A56">
        <w:rPr>
          <w:lang w:val="en-US"/>
        </w:rPr>
        <w:t xml:space="preserve">. On the other hand, if political uncertainty exists (i.e., </w:t>
      </w:r>
      <m:oMath>
        <m:r>
          <m:rPr>
            <m:sty m:val="p"/>
          </m:rPr>
          <w:rPr>
            <w:rFonts w:ascii="Cambria Math" w:hAnsi="Cambria Math" w:cs="Cambria Math"/>
            <w:lang w:val="en-US"/>
          </w:rPr>
          <m:t>α&lt;1),</m:t>
        </m:r>
      </m:oMath>
      <w:r w:rsidRPr="00311A56">
        <w:rPr>
          <w:lang w:val="en-US"/>
        </w:rPr>
        <w:t xml:space="preserve"> then Party A’s optimal policy diverges from the dynamic Pigovian tax and, because the investment is irreversible, Party A uses </w:t>
      </w:r>
      <w:r w:rsidR="00DA6185">
        <w:rPr>
          <w:lang w:val="en-US"/>
        </w:rPr>
        <w:t xml:space="preserve">the </w:t>
      </w:r>
      <w:r w:rsidRPr="00311A56">
        <w:rPr>
          <w:lang w:val="en-US"/>
        </w:rPr>
        <w:t xml:space="preserve">current policy to tie the hands of future governments and force larger changes in the current period than </w:t>
      </w:r>
      <w:r w:rsidR="007907E2">
        <w:rPr>
          <w:lang w:val="en-US"/>
        </w:rPr>
        <w:t xml:space="preserve">are </w:t>
      </w:r>
      <w:r w:rsidRPr="00311A56">
        <w:rPr>
          <w:lang w:val="en-US"/>
        </w:rPr>
        <w:t xml:space="preserve">suggested by the </w:t>
      </w:r>
      <w:proofErr w:type="spellStart"/>
      <w:r w:rsidRPr="00311A56">
        <w:rPr>
          <w:lang w:val="en-US"/>
        </w:rPr>
        <w:t>Pigovian</w:t>
      </w:r>
      <w:proofErr w:type="spellEnd"/>
      <w:r w:rsidRPr="00311A56">
        <w:rPr>
          <w:lang w:val="en-US"/>
        </w:rPr>
        <w:t xml:space="preserve"> tax (bullet point (a)). </w:t>
      </w:r>
      <w:r w:rsidR="008A562E" w:rsidRPr="00311A56">
        <w:rPr>
          <w:lang w:val="en-US"/>
        </w:rPr>
        <w:t>Proposition 1</w:t>
      </w:r>
      <w:r w:rsidR="00505E8D">
        <w:rPr>
          <w:lang w:val="en-US"/>
        </w:rPr>
        <w:t xml:space="preserve"> also</w:t>
      </w:r>
      <w:r w:rsidR="007950EA" w:rsidRPr="00311A56">
        <w:rPr>
          <w:lang w:val="en-US"/>
        </w:rPr>
        <w:t xml:space="preserve"> suggest</w:t>
      </w:r>
      <w:r w:rsidR="00505E8D">
        <w:rPr>
          <w:lang w:val="en-US"/>
        </w:rPr>
        <w:t>s</w:t>
      </w:r>
      <w:r w:rsidR="007950EA" w:rsidRPr="00311A56">
        <w:rPr>
          <w:lang w:val="en-US"/>
        </w:rPr>
        <w:t xml:space="preserve"> the following:</w:t>
      </w:r>
    </w:p>
    <w:p w14:paraId="2D20A3DE" w14:textId="02A9F15E" w:rsidR="00EF79F8" w:rsidRPr="00311A56" w:rsidRDefault="00E02185" w:rsidP="00035062">
      <w:pPr>
        <w:spacing w:after="240" w:line="360" w:lineRule="auto"/>
        <w:jc w:val="both"/>
        <w:rPr>
          <w:i/>
          <w:iCs/>
          <w:lang w:val="en-US"/>
        </w:rPr>
      </w:pPr>
      <w:r>
        <w:rPr>
          <w:b/>
          <w:bCs/>
          <w:i/>
          <w:iCs/>
          <w:lang w:val="en-US"/>
        </w:rPr>
        <w:t>Corollary 1</w:t>
      </w:r>
      <w:r w:rsidR="007950EA" w:rsidRPr="00311A56">
        <w:rPr>
          <w:b/>
          <w:bCs/>
          <w:i/>
          <w:iCs/>
          <w:lang w:val="en-US"/>
        </w:rPr>
        <w:t>.</w:t>
      </w:r>
      <w:r w:rsidR="007950EA" w:rsidRPr="00311A56">
        <w:rPr>
          <w:i/>
          <w:iCs/>
          <w:lang w:val="en-US"/>
        </w:rPr>
        <w:t xml:space="preserve"> </w:t>
      </w:r>
      <w:r w:rsidR="00EF79F8" w:rsidRPr="00311A56">
        <w:rPr>
          <w:i/>
          <w:iCs/>
          <w:lang w:val="en-US"/>
        </w:rPr>
        <w:t xml:space="preserve">The optimal tax of </w:t>
      </w:r>
      <w:r w:rsidR="007907E2">
        <w:rPr>
          <w:i/>
          <w:iCs/>
          <w:lang w:val="en-US"/>
        </w:rPr>
        <w:t>P</w:t>
      </w:r>
      <w:r w:rsidR="00EF79F8" w:rsidRPr="00311A56">
        <w:rPr>
          <w:i/>
          <w:iCs/>
          <w:lang w:val="en-US"/>
        </w:rPr>
        <w:t xml:space="preserve">arty </w:t>
      </w:r>
      <w:r>
        <w:rPr>
          <w:i/>
          <w:iCs/>
          <w:lang w:val="en-US"/>
        </w:rPr>
        <w:t>A</w:t>
      </w:r>
      <w:r w:rsidRPr="00311A56">
        <w:rPr>
          <w:i/>
          <w:iCs/>
          <w:lang w:val="en-US"/>
        </w:rPr>
        <w:t xml:space="preserve"> </w:t>
      </w:r>
      <w:r w:rsidR="007907E2">
        <w:rPr>
          <w:i/>
          <w:iCs/>
          <w:lang w:val="en-US"/>
        </w:rPr>
        <w:t xml:space="preserve">gets </w:t>
      </w:r>
      <w:r w:rsidR="00EF79F8" w:rsidRPr="00311A56">
        <w:rPr>
          <w:i/>
          <w:iCs/>
          <w:lang w:val="en-US"/>
        </w:rPr>
        <w:t xml:space="preserve">larger </w:t>
      </w:r>
      <w:r w:rsidR="007907E2">
        <w:rPr>
          <w:i/>
          <w:iCs/>
          <w:lang w:val="en-US"/>
        </w:rPr>
        <w:t xml:space="preserve">with </w:t>
      </w:r>
      <w:r w:rsidR="00EF79F8" w:rsidRPr="00311A56">
        <w:rPr>
          <w:i/>
          <w:iCs/>
          <w:lang w:val="en-US"/>
        </w:rPr>
        <w:t xml:space="preserve">the greater </w:t>
      </w:r>
      <w:r w:rsidR="007A761D" w:rsidRPr="00311A56">
        <w:rPr>
          <w:i/>
          <w:iCs/>
          <w:lang w:val="en-US"/>
        </w:rPr>
        <w:t xml:space="preserve">the weight placed on the future (δ), the </w:t>
      </w:r>
      <w:r w:rsidR="008A562E" w:rsidRPr="00311A56">
        <w:rPr>
          <w:i/>
          <w:iCs/>
          <w:lang w:val="en-US"/>
        </w:rPr>
        <w:t>s</w:t>
      </w:r>
      <w:r w:rsidR="00EF79F8" w:rsidRPr="00311A56">
        <w:rPr>
          <w:i/>
          <w:iCs/>
          <w:lang w:val="en-US"/>
        </w:rPr>
        <w:t>l</w:t>
      </w:r>
      <w:r w:rsidR="008A562E" w:rsidRPr="00311A56">
        <w:rPr>
          <w:i/>
          <w:iCs/>
          <w:lang w:val="en-US"/>
        </w:rPr>
        <w:t>o</w:t>
      </w:r>
      <w:r w:rsidR="00EF79F8" w:rsidRPr="00311A56">
        <w:rPr>
          <w:i/>
          <w:iCs/>
          <w:lang w:val="en-US"/>
        </w:rPr>
        <w:t xml:space="preserve">wer </w:t>
      </w:r>
      <w:r w:rsidR="007A761D" w:rsidRPr="00311A56">
        <w:rPr>
          <w:i/>
          <w:iCs/>
          <w:lang w:val="en-US"/>
        </w:rPr>
        <w:t xml:space="preserve">pollution decays (Ψ), </w:t>
      </w:r>
      <w:del w:id="55" w:author="Microsoft Office User" w:date="2017-06-16T04:46:00Z">
        <w:r w:rsidR="007A761D" w:rsidRPr="00311A56" w:rsidDel="00035062">
          <w:rPr>
            <w:i/>
            <w:iCs/>
            <w:lang w:val="en-US"/>
          </w:rPr>
          <w:delText xml:space="preserve">and/or </w:delText>
        </w:r>
      </w:del>
      <w:r w:rsidR="007A761D" w:rsidRPr="00311A56">
        <w:rPr>
          <w:i/>
          <w:iCs/>
          <w:lang w:val="en-US"/>
        </w:rPr>
        <w:t xml:space="preserve">the </w:t>
      </w:r>
      <w:r w:rsidR="008A562E" w:rsidRPr="00311A56">
        <w:rPr>
          <w:i/>
          <w:iCs/>
          <w:lang w:val="en-US"/>
        </w:rPr>
        <w:t>less</w:t>
      </w:r>
      <w:r w:rsidR="00EF79F8" w:rsidRPr="00311A56">
        <w:rPr>
          <w:i/>
          <w:iCs/>
          <w:lang w:val="en-US"/>
        </w:rPr>
        <w:t xml:space="preserve"> </w:t>
      </w:r>
      <w:r w:rsidR="007A761D" w:rsidRPr="00311A56">
        <w:rPr>
          <w:i/>
          <w:iCs/>
          <w:lang w:val="en-US"/>
        </w:rPr>
        <w:t xml:space="preserve">likely </w:t>
      </w:r>
      <w:r w:rsidR="007907E2">
        <w:rPr>
          <w:i/>
          <w:iCs/>
          <w:lang w:val="en-US"/>
        </w:rPr>
        <w:t xml:space="preserve">it is </w:t>
      </w:r>
      <w:r w:rsidR="007A761D" w:rsidRPr="00311A56">
        <w:rPr>
          <w:i/>
          <w:iCs/>
          <w:lang w:val="en-US"/>
        </w:rPr>
        <w:t>that Party A gets reelected (α</w:t>
      </w:r>
      <w:r w:rsidR="00343709" w:rsidRPr="00311A56">
        <w:rPr>
          <w:i/>
          <w:iCs/>
          <w:lang w:val="en-US"/>
        </w:rPr>
        <w:t>)</w:t>
      </w:r>
      <w:ins w:id="56" w:author="Microsoft Office User" w:date="2017-06-16T04:46:00Z">
        <w:r w:rsidR="00035062">
          <w:rPr>
            <w:i/>
            <w:iCs/>
            <w:lang w:val="en-US"/>
          </w:rPr>
          <w:t xml:space="preserve">, </w:t>
        </w:r>
        <w:r w:rsidR="00035062" w:rsidRPr="00311A56">
          <w:rPr>
            <w:i/>
            <w:iCs/>
            <w:lang w:val="en-US"/>
          </w:rPr>
          <w:t>and/or</w:t>
        </w:r>
      </w:ins>
      <w:ins w:id="57" w:author="Microsoft Office User" w:date="2017-06-16T04:47:00Z">
        <w:r w:rsidR="00035062">
          <w:rPr>
            <w:i/>
            <w:iCs/>
            <w:lang w:val="en-US"/>
          </w:rPr>
          <w:t xml:space="preserve"> the aggregate predetermined pollution target is smaller </w:t>
        </w:r>
        <m:oMath>
          <m:d>
            <m:dPr>
              <m:ctrlPr>
                <w:rPr>
                  <w:rFonts w:ascii="Cambria Math" w:hAnsi="Cambria Math" w:cstheme="majorBidi"/>
                  <w:i/>
                  <w:iCs/>
                  <w:lang w:val="en-US"/>
                </w:rPr>
              </m:ctrlPr>
            </m:dPr>
            <m:e>
              <m:sSub>
                <m:sSubPr>
                  <m:ctrlPr>
                    <w:rPr>
                      <w:rFonts w:ascii="Cambria Math" w:hAnsi="Cambria Math" w:cstheme="majorBidi"/>
                      <w:i/>
                      <w:iCs/>
                      <w:lang w:val="en-US"/>
                    </w:rPr>
                  </m:ctrlPr>
                </m:sSubPr>
                <m:e>
                  <m:acc>
                    <m:accPr>
                      <m:chr m:val="̀"/>
                      <m:ctrlPr>
                        <w:rPr>
                          <w:rFonts w:ascii="Cambria Math" w:hAnsi="Cambria Math" w:cstheme="majorBidi"/>
                          <w:i/>
                          <w:iCs/>
                          <w:lang w:val="en-US"/>
                        </w:rPr>
                      </m:ctrlPr>
                    </m:accPr>
                    <m:e>
                      <m:acc>
                        <m:accPr>
                          <m:chr m:val="̅"/>
                          <m:ctrlPr>
                            <w:rPr>
                              <w:rFonts w:ascii="Cambria Math" w:hAnsi="Cambria Math" w:cstheme="majorBidi"/>
                              <w:i/>
                              <w:iCs/>
                              <w:lang w:val="en-US"/>
                            </w:rPr>
                          </m:ctrlPr>
                        </m:accPr>
                        <m:e>
                          <m:r>
                            <w:rPr>
                              <w:rFonts w:ascii="Cambria Math" w:hAnsi="Cambria Math" w:cstheme="majorBidi"/>
                              <w:lang w:val="en-US"/>
                            </w:rPr>
                            <m:t>X</m:t>
                          </m:r>
                        </m:e>
                      </m:acc>
                    </m:e>
                  </m:acc>
                </m:e>
                <m:sub>
                  <m:r>
                    <w:rPr>
                      <w:rFonts w:ascii="Cambria Math" w:hAnsi="Cambria Math" w:cstheme="majorBidi"/>
                      <w:lang w:val="en-US"/>
                    </w:rPr>
                    <m:t>t</m:t>
                  </m:r>
                </m:sub>
              </m:sSub>
            </m:e>
          </m:d>
        </m:oMath>
      </w:ins>
      <w:r w:rsidR="00343709" w:rsidRPr="00311A56">
        <w:rPr>
          <w:i/>
          <w:iCs/>
          <w:lang w:val="en-US"/>
        </w:rPr>
        <w:t xml:space="preserve">. </w:t>
      </w:r>
    </w:p>
    <w:p w14:paraId="5D71FA28" w14:textId="28A49F03" w:rsidR="00334576" w:rsidRPr="00311A56" w:rsidRDefault="007907E2" w:rsidP="00D8709B">
      <w:pPr>
        <w:spacing w:after="240" w:line="360" w:lineRule="auto"/>
        <w:ind w:firstLine="720"/>
        <w:jc w:val="both"/>
        <w:rPr>
          <w:lang w:val="en-US"/>
        </w:rPr>
      </w:pPr>
      <w:r>
        <w:rPr>
          <w:iCs/>
          <w:lang w:val="en-US"/>
        </w:rPr>
        <w:lastRenderedPageBreak/>
        <w:t xml:space="preserve">Corollary 1 </w:t>
      </w:r>
      <w:r w:rsidR="007A761D" w:rsidRPr="007907E2">
        <w:rPr>
          <w:lang w:val="en-US"/>
        </w:rPr>
        <w:t>suggests</w:t>
      </w:r>
      <w:r w:rsidR="007A761D" w:rsidRPr="00311A56">
        <w:rPr>
          <w:lang w:val="en-US"/>
        </w:rPr>
        <w:t xml:space="preserve"> that as Ψ and α </w:t>
      </w:r>
      <w:r w:rsidR="00D8709B">
        <w:rPr>
          <w:lang w:val="en-US"/>
        </w:rPr>
        <w:t>decline</w:t>
      </w:r>
      <w:r w:rsidR="007A761D" w:rsidRPr="00311A56">
        <w:rPr>
          <w:lang w:val="en-US"/>
        </w:rPr>
        <w:t>, and/or δ</w:t>
      </w:r>
      <w:ins w:id="58" w:author="Microsoft Office User" w:date="2017-06-16T04:46:00Z">
        <w:r w:rsidR="00035062">
          <w:rPr>
            <w:lang w:val="en-US"/>
          </w:rPr>
          <w:t xml:space="preserve"> and </w:t>
        </w:r>
      </w:ins>
      <m:oMath>
        <m:sSub>
          <m:sSubPr>
            <m:ctrlPr>
              <w:ins w:id="59" w:author="Microsoft Office User" w:date="2017-06-16T04:47:00Z">
                <w:rPr>
                  <w:rFonts w:ascii="Cambria Math" w:hAnsi="Cambria Math" w:cstheme="majorBidi"/>
                  <w:i/>
                  <w:iCs/>
                  <w:lang w:val="en-US"/>
                </w:rPr>
              </w:ins>
            </m:ctrlPr>
          </m:sSubPr>
          <m:e>
            <m:acc>
              <m:accPr>
                <m:chr m:val="̀"/>
                <m:ctrlPr>
                  <w:ins w:id="60" w:author="Microsoft Office User" w:date="2017-06-16T04:47:00Z">
                    <w:rPr>
                      <w:rFonts w:ascii="Cambria Math" w:hAnsi="Cambria Math" w:cstheme="majorBidi"/>
                      <w:i/>
                      <w:iCs/>
                      <w:lang w:val="en-US"/>
                    </w:rPr>
                  </w:ins>
                </m:ctrlPr>
              </m:accPr>
              <m:e>
                <m:acc>
                  <m:accPr>
                    <m:chr m:val="̅"/>
                    <m:ctrlPr>
                      <w:ins w:id="61" w:author="Microsoft Office User" w:date="2017-06-16T04:47:00Z">
                        <w:rPr>
                          <w:rFonts w:ascii="Cambria Math" w:hAnsi="Cambria Math" w:cstheme="majorBidi"/>
                          <w:i/>
                          <w:iCs/>
                          <w:lang w:val="en-US"/>
                        </w:rPr>
                      </w:ins>
                    </m:ctrlPr>
                  </m:accPr>
                  <m:e>
                    <w:ins w:id="62" w:author="Microsoft Office User" w:date="2017-06-16T04:47:00Z">
                      <m:r>
                        <w:rPr>
                          <w:rFonts w:ascii="Cambria Math" w:hAnsi="Cambria Math" w:cstheme="majorBidi"/>
                          <w:lang w:val="en-US"/>
                        </w:rPr>
                        <m:t>X</m:t>
                      </m:r>
                    </w:ins>
                  </m:e>
                </m:acc>
              </m:e>
            </m:acc>
          </m:e>
          <m:sub>
            <w:ins w:id="63" w:author="Microsoft Office User" w:date="2017-06-16T04:47:00Z">
              <m:r>
                <w:rPr>
                  <w:rFonts w:ascii="Cambria Math" w:hAnsi="Cambria Math" w:cstheme="majorBidi"/>
                  <w:lang w:val="en-US"/>
                </w:rPr>
                <m:t>t</m:t>
              </m:r>
            </w:ins>
          </m:sub>
        </m:sSub>
      </m:oMath>
      <w:r w:rsidR="007A761D" w:rsidRPr="00311A56">
        <w:rPr>
          <w:lang w:val="en-US"/>
        </w:rPr>
        <w:t xml:space="preserve"> </w:t>
      </w:r>
      <w:r w:rsidR="00D8709B">
        <w:rPr>
          <w:lang w:val="en-US"/>
        </w:rPr>
        <w:t>increase</w:t>
      </w:r>
      <w:del w:id="64" w:author="Microsoft Office User" w:date="2017-06-16T04:48:00Z">
        <w:r w:rsidR="00D8709B" w:rsidRPr="00311A56" w:rsidDel="00035062">
          <w:rPr>
            <w:lang w:val="en-US"/>
          </w:rPr>
          <w:delText>s</w:delText>
        </w:r>
      </w:del>
      <w:r w:rsidR="007A761D" w:rsidRPr="00311A56">
        <w:rPr>
          <w:lang w:val="en-US"/>
        </w:rPr>
        <w:t xml:space="preserve">, the optimal dynamic tax is </w:t>
      </w:r>
      <w:r w:rsidR="00D8709B">
        <w:rPr>
          <w:lang w:val="en-US"/>
        </w:rPr>
        <w:t>larger</w:t>
      </w:r>
      <w:r w:rsidR="00D8709B" w:rsidRPr="00311A56">
        <w:rPr>
          <w:lang w:val="en-US"/>
        </w:rPr>
        <w:t xml:space="preserve"> </w:t>
      </w:r>
      <w:r w:rsidR="007A761D" w:rsidRPr="00311A56">
        <w:rPr>
          <w:lang w:val="en-US"/>
        </w:rPr>
        <w:t>(</w:t>
      </w:r>
      <w:r w:rsidR="00DA67BC" w:rsidRPr="00311A56">
        <w:rPr>
          <w:lang w:val="en-US"/>
        </w:rPr>
        <w:t>Proposition 1</w:t>
      </w:r>
      <w:r w:rsidR="007A761D" w:rsidRPr="00311A56">
        <w:rPr>
          <w:lang w:val="en-US"/>
        </w:rPr>
        <w:t xml:space="preserve">) and the supply curve locates further down and to the right (Lemma </w:t>
      </w:r>
      <w:r w:rsidR="00DF1BDE" w:rsidRPr="00311A56">
        <w:rPr>
          <w:lang w:val="en-US"/>
        </w:rPr>
        <w:t>1</w:t>
      </w:r>
      <w:r w:rsidR="007A761D" w:rsidRPr="00311A56">
        <w:rPr>
          <w:lang w:val="en-US"/>
        </w:rPr>
        <w:t xml:space="preserve">). </w:t>
      </w:r>
      <w:r w:rsidR="0016431A">
        <w:rPr>
          <w:lang w:val="en-US"/>
        </w:rPr>
        <w:t>It</w:t>
      </w:r>
      <w:r w:rsidR="00DA67BC" w:rsidRPr="00311A56">
        <w:rPr>
          <w:lang w:val="en-US"/>
        </w:rPr>
        <w:t xml:space="preserve"> </w:t>
      </w:r>
      <w:r w:rsidR="007A761D" w:rsidRPr="00311A56">
        <w:rPr>
          <w:lang w:val="en-US"/>
        </w:rPr>
        <w:t xml:space="preserve">points out the trade-off between economic development and the environment and that the political uncertainty effect inflates the cost borne by this trade-off, leading Party A to levy a higher tax in </w:t>
      </w:r>
      <w:r>
        <w:rPr>
          <w:lang w:val="en-US"/>
        </w:rPr>
        <w:t xml:space="preserve">the first period </w:t>
      </w:r>
      <w:r w:rsidR="007A761D" w:rsidRPr="00311A56">
        <w:rPr>
          <w:lang w:val="en-US"/>
        </w:rPr>
        <w:t xml:space="preserve">than otherwise. </w:t>
      </w:r>
    </w:p>
    <w:p w14:paraId="5FE95B48" w14:textId="45906436" w:rsidR="00334576" w:rsidRPr="00311A56" w:rsidRDefault="00334576" w:rsidP="00D8709B">
      <w:pPr>
        <w:spacing w:after="240" w:line="360" w:lineRule="auto"/>
        <w:ind w:firstLine="720"/>
        <w:jc w:val="both"/>
        <w:rPr>
          <w:lang w:val="en-US"/>
        </w:rPr>
      </w:pPr>
      <w:r w:rsidRPr="00311A56">
        <w:rPr>
          <w:lang w:val="en-US"/>
        </w:rPr>
        <w:t xml:space="preserve">Given the definition of the survival region, </w:t>
      </w:r>
      <w:r w:rsidR="00D8709B">
        <w:rPr>
          <w:lang w:val="en-US"/>
        </w:rPr>
        <w:t>we can also show</w:t>
      </w:r>
      <w:r w:rsidRPr="00311A56">
        <w:rPr>
          <w:lang w:val="en-US"/>
        </w:rPr>
        <w:t xml:space="preserve"> the following:</w:t>
      </w:r>
    </w:p>
    <w:p w14:paraId="5A375459" w14:textId="5C790E32" w:rsidR="00334576" w:rsidRPr="00311A56" w:rsidRDefault="00343709" w:rsidP="00343709">
      <w:pPr>
        <w:spacing w:after="240" w:line="360" w:lineRule="auto"/>
        <w:jc w:val="both"/>
        <w:rPr>
          <w:i/>
          <w:iCs/>
          <w:lang w:val="en-US"/>
        </w:rPr>
      </w:pPr>
      <w:r w:rsidRPr="00311A56">
        <w:rPr>
          <w:b/>
          <w:i/>
          <w:iCs/>
          <w:lang w:val="en-US"/>
        </w:rPr>
        <w:t xml:space="preserve">Proposition </w:t>
      </w:r>
      <w:r w:rsidR="00F00020" w:rsidRPr="00311A56">
        <w:rPr>
          <w:b/>
          <w:i/>
          <w:iCs/>
          <w:lang w:val="en-US"/>
        </w:rPr>
        <w:t>2</w:t>
      </w:r>
      <w:r w:rsidRPr="00311A56">
        <w:rPr>
          <w:b/>
          <w:i/>
          <w:iCs/>
          <w:lang w:val="en-US"/>
        </w:rPr>
        <w:t xml:space="preserve">. </w:t>
      </w:r>
      <w:r w:rsidRPr="00311A56">
        <w:rPr>
          <w:i/>
          <w:iCs/>
          <w:lang w:val="en-US"/>
        </w:rPr>
        <w:t xml:space="preserve">The </w:t>
      </w:r>
      <w:r w:rsidR="00334576" w:rsidRPr="00311A56">
        <w:rPr>
          <w:i/>
          <w:iCs/>
          <w:lang w:val="en-US"/>
        </w:rPr>
        <w:t xml:space="preserve">greater the weight placed on the future (δ), the slower </w:t>
      </w:r>
      <w:r w:rsidR="007907E2">
        <w:rPr>
          <w:i/>
          <w:iCs/>
          <w:lang w:val="en-US"/>
        </w:rPr>
        <w:t xml:space="preserve">the </w:t>
      </w:r>
      <w:r w:rsidR="00334576" w:rsidRPr="00311A56">
        <w:rPr>
          <w:i/>
          <w:iCs/>
          <w:lang w:val="en-US"/>
        </w:rPr>
        <w:t xml:space="preserve">pollution decays (Ψ), </w:t>
      </w:r>
      <w:del w:id="65" w:author="Microsoft Office User" w:date="2017-06-16T04:49:00Z">
        <w:r w:rsidR="00334576" w:rsidRPr="00311A56" w:rsidDel="00035062">
          <w:rPr>
            <w:i/>
            <w:iCs/>
            <w:lang w:val="en-US"/>
          </w:rPr>
          <w:delText xml:space="preserve">and/or </w:delText>
        </w:r>
      </w:del>
      <w:r w:rsidR="00334576" w:rsidRPr="00311A56">
        <w:rPr>
          <w:i/>
          <w:iCs/>
          <w:lang w:val="en-US"/>
        </w:rPr>
        <w:t>the less likely that Party A gets reelected (α)</w:t>
      </w:r>
      <w:ins w:id="66" w:author="Microsoft Office User" w:date="2017-06-16T04:49:00Z">
        <w:r w:rsidR="00035062" w:rsidRPr="00035062">
          <w:rPr>
            <w:i/>
            <w:iCs/>
            <w:lang w:val="en-US"/>
          </w:rPr>
          <w:t xml:space="preserve"> </w:t>
        </w:r>
        <w:r w:rsidR="00035062">
          <w:rPr>
            <w:i/>
            <w:iCs/>
            <w:lang w:val="en-US"/>
          </w:rPr>
          <w:t xml:space="preserve">, </w:t>
        </w:r>
        <w:r w:rsidR="00035062" w:rsidRPr="00311A56">
          <w:rPr>
            <w:i/>
            <w:iCs/>
            <w:lang w:val="en-US"/>
          </w:rPr>
          <w:t>and/or</w:t>
        </w:r>
        <w:r w:rsidR="00035062">
          <w:rPr>
            <w:i/>
            <w:iCs/>
            <w:lang w:val="en-US"/>
          </w:rPr>
          <w:t xml:space="preserve"> the aggregate predetermined pollution target is smaller </w:t>
        </w:r>
        <m:oMath>
          <m:d>
            <m:dPr>
              <m:ctrlPr>
                <w:rPr>
                  <w:rFonts w:ascii="Cambria Math" w:hAnsi="Cambria Math" w:cstheme="majorBidi"/>
                  <w:i/>
                  <w:iCs/>
                  <w:lang w:val="en-US"/>
                </w:rPr>
              </m:ctrlPr>
            </m:dPr>
            <m:e>
              <m:sSub>
                <m:sSubPr>
                  <m:ctrlPr>
                    <w:rPr>
                      <w:rFonts w:ascii="Cambria Math" w:hAnsi="Cambria Math" w:cstheme="majorBidi"/>
                      <w:i/>
                      <w:iCs/>
                      <w:lang w:val="en-US"/>
                    </w:rPr>
                  </m:ctrlPr>
                </m:sSubPr>
                <m:e>
                  <m:acc>
                    <m:accPr>
                      <m:chr m:val="̀"/>
                      <m:ctrlPr>
                        <w:rPr>
                          <w:rFonts w:ascii="Cambria Math" w:hAnsi="Cambria Math" w:cstheme="majorBidi"/>
                          <w:i/>
                          <w:iCs/>
                          <w:lang w:val="en-US"/>
                        </w:rPr>
                      </m:ctrlPr>
                    </m:accPr>
                    <m:e>
                      <m:acc>
                        <m:accPr>
                          <m:chr m:val="̅"/>
                          <m:ctrlPr>
                            <w:rPr>
                              <w:rFonts w:ascii="Cambria Math" w:hAnsi="Cambria Math" w:cstheme="majorBidi"/>
                              <w:i/>
                              <w:iCs/>
                              <w:lang w:val="en-US"/>
                            </w:rPr>
                          </m:ctrlPr>
                        </m:accPr>
                        <m:e>
                          <m:r>
                            <w:rPr>
                              <w:rFonts w:ascii="Cambria Math" w:hAnsi="Cambria Math" w:cstheme="majorBidi"/>
                              <w:lang w:val="en-US"/>
                            </w:rPr>
                            <m:t>X</m:t>
                          </m:r>
                        </m:e>
                      </m:acc>
                    </m:e>
                  </m:acc>
                </m:e>
                <m:sub>
                  <m:r>
                    <w:rPr>
                      <w:rFonts w:ascii="Cambria Math" w:hAnsi="Cambria Math" w:cstheme="majorBidi"/>
                      <w:lang w:val="en-US"/>
                    </w:rPr>
                    <m:t>t</m:t>
                  </m:r>
                </m:sub>
              </m:sSub>
            </m:e>
          </m:d>
        </m:oMath>
        <w:r w:rsidR="00035062" w:rsidRPr="00311A56">
          <w:rPr>
            <w:i/>
            <w:iCs/>
            <w:lang w:val="en-US"/>
          </w:rPr>
          <w:t>.</w:t>
        </w:r>
      </w:ins>
      <w:r w:rsidR="007907E2">
        <w:rPr>
          <w:i/>
          <w:iCs/>
          <w:lang w:val="en-US"/>
        </w:rPr>
        <w:t>:</w:t>
      </w:r>
    </w:p>
    <w:p w14:paraId="238F18FC" w14:textId="77E5409D" w:rsidR="00334576" w:rsidRPr="00311A56" w:rsidRDefault="007907E2" w:rsidP="00035062">
      <w:pPr>
        <w:pStyle w:val="ListParagraph"/>
        <w:numPr>
          <w:ilvl w:val="0"/>
          <w:numId w:val="5"/>
        </w:numPr>
        <w:spacing w:after="240" w:line="360" w:lineRule="auto"/>
        <w:jc w:val="both"/>
        <w:rPr>
          <w:i/>
          <w:iCs/>
          <w:lang w:val="en-US"/>
        </w:rPr>
      </w:pPr>
      <w:r>
        <w:rPr>
          <w:i/>
          <w:iCs/>
          <w:lang w:val="en-US"/>
        </w:rPr>
        <w:t>T</w:t>
      </w:r>
      <w:r w:rsidR="00343709" w:rsidRPr="00311A56">
        <w:rPr>
          <w:i/>
          <w:iCs/>
          <w:lang w:val="en-US"/>
        </w:rPr>
        <w:t xml:space="preserve">he </w:t>
      </w:r>
      <w:del w:id="67" w:author="Microsoft Office User" w:date="2017-06-16T04:44:00Z">
        <w:r w:rsidR="00343709" w:rsidRPr="00311A56" w:rsidDel="00035062">
          <w:rPr>
            <w:i/>
            <w:iCs/>
            <w:lang w:val="en-US"/>
          </w:rPr>
          <w:delText xml:space="preserve">larger </w:delText>
        </w:r>
      </w:del>
      <w:ins w:id="68" w:author="Microsoft Office User" w:date="2017-06-16T04:44:00Z">
        <w:r w:rsidR="00035062">
          <w:rPr>
            <w:i/>
            <w:iCs/>
            <w:lang w:val="en-US"/>
          </w:rPr>
          <w:t>smaller</w:t>
        </w:r>
        <w:r w:rsidR="00035062" w:rsidRPr="00311A56">
          <w:rPr>
            <w:i/>
            <w:iCs/>
            <w:lang w:val="en-US"/>
          </w:rPr>
          <w:t xml:space="preserve"> </w:t>
        </w:r>
      </w:ins>
      <w:r w:rsidR="00343709" w:rsidRPr="00311A56">
        <w:rPr>
          <w:i/>
          <w:iCs/>
          <w:lang w:val="en-US"/>
        </w:rPr>
        <w:t>the number of active firms in equilibrium</w:t>
      </w:r>
      <w:r w:rsidR="00334576" w:rsidRPr="00311A56">
        <w:rPr>
          <w:i/>
          <w:iCs/>
          <w:lang w:val="en-US"/>
        </w:rPr>
        <w:t>; and</w:t>
      </w:r>
    </w:p>
    <w:p w14:paraId="142F362C" w14:textId="50831991" w:rsidR="00334576" w:rsidRPr="00311A56" w:rsidRDefault="007907E2" w:rsidP="00035062">
      <w:pPr>
        <w:pStyle w:val="ListParagraph"/>
        <w:numPr>
          <w:ilvl w:val="0"/>
          <w:numId w:val="5"/>
        </w:numPr>
        <w:spacing w:after="240" w:line="360" w:lineRule="auto"/>
        <w:jc w:val="both"/>
        <w:rPr>
          <w:i/>
          <w:iCs/>
          <w:lang w:val="en-US"/>
        </w:rPr>
      </w:pPr>
      <w:r>
        <w:rPr>
          <w:i/>
          <w:iCs/>
          <w:lang w:val="en-US"/>
        </w:rPr>
        <w:t>T</w:t>
      </w:r>
      <w:r w:rsidR="00334576" w:rsidRPr="00311A56">
        <w:rPr>
          <w:i/>
          <w:iCs/>
          <w:lang w:val="en-US"/>
        </w:rPr>
        <w:t xml:space="preserve">he </w:t>
      </w:r>
      <w:del w:id="69" w:author="Microsoft Office User" w:date="2017-06-16T04:44:00Z">
        <w:r w:rsidR="00334576" w:rsidRPr="00311A56" w:rsidDel="00035062">
          <w:rPr>
            <w:i/>
            <w:iCs/>
            <w:lang w:val="en-US"/>
          </w:rPr>
          <w:delText xml:space="preserve">lower </w:delText>
        </w:r>
      </w:del>
      <w:ins w:id="70" w:author="Microsoft Office User" w:date="2017-06-16T04:44:00Z">
        <w:r w:rsidR="00035062">
          <w:rPr>
            <w:i/>
            <w:iCs/>
            <w:lang w:val="en-US"/>
          </w:rPr>
          <w:t>higher</w:t>
        </w:r>
        <w:r w:rsidR="00035062" w:rsidRPr="00311A56">
          <w:rPr>
            <w:i/>
            <w:iCs/>
            <w:lang w:val="en-US"/>
          </w:rPr>
          <w:t xml:space="preserve"> </w:t>
        </w:r>
      </w:ins>
      <w:r w:rsidR="00334576" w:rsidRPr="00311A56">
        <w:rPr>
          <w:i/>
          <w:iCs/>
          <w:lang w:val="en-US"/>
        </w:rPr>
        <w:t xml:space="preserve">the equilibrium price and thus the </w:t>
      </w:r>
      <w:del w:id="71" w:author="Microsoft Office User" w:date="2017-06-16T04:44:00Z">
        <w:r w:rsidR="00334576" w:rsidRPr="00311A56" w:rsidDel="00035062">
          <w:rPr>
            <w:i/>
            <w:iCs/>
            <w:lang w:val="en-US"/>
          </w:rPr>
          <w:delText xml:space="preserve">larger </w:delText>
        </w:r>
      </w:del>
      <w:ins w:id="72" w:author="Microsoft Office User" w:date="2017-06-16T04:44:00Z">
        <w:r w:rsidR="00035062">
          <w:rPr>
            <w:i/>
            <w:iCs/>
            <w:lang w:val="en-US"/>
          </w:rPr>
          <w:t>smaller</w:t>
        </w:r>
        <w:r w:rsidR="00035062" w:rsidRPr="00311A56">
          <w:rPr>
            <w:i/>
            <w:iCs/>
            <w:lang w:val="en-US"/>
          </w:rPr>
          <w:t xml:space="preserve"> </w:t>
        </w:r>
      </w:ins>
      <w:r w:rsidR="00334576" w:rsidRPr="00311A56">
        <w:rPr>
          <w:i/>
          <w:iCs/>
          <w:lang w:val="en-US"/>
        </w:rPr>
        <w:t>the economic surplus</w:t>
      </w:r>
      <w:r w:rsidR="00505E8D">
        <w:rPr>
          <w:i/>
          <w:iCs/>
          <w:lang w:val="en-US"/>
        </w:rPr>
        <w:t xml:space="preserve"> defined as the sum of consumer and producer surplus</w:t>
      </w:r>
      <w:r w:rsidR="00D8709B">
        <w:rPr>
          <w:i/>
          <w:iCs/>
          <w:lang w:val="en-US"/>
        </w:rPr>
        <w:t xml:space="preserve">, i.e., </w:t>
      </w:r>
      <m:oMath>
        <m:r>
          <m:rPr>
            <m:sty m:val="p"/>
          </m:rPr>
          <w:rPr>
            <w:rFonts w:ascii="Cambria Math" w:hAnsi="Cambria Math"/>
            <w:lang w:val="en-US"/>
          </w:rPr>
          <m:t>Ω</m:t>
        </m:r>
      </m:oMath>
      <w:r w:rsidR="00334576" w:rsidRPr="00311A56">
        <w:rPr>
          <w:i/>
          <w:iCs/>
          <w:lang w:val="en-US"/>
        </w:rPr>
        <w:t>.</w:t>
      </w:r>
      <w:r w:rsidR="00343709" w:rsidRPr="00311A56">
        <w:rPr>
          <w:i/>
          <w:iCs/>
          <w:lang w:val="en-US"/>
        </w:rPr>
        <w:t xml:space="preserve"> </w:t>
      </w:r>
    </w:p>
    <w:p w14:paraId="50419C81" w14:textId="13BEF640" w:rsidR="00137885" w:rsidRPr="00311A56" w:rsidRDefault="00343709" w:rsidP="00505E8D">
      <w:pPr>
        <w:spacing w:after="240" w:line="360" w:lineRule="auto"/>
        <w:jc w:val="both"/>
        <w:rPr>
          <w:i/>
          <w:iCs/>
          <w:lang w:val="en-US"/>
        </w:rPr>
      </w:pPr>
      <w:r w:rsidRPr="00311A56">
        <w:rPr>
          <w:i/>
          <w:lang w:val="en-US"/>
        </w:rPr>
        <w:t xml:space="preserve">Furthermore, </w:t>
      </w:r>
      <w:r w:rsidRPr="00311A56">
        <w:rPr>
          <w:i/>
          <w:iCs/>
          <w:lang w:val="en-US"/>
        </w:rPr>
        <w:t>the number of active firms decreases with</w:t>
      </w:r>
      <w:r w:rsidR="007907E2">
        <w:rPr>
          <w:i/>
          <w:iCs/>
          <w:lang w:val="en-US"/>
        </w:rPr>
        <w:t xml:space="preserve"> the</w:t>
      </w:r>
      <w:r w:rsidRPr="00311A56">
        <w:rPr>
          <w:i/>
          <w:iCs/>
          <w:lang w:val="en-US"/>
        </w:rPr>
        <w:t xml:space="preserve"> current and next period investment levels</w:t>
      </w:r>
      <w:r w:rsidR="007907E2">
        <w:rPr>
          <w:i/>
          <w:iCs/>
          <w:lang w:val="en-US"/>
        </w:rPr>
        <w:t>,</w:t>
      </w:r>
      <w:r w:rsidR="00334576" w:rsidRPr="00311A56">
        <w:rPr>
          <w:i/>
          <w:iCs/>
          <w:lang w:val="en-US"/>
        </w:rPr>
        <w:t xml:space="preserve"> as does the </w:t>
      </w:r>
      <w:r w:rsidR="008768B0" w:rsidRPr="00311A56">
        <w:rPr>
          <w:i/>
          <w:iCs/>
          <w:lang w:val="en-US"/>
        </w:rPr>
        <w:t>consumer</w:t>
      </w:r>
      <w:r w:rsidR="00334576" w:rsidRPr="00311A56">
        <w:rPr>
          <w:i/>
          <w:iCs/>
          <w:lang w:val="en-US"/>
        </w:rPr>
        <w:t xml:space="preserve"> surplus </w:t>
      </w:r>
      <w:r w:rsidR="007907E2">
        <w:rPr>
          <w:i/>
          <w:iCs/>
          <w:lang w:val="en-US"/>
        </w:rPr>
        <w:t>(</w:t>
      </w:r>
      <m:oMath>
        <m:r>
          <w:rPr>
            <w:rFonts w:ascii="Cambria Math" w:hAnsi="Cambria Math" w:cs="Cambria Math"/>
            <w:lang w:val="en-US"/>
          </w:rPr>
          <m:t>CS</m:t>
        </m:r>
      </m:oMath>
      <w:r w:rsidR="007907E2">
        <w:rPr>
          <w:i/>
          <w:lang w:val="en-US"/>
        </w:rPr>
        <w:t>)</w:t>
      </w:r>
      <w:r w:rsidRPr="00311A56">
        <w:rPr>
          <w:i/>
          <w:iCs/>
          <w:lang w:val="en-US"/>
        </w:rPr>
        <w:t>.</w:t>
      </w:r>
      <w:r w:rsidR="00137885" w:rsidRPr="00311A56">
        <w:rPr>
          <w:i/>
          <w:iCs/>
          <w:lang w:val="en-US"/>
        </w:rPr>
        <w:t xml:space="preserve"> The change in </w:t>
      </w:r>
      <w:r w:rsidR="00F00020" w:rsidRPr="00311A56">
        <w:rPr>
          <w:i/>
          <w:iCs/>
          <w:lang w:val="en-US"/>
        </w:rPr>
        <w:t>producer surplus</w:t>
      </w:r>
      <w:r w:rsidR="007E36FB" w:rsidRPr="00311A56">
        <w:rPr>
          <w:i/>
          <w:iCs/>
          <w:lang w:val="en-US"/>
        </w:rPr>
        <w:t xml:space="preserve"> </w:t>
      </w:r>
      <w:r w:rsidR="007907E2">
        <w:rPr>
          <w:i/>
          <w:iCs/>
          <w:lang w:val="en-US"/>
        </w:rPr>
        <w:t>(</w:t>
      </w:r>
      <m:oMath>
        <m:r>
          <w:rPr>
            <w:rFonts w:ascii="Cambria Math" w:hAnsi="Cambria Math" w:cs="Cambria Math"/>
            <w:lang w:val="en-US"/>
          </w:rPr>
          <m:t>PS</m:t>
        </m:r>
      </m:oMath>
      <w:r w:rsidR="007907E2">
        <w:rPr>
          <w:i/>
          <w:lang w:val="en-US"/>
        </w:rPr>
        <w:t>)</w:t>
      </w:r>
      <w:r w:rsidR="00137885" w:rsidRPr="00311A56">
        <w:rPr>
          <w:i/>
          <w:iCs/>
          <w:lang w:val="en-US"/>
        </w:rPr>
        <w:t>, on the other hand, is determined by the demand elasticity.</w:t>
      </w:r>
    </w:p>
    <w:p w14:paraId="7D8A676E" w14:textId="77777777" w:rsidR="00910E44" w:rsidRDefault="00A04FB5" w:rsidP="00A94309">
      <w:pPr>
        <w:spacing w:after="240" w:line="360" w:lineRule="auto"/>
        <w:ind w:firstLine="720"/>
        <w:jc w:val="both"/>
        <w:rPr>
          <w:ins w:id="73" w:author="Microsoft Office User" w:date="2017-06-24T00:08:00Z"/>
          <w:lang w:val="en-US"/>
        </w:rPr>
      </w:pPr>
      <w:ins w:id="74" w:author="Microsoft Office User" w:date="2017-06-22T17:04:00Z">
        <w:r>
          <w:rPr>
            <w:lang w:val="en-US"/>
          </w:rPr>
          <w:t>Next</w:t>
        </w:r>
      </w:ins>
      <w:ins w:id="75" w:author="Microsoft Office User" w:date="2017-06-22T16:21:00Z">
        <w:r w:rsidR="00EE082F">
          <w:rPr>
            <w:lang w:val="en-US"/>
          </w:rPr>
          <w:t>,</w:t>
        </w:r>
      </w:ins>
      <w:ins w:id="76" w:author="Microsoft Office User" w:date="2017-06-22T14:23:00Z">
        <w:r w:rsidR="00B63805">
          <w:rPr>
            <w:lang w:val="en-US"/>
          </w:rPr>
          <w:t xml:space="preserve"> </w:t>
        </w:r>
      </w:ins>
      <w:ins w:id="77" w:author="Microsoft Office User" w:date="2017-06-22T14:27:00Z">
        <w:r w:rsidR="00B63805">
          <w:rPr>
            <w:lang w:val="en-US"/>
          </w:rPr>
          <w:t>we investigate</w:t>
        </w:r>
      </w:ins>
      <w:ins w:id="78" w:author="Microsoft Office User" w:date="2017-06-21T14:24:00Z">
        <w:r w:rsidR="009F02E5">
          <w:rPr>
            <w:lang w:val="en-US"/>
          </w:rPr>
          <w:t xml:space="preserve"> </w:t>
        </w:r>
      </w:ins>
      <w:ins w:id="79" w:author="Microsoft Office User" w:date="2017-06-22T14:23:00Z">
        <w:r w:rsidR="00B63805">
          <w:rPr>
            <w:lang w:val="en-US"/>
          </w:rPr>
          <w:t>t</w:t>
        </w:r>
      </w:ins>
      <w:ins w:id="80" w:author="Microsoft Office User" w:date="2017-06-22T10:52:00Z">
        <w:r w:rsidR="00C440C7">
          <w:rPr>
            <w:lang w:val="en-US"/>
          </w:rPr>
          <w:t>he sensitivity of the equilibrium outcome to the demand parameters</w:t>
        </w:r>
      </w:ins>
      <w:ins w:id="81" w:author="Microsoft Office User" w:date="2017-06-22T16:24:00Z">
        <w:r w:rsidR="00082196">
          <w:rPr>
            <w:lang w:val="en-US"/>
          </w:rPr>
          <w:t xml:space="preserve"> and thus the demand elasticity</w:t>
        </w:r>
      </w:ins>
      <w:ins w:id="82" w:author="Microsoft Office User" w:date="2017-06-21T14:25:00Z">
        <w:r w:rsidR="009F02E5">
          <w:rPr>
            <w:lang w:val="en-US"/>
          </w:rPr>
          <w:t xml:space="preserve">. Technically, </w:t>
        </w:r>
      </w:ins>
      <w:ins w:id="83" w:author="Microsoft Office User" w:date="2017-06-15T23:27:00Z">
        <w:r w:rsidR="00D97D48">
          <w:rPr>
            <w:lang w:val="en-US"/>
          </w:rPr>
          <w:t>we assume</w:t>
        </w:r>
      </w:ins>
      <w:ins w:id="84" w:author="Microsoft Office User" w:date="2017-06-22T16:22:00Z">
        <w:r w:rsidR="00EE082F">
          <w:rPr>
            <w:lang w:val="en-US"/>
          </w:rPr>
          <w:t xml:space="preserve"> a</w:t>
        </w:r>
      </w:ins>
      <w:ins w:id="85" w:author="Microsoft Office User" w:date="2017-06-22T14:24:00Z">
        <w:r w:rsidR="00EE082F">
          <w:rPr>
            <w:lang w:val="en-US"/>
          </w:rPr>
          <w:t xml:space="preserve"> </w:t>
        </w:r>
      </w:ins>
      <w:ins w:id="86" w:author="Microsoft Office User" w:date="2017-06-15T23:27:00Z">
        <w:r w:rsidR="00D97D48">
          <w:rPr>
            <w:lang w:val="en-US"/>
          </w:rPr>
          <w:t>linear demand</w:t>
        </w:r>
      </w:ins>
      <w:ins w:id="87" w:author="Microsoft Office User" w:date="2017-06-22T16:21:00Z">
        <w:r w:rsidR="00EE082F">
          <w:rPr>
            <w:lang w:val="en-US"/>
          </w:rPr>
          <w:t xml:space="preserve"> function</w:t>
        </w:r>
      </w:ins>
      <w:ins w:id="88" w:author="Microsoft Office User" w:date="2017-06-15T23:27:00Z">
        <w:r w:rsidR="00D97D48">
          <w:rPr>
            <w:lang w:val="en-US"/>
          </w:rPr>
          <w:t xml:space="preserve">, i.e., </w:t>
        </w:r>
      </w:ins>
      <m:oMath>
        <m:sSub>
          <m:sSubPr>
            <m:ctrlPr>
              <w:ins w:id="89" w:author="Microsoft Office User" w:date="2017-06-15T23:31:00Z">
                <w:rPr>
                  <w:rFonts w:ascii="Cambria Math" w:hAnsi="Cambria Math" w:cstheme="majorBidi"/>
                  <w:lang w:val="en-US"/>
                </w:rPr>
              </w:ins>
            </m:ctrlPr>
          </m:sSubPr>
          <m:e>
            <w:ins w:id="90" w:author="Microsoft Office User" w:date="2017-06-15T23:31:00Z">
              <m:r>
                <m:rPr>
                  <m:sty m:val="p"/>
                </m:rPr>
                <w:rPr>
                  <w:rFonts w:ascii="Cambria Math" w:hAnsi="Cambria Math" w:cstheme="majorBidi"/>
                  <w:lang w:val="en-US"/>
                </w:rPr>
                <m:t>D</m:t>
              </m:r>
            </w:ins>
          </m:e>
          <m:sub>
            <w:ins w:id="91" w:author="Microsoft Office User" w:date="2017-06-15T23:31:00Z">
              <m:r>
                <w:rPr>
                  <w:rFonts w:ascii="Cambria Math" w:hAnsi="Cambria Math" w:cstheme="majorBidi"/>
                  <w:lang w:val="en-US"/>
                </w:rPr>
                <m:t>t</m:t>
              </m:r>
            </w:ins>
          </m:sub>
        </m:sSub>
        <m:d>
          <m:dPr>
            <m:ctrlPr>
              <w:ins w:id="92" w:author="Microsoft Office User" w:date="2017-06-15T23:28:00Z">
                <w:rPr>
                  <w:rFonts w:ascii="Cambria Math" w:hAnsi="Cambria Math" w:cstheme="majorBidi"/>
                  <w:lang w:val="en-US"/>
                </w:rPr>
              </w:ins>
            </m:ctrlPr>
          </m:dPr>
          <m:e>
            <m:sSub>
              <m:sSubPr>
                <m:ctrlPr>
                  <w:ins w:id="93" w:author="Microsoft Office User" w:date="2017-06-22T16:22:00Z">
                    <w:rPr>
                      <w:rFonts w:ascii="Cambria Math" w:hAnsi="Cambria Math" w:cstheme="majorBidi"/>
                      <w:i/>
                      <w:lang w:val="en-US"/>
                    </w:rPr>
                  </w:ins>
                </m:ctrlPr>
              </m:sSubPr>
              <m:e>
                <w:ins w:id="94" w:author="Microsoft Office User" w:date="2017-06-22T16:22:00Z">
                  <m:r>
                    <w:rPr>
                      <w:rFonts w:ascii="Cambria Math" w:hAnsi="Cambria Math" w:cstheme="majorBidi"/>
                      <w:lang w:val="en-US"/>
                    </w:rPr>
                    <m:t>p</m:t>
                  </m:r>
                </w:ins>
              </m:e>
              <m:sub>
                <w:ins w:id="95" w:author="Microsoft Office User" w:date="2017-06-22T16:22:00Z">
                  <m:r>
                    <w:rPr>
                      <w:rFonts w:ascii="Cambria Math" w:hAnsi="Cambria Math" w:cstheme="majorBidi"/>
                      <w:lang w:val="en-US"/>
                    </w:rPr>
                    <m:t>t</m:t>
                  </m:r>
                </w:ins>
              </m:sub>
            </m:sSub>
          </m:e>
        </m:d>
        <w:ins w:id="96" w:author="Microsoft Office User" w:date="2017-06-16T07:23:00Z">
          <m:r>
            <w:rPr>
              <w:rFonts w:ascii="Cambria Math" w:hAnsi="Cambria Math" w:cstheme="majorBidi"/>
              <w:lang w:val="en-US"/>
            </w:rPr>
            <m:t>=</m:t>
          </m:r>
        </w:ins>
        <w:ins w:id="97" w:author="Microsoft Office User" w:date="2017-06-15T23:28:00Z">
          <m:r>
            <w:rPr>
              <w:rFonts w:ascii="Cambria Math" w:hAnsi="Cambria Math" w:cstheme="majorBidi"/>
              <w:lang w:val="en-US"/>
            </w:rPr>
            <m:t>a-b</m:t>
          </m:r>
        </w:ins>
        <m:sSub>
          <m:sSubPr>
            <m:ctrlPr>
              <w:ins w:id="98" w:author="Microsoft Office User" w:date="2017-06-15T23:28:00Z">
                <w:rPr>
                  <w:rFonts w:ascii="Cambria Math" w:hAnsi="Cambria Math" w:cstheme="majorBidi"/>
                  <w:i/>
                  <w:lang w:val="en-US"/>
                </w:rPr>
              </w:ins>
            </m:ctrlPr>
          </m:sSubPr>
          <m:e>
            <w:ins w:id="99" w:author="Microsoft Office User" w:date="2017-06-15T23:28:00Z">
              <m:r>
                <w:rPr>
                  <w:rFonts w:ascii="Cambria Math" w:hAnsi="Cambria Math" w:cstheme="majorBidi"/>
                  <w:lang w:val="en-US"/>
                </w:rPr>
                <m:t>p</m:t>
              </m:r>
            </w:ins>
          </m:e>
          <m:sub>
            <w:ins w:id="100" w:author="Microsoft Office User" w:date="2017-06-15T23:28:00Z">
              <m:r>
                <w:rPr>
                  <w:rFonts w:ascii="Cambria Math" w:hAnsi="Cambria Math" w:cstheme="majorBidi"/>
                  <w:lang w:val="en-US"/>
                </w:rPr>
                <m:t>t</m:t>
              </m:r>
            </w:ins>
          </m:sub>
        </m:sSub>
      </m:oMath>
      <w:ins w:id="101" w:author="Microsoft Office User" w:date="2017-06-15T23:30:00Z">
        <w:r w:rsidR="00B63805">
          <w:rPr>
            <w:lang w:val="en-US"/>
          </w:rPr>
          <w:t xml:space="preserve"> </w:t>
        </w:r>
      </w:ins>
      <w:ins w:id="102" w:author="Microsoft Office User" w:date="2017-06-22T16:21:00Z">
        <w:r w:rsidR="00EE082F">
          <w:rPr>
            <w:lang w:val="en-US"/>
          </w:rPr>
          <w:t>where</w:t>
        </w:r>
      </w:ins>
      <w:ins w:id="103" w:author="Microsoft Office User" w:date="2017-06-15T23:30:00Z">
        <w:r w:rsidR="00B63805" w:rsidRPr="00B63805">
          <w:rPr>
            <w:lang w:val="en-US"/>
          </w:rPr>
          <w:t xml:space="preserve"> </w:t>
        </w:r>
      </w:ins>
      <w:ins w:id="104" w:author="Microsoft Office User" w:date="2017-06-22T14:29:00Z">
        <m:oMath>
          <m:r>
            <w:rPr>
              <w:rFonts w:ascii="Cambria Math" w:hAnsi="Cambria Math" w:cstheme="majorBidi"/>
              <w:lang w:val="en-US"/>
            </w:rPr>
            <m:t>a,b&gt;0</m:t>
          </m:r>
        </m:oMath>
      </w:ins>
      <w:ins w:id="105" w:author="Microsoft Office User" w:date="2017-06-22T16:25:00Z">
        <w:r w:rsidR="00C4154D">
          <w:rPr>
            <w:lang w:val="en-US"/>
          </w:rPr>
          <w:t>,</w:t>
        </w:r>
      </w:ins>
      <w:ins w:id="106" w:author="Microsoft Office User" w:date="2017-06-22T16:22:00Z">
        <w:r w:rsidR="00EE082F">
          <w:rPr>
            <w:lang w:val="en-US"/>
          </w:rPr>
          <w:t xml:space="preserve"> and </w:t>
        </w:r>
      </w:ins>
      <w:ins w:id="107" w:author="Microsoft Office User" w:date="2017-06-15T23:20:00Z">
        <w:r w:rsidR="00D97D48">
          <w:rPr>
            <w:lang w:val="en-US"/>
          </w:rPr>
          <w:t>total differentiate the equilibrium condition</w:t>
        </w:r>
      </w:ins>
      <w:ins w:id="108" w:author="Microsoft Office User" w:date="2017-06-22T16:26:00Z">
        <w:r w:rsidR="00C4154D">
          <w:rPr>
            <w:lang w:val="en-US"/>
          </w:rPr>
          <w:t xml:space="preserve"> of supply equal</w:t>
        </w:r>
      </w:ins>
      <w:ins w:id="109" w:author="Microsoft Office User" w:date="2017-06-22T16:30:00Z">
        <w:r w:rsidR="003730FC">
          <w:rPr>
            <w:lang w:val="en-US"/>
          </w:rPr>
          <w:t>s</w:t>
        </w:r>
      </w:ins>
      <w:ins w:id="110" w:author="Microsoft Office User" w:date="2017-06-22T16:26:00Z">
        <w:r w:rsidR="00C4154D">
          <w:rPr>
            <w:lang w:val="en-US"/>
          </w:rPr>
          <w:t xml:space="preserve"> demand.</w:t>
        </w:r>
      </w:ins>
      <w:ins w:id="111" w:author="Microsoft Office User" w:date="2017-06-22T17:11:00Z">
        <w:r w:rsidR="000F74E2">
          <w:rPr>
            <w:lang w:val="en-US"/>
          </w:rPr>
          <w:t xml:space="preserve"> </w:t>
        </w:r>
      </w:ins>
      <w:ins w:id="112" w:author="Microsoft Office User" w:date="2017-06-24T00:08:00Z">
        <w:r w:rsidR="00A94309">
          <w:rPr>
            <w:lang w:val="en-US"/>
          </w:rPr>
          <w:t>In what follows</w:t>
        </w:r>
      </w:ins>
      <w:ins w:id="113" w:author="Microsoft Office User" w:date="2017-06-22T22:47:00Z">
        <w:r w:rsidR="002333D8">
          <w:rPr>
            <w:lang w:val="en-US"/>
          </w:rPr>
          <w:t xml:space="preserve">, let </w:t>
        </w:r>
      </w:ins>
      <w:ins w:id="114" w:author="Microsoft Office User" w:date="2017-06-22T17:11:00Z">
        <m:oMath>
          <m:r>
            <w:rPr>
              <w:rFonts w:ascii="Cambria Math" w:hAnsi="Cambria Math"/>
              <w:lang w:val="en-US"/>
            </w:rPr>
            <m:t>η</m:t>
          </m:r>
        </m:oMath>
      </w:ins>
      <w:ins w:id="115" w:author="Microsoft Office User" w:date="2017-06-22T17:16:00Z">
        <m:oMath>
          <m:r>
            <w:rPr>
              <w:rFonts w:ascii="Cambria Math" w:hAnsi="Cambria Math"/>
              <w:lang w:val="en-US"/>
            </w:rPr>
            <m:t>≡</m:t>
          </m:r>
        </m:oMath>
      </w:ins>
      <m:oMath>
        <m:d>
          <m:dPr>
            <m:begChr m:val="|"/>
            <m:endChr m:val="|"/>
            <m:ctrlPr>
              <w:ins w:id="116" w:author="Microsoft Office User" w:date="2017-06-22T17:14:00Z">
                <w:rPr>
                  <w:rFonts w:ascii="Cambria Math" w:hAnsi="Cambria Math"/>
                  <w:i/>
                  <w:lang w:val="en-US"/>
                </w:rPr>
              </w:ins>
            </m:ctrlPr>
          </m:dPr>
          <m:e>
            <m:f>
              <m:fPr>
                <m:ctrlPr>
                  <w:ins w:id="117" w:author="Microsoft Office User" w:date="2017-06-22T17:14:00Z">
                    <w:rPr>
                      <w:rFonts w:ascii="Cambria Math" w:hAnsi="Cambria Math"/>
                      <w:i/>
                      <w:lang w:val="en-US"/>
                    </w:rPr>
                  </w:ins>
                </m:ctrlPr>
              </m:fPr>
              <m:num>
                <m:f>
                  <m:fPr>
                    <m:type m:val="skw"/>
                    <m:ctrlPr>
                      <w:ins w:id="118" w:author="Microsoft Office User" w:date="2017-06-22T17:14:00Z">
                        <w:rPr>
                          <w:rFonts w:ascii="Cambria Math" w:hAnsi="Cambria Math"/>
                          <w:i/>
                          <w:lang w:val="en-US"/>
                        </w:rPr>
                      </w:ins>
                    </m:ctrlPr>
                  </m:fPr>
                  <m:num>
                    <w:ins w:id="119" w:author="Microsoft Office User" w:date="2017-06-22T17:14:00Z">
                      <m:r>
                        <w:rPr>
                          <w:rFonts w:ascii="Cambria Math" w:hAnsi="Cambria Math"/>
                          <w:lang w:val="en-US"/>
                        </w:rPr>
                        <m:t>d</m:t>
                      </m:r>
                    </w:ins>
                    <m:sSub>
                      <m:sSubPr>
                        <m:ctrlPr>
                          <w:ins w:id="120" w:author="Microsoft Office User" w:date="2017-06-22T17:14:00Z">
                            <w:rPr>
                              <w:rFonts w:ascii="Cambria Math" w:hAnsi="Cambria Math"/>
                              <w:i/>
                              <w:lang w:val="en-US"/>
                            </w:rPr>
                          </w:ins>
                        </m:ctrlPr>
                      </m:sSubPr>
                      <m:e>
                        <w:ins w:id="121" w:author="Microsoft Office User" w:date="2017-06-22T17:14:00Z">
                          <m:r>
                            <w:rPr>
                              <w:rFonts w:ascii="Cambria Math" w:hAnsi="Cambria Math"/>
                              <w:lang w:val="en-US"/>
                            </w:rPr>
                            <m:t>Q</m:t>
                          </m:r>
                        </w:ins>
                      </m:e>
                      <m:sub>
                        <w:ins w:id="122" w:author="Microsoft Office User" w:date="2017-06-22T17:14:00Z">
                          <m:r>
                            <w:rPr>
                              <w:rFonts w:ascii="Cambria Math" w:hAnsi="Cambria Math"/>
                              <w:lang w:val="en-US"/>
                            </w:rPr>
                            <m:t>t</m:t>
                          </m:r>
                        </w:ins>
                      </m:sub>
                    </m:sSub>
                  </m:num>
                  <m:den>
                    <m:sSub>
                      <m:sSubPr>
                        <m:ctrlPr>
                          <w:ins w:id="123" w:author="Microsoft Office User" w:date="2017-06-22T17:14:00Z">
                            <w:rPr>
                              <w:rFonts w:ascii="Cambria Math" w:hAnsi="Cambria Math"/>
                              <w:i/>
                              <w:lang w:val="en-US"/>
                            </w:rPr>
                          </w:ins>
                        </m:ctrlPr>
                      </m:sSubPr>
                      <m:e>
                        <w:ins w:id="124" w:author="Microsoft Office User" w:date="2017-06-22T17:14:00Z">
                          <m:r>
                            <w:rPr>
                              <w:rFonts w:ascii="Cambria Math" w:hAnsi="Cambria Math"/>
                              <w:lang w:val="en-US"/>
                            </w:rPr>
                            <m:t>Q</m:t>
                          </m:r>
                        </w:ins>
                      </m:e>
                      <m:sub>
                        <w:ins w:id="125" w:author="Microsoft Office User" w:date="2017-06-22T17:14:00Z">
                          <m:r>
                            <w:rPr>
                              <w:rFonts w:ascii="Cambria Math" w:hAnsi="Cambria Math"/>
                              <w:lang w:val="en-US"/>
                            </w:rPr>
                            <m:t>t</m:t>
                          </m:r>
                        </w:ins>
                      </m:sub>
                    </m:sSub>
                  </m:den>
                </m:f>
              </m:num>
              <m:den>
                <m:f>
                  <m:fPr>
                    <m:type m:val="skw"/>
                    <m:ctrlPr>
                      <w:ins w:id="126" w:author="Microsoft Office User" w:date="2017-06-22T17:14:00Z">
                        <w:rPr>
                          <w:rFonts w:ascii="Cambria Math" w:hAnsi="Cambria Math"/>
                          <w:i/>
                          <w:lang w:val="en-US"/>
                        </w:rPr>
                      </w:ins>
                    </m:ctrlPr>
                  </m:fPr>
                  <m:num>
                    <w:ins w:id="127" w:author="Microsoft Office User" w:date="2017-06-22T17:14:00Z">
                      <m:r>
                        <w:rPr>
                          <w:rFonts w:ascii="Cambria Math" w:hAnsi="Cambria Math"/>
                          <w:lang w:val="en-US"/>
                        </w:rPr>
                        <m:t>d</m:t>
                      </m:r>
                    </w:ins>
                    <m:sSub>
                      <m:sSubPr>
                        <m:ctrlPr>
                          <w:ins w:id="128" w:author="Microsoft Office User" w:date="2017-06-22T17:14:00Z">
                            <w:rPr>
                              <w:rFonts w:ascii="Cambria Math" w:hAnsi="Cambria Math"/>
                              <w:i/>
                              <w:lang w:val="en-US"/>
                            </w:rPr>
                          </w:ins>
                        </m:ctrlPr>
                      </m:sSubPr>
                      <m:e>
                        <w:ins w:id="129" w:author="Microsoft Office User" w:date="2017-06-22T17:14:00Z">
                          <m:r>
                            <w:rPr>
                              <w:rFonts w:ascii="Cambria Math" w:hAnsi="Cambria Math"/>
                              <w:lang w:val="en-US"/>
                            </w:rPr>
                            <m:t>p</m:t>
                          </m:r>
                        </w:ins>
                      </m:e>
                      <m:sub>
                        <w:ins w:id="130" w:author="Microsoft Office User" w:date="2017-06-22T17:14:00Z">
                          <m:r>
                            <w:rPr>
                              <w:rFonts w:ascii="Cambria Math" w:hAnsi="Cambria Math"/>
                              <w:lang w:val="en-US"/>
                            </w:rPr>
                            <m:t>t</m:t>
                          </m:r>
                        </w:ins>
                      </m:sub>
                    </m:sSub>
                  </m:num>
                  <m:den>
                    <m:sSub>
                      <m:sSubPr>
                        <m:ctrlPr>
                          <w:ins w:id="131" w:author="Microsoft Office User" w:date="2017-06-22T17:14:00Z">
                            <w:rPr>
                              <w:rFonts w:ascii="Cambria Math" w:hAnsi="Cambria Math"/>
                              <w:i/>
                              <w:lang w:val="en-US"/>
                            </w:rPr>
                          </w:ins>
                        </m:ctrlPr>
                      </m:sSubPr>
                      <m:e>
                        <w:ins w:id="132" w:author="Microsoft Office User" w:date="2017-06-22T17:14:00Z">
                          <m:r>
                            <w:rPr>
                              <w:rFonts w:ascii="Cambria Math" w:hAnsi="Cambria Math"/>
                              <w:lang w:val="en-US"/>
                            </w:rPr>
                            <m:t>p</m:t>
                          </m:r>
                        </w:ins>
                      </m:e>
                      <m:sub>
                        <w:ins w:id="133" w:author="Microsoft Office User" w:date="2017-06-22T17:14:00Z">
                          <m:r>
                            <w:rPr>
                              <w:rFonts w:ascii="Cambria Math" w:hAnsi="Cambria Math"/>
                              <w:lang w:val="en-US"/>
                            </w:rPr>
                            <m:t>t</m:t>
                          </m:r>
                        </w:ins>
                      </m:sub>
                    </m:sSub>
                  </m:den>
                </m:f>
              </m:den>
            </m:f>
          </m:e>
        </m:d>
        <w:ins w:id="134" w:author="Microsoft Office User" w:date="2017-06-22T17:15:00Z">
          <m:r>
            <w:rPr>
              <w:rFonts w:ascii="Cambria Math" w:hAnsi="Cambria Math"/>
              <w:lang w:val="en-US"/>
            </w:rPr>
            <m:t>=</m:t>
          </m:r>
        </w:ins>
        <w:ins w:id="135" w:author="Microsoft Office User" w:date="2017-06-22T17:16:00Z">
          <m:r>
            <w:rPr>
              <w:rFonts w:ascii="Cambria Math" w:hAnsi="Cambria Math"/>
              <w:lang w:val="en-US"/>
            </w:rPr>
            <m:t>b</m:t>
          </m:r>
        </w:ins>
        <m:f>
          <m:fPr>
            <m:ctrlPr>
              <w:ins w:id="136" w:author="Microsoft Office User" w:date="2017-06-22T17:15:00Z">
                <w:rPr>
                  <w:rFonts w:ascii="Cambria Math" w:hAnsi="Cambria Math"/>
                  <w:i/>
                  <w:lang w:val="en-US"/>
                </w:rPr>
              </w:ins>
            </m:ctrlPr>
          </m:fPr>
          <m:num>
            <m:sSub>
              <m:sSubPr>
                <m:ctrlPr>
                  <w:ins w:id="137" w:author="Microsoft Office User" w:date="2017-06-22T17:15:00Z">
                    <w:rPr>
                      <w:rFonts w:ascii="Cambria Math" w:hAnsi="Cambria Math"/>
                      <w:i/>
                      <w:lang w:val="en-US"/>
                    </w:rPr>
                  </w:ins>
                </m:ctrlPr>
              </m:sSubPr>
              <m:e>
                <w:ins w:id="138" w:author="Microsoft Office User" w:date="2017-06-22T17:15:00Z">
                  <m:r>
                    <w:rPr>
                      <w:rFonts w:ascii="Cambria Math" w:hAnsi="Cambria Math"/>
                      <w:lang w:val="en-US"/>
                    </w:rPr>
                    <m:t>p</m:t>
                  </m:r>
                </w:ins>
              </m:e>
              <m:sub>
                <w:ins w:id="139" w:author="Microsoft Office User" w:date="2017-06-22T17:15:00Z">
                  <m:r>
                    <w:rPr>
                      <w:rFonts w:ascii="Cambria Math" w:hAnsi="Cambria Math"/>
                      <w:lang w:val="en-US"/>
                    </w:rPr>
                    <m:t>t</m:t>
                  </m:r>
                </w:ins>
              </m:sub>
            </m:sSub>
          </m:num>
          <m:den>
            <m:sSub>
              <m:sSubPr>
                <m:ctrlPr>
                  <w:ins w:id="140" w:author="Microsoft Office User" w:date="2017-06-22T17:15:00Z">
                    <w:rPr>
                      <w:rFonts w:ascii="Cambria Math" w:hAnsi="Cambria Math"/>
                      <w:i/>
                      <w:lang w:val="en-US"/>
                    </w:rPr>
                  </w:ins>
                </m:ctrlPr>
              </m:sSubPr>
              <m:e>
                <w:ins w:id="141" w:author="Microsoft Office User" w:date="2017-06-22T17:15:00Z">
                  <m:r>
                    <w:rPr>
                      <w:rFonts w:ascii="Cambria Math" w:hAnsi="Cambria Math"/>
                      <w:lang w:val="en-US"/>
                    </w:rPr>
                    <m:t>Q</m:t>
                  </m:r>
                </w:ins>
              </m:e>
              <m:sub>
                <w:ins w:id="142" w:author="Microsoft Office User" w:date="2017-06-22T17:15:00Z">
                  <m:r>
                    <w:rPr>
                      <w:rFonts w:ascii="Cambria Math" w:hAnsi="Cambria Math"/>
                      <w:lang w:val="en-US"/>
                    </w:rPr>
                    <m:t>t</m:t>
                  </m:r>
                </w:ins>
              </m:sub>
            </m:sSub>
          </m:den>
        </m:f>
      </m:oMath>
      <w:ins w:id="143" w:author="Microsoft Office User" w:date="2017-06-22T22:47:00Z">
        <w:r w:rsidR="002333D8">
          <w:rPr>
            <w:lang w:val="en-US"/>
          </w:rPr>
          <w:t xml:space="preserve"> denote the elasticity of demand</w:t>
        </w:r>
      </w:ins>
      <w:ins w:id="144" w:author="Microsoft Office User" w:date="2017-06-22T17:12:00Z">
        <w:r w:rsidR="000F74E2">
          <w:rPr>
            <w:lang w:val="en-US"/>
          </w:rPr>
          <w:t xml:space="preserve">, and </w:t>
        </w:r>
      </w:ins>
      <w:ins w:id="145" w:author="Microsoft Office User" w:date="2017-06-22T17:13:00Z">
        <m:oMath>
          <m:r>
            <w:rPr>
              <w:rFonts w:ascii="Cambria Math" w:hAnsi="Cambria Math"/>
              <w:lang w:val="en-US"/>
            </w:rPr>
            <m:t>ζ</m:t>
          </m:r>
        </m:oMath>
      </w:ins>
      <w:ins w:id="146" w:author="Microsoft Office User" w:date="2017-06-22T17:16:00Z">
        <m:oMath>
          <m:r>
            <w:rPr>
              <w:rFonts w:ascii="Cambria Math" w:hAnsi="Cambria Math"/>
              <w:lang w:val="en-US"/>
            </w:rPr>
            <m:t>≡</m:t>
          </m:r>
        </m:oMath>
      </w:ins>
      <m:oMath>
        <m:f>
          <m:fPr>
            <m:ctrlPr>
              <w:ins w:id="147" w:author="Microsoft Office User" w:date="2017-06-22T17:13:00Z">
                <w:rPr>
                  <w:rFonts w:ascii="Cambria Math" w:hAnsi="Cambria Math"/>
                  <w:i/>
                  <w:lang w:val="en-US"/>
                </w:rPr>
              </w:ins>
            </m:ctrlPr>
          </m:fPr>
          <m:num>
            <m:f>
              <m:fPr>
                <m:type m:val="skw"/>
                <m:ctrlPr>
                  <w:ins w:id="148" w:author="Microsoft Office User" w:date="2017-06-22T17:13:00Z">
                    <w:rPr>
                      <w:rFonts w:ascii="Cambria Math" w:hAnsi="Cambria Math"/>
                      <w:i/>
                      <w:lang w:val="en-US"/>
                    </w:rPr>
                  </w:ins>
                </m:ctrlPr>
              </m:fPr>
              <m:num>
                <w:ins w:id="149" w:author="Microsoft Office User" w:date="2017-06-22T17:13:00Z">
                  <m:r>
                    <w:rPr>
                      <w:rFonts w:ascii="Cambria Math" w:hAnsi="Cambria Math"/>
                      <w:lang w:val="en-US"/>
                    </w:rPr>
                    <m:t>d</m:t>
                  </m:r>
                </w:ins>
                <m:sSub>
                  <m:sSubPr>
                    <m:ctrlPr>
                      <w:ins w:id="150" w:author="Microsoft Office User" w:date="2017-06-22T17:13:00Z">
                        <w:rPr>
                          <w:rFonts w:ascii="Cambria Math" w:hAnsi="Cambria Math"/>
                          <w:i/>
                          <w:lang w:val="en-US"/>
                        </w:rPr>
                      </w:ins>
                    </m:ctrlPr>
                  </m:sSubPr>
                  <m:e>
                    <w:ins w:id="151" w:author="Microsoft Office User" w:date="2017-06-22T17:13:00Z">
                      <m:r>
                        <w:rPr>
                          <w:rFonts w:ascii="Cambria Math" w:hAnsi="Cambria Math"/>
                          <w:lang w:val="en-US"/>
                        </w:rPr>
                        <m:t>Y</m:t>
                      </m:r>
                    </w:ins>
                  </m:e>
                  <m:sub>
                    <w:ins w:id="152" w:author="Microsoft Office User" w:date="2017-06-22T17:13:00Z">
                      <m:r>
                        <w:rPr>
                          <w:rFonts w:ascii="Cambria Math" w:hAnsi="Cambria Math"/>
                          <w:lang w:val="en-US"/>
                        </w:rPr>
                        <m:t>t</m:t>
                      </m:r>
                    </w:ins>
                  </m:sub>
                </m:sSub>
              </m:num>
              <m:den>
                <m:sSub>
                  <m:sSubPr>
                    <m:ctrlPr>
                      <w:ins w:id="153" w:author="Microsoft Office User" w:date="2017-06-22T17:13:00Z">
                        <w:rPr>
                          <w:rFonts w:ascii="Cambria Math" w:hAnsi="Cambria Math"/>
                          <w:i/>
                          <w:lang w:val="en-US"/>
                        </w:rPr>
                      </w:ins>
                    </m:ctrlPr>
                  </m:sSubPr>
                  <m:e>
                    <w:ins w:id="154" w:author="Microsoft Office User" w:date="2017-06-22T17:13:00Z">
                      <m:r>
                        <w:rPr>
                          <w:rFonts w:ascii="Cambria Math" w:hAnsi="Cambria Math"/>
                          <w:lang w:val="en-US"/>
                        </w:rPr>
                        <m:t>Y</m:t>
                      </m:r>
                    </w:ins>
                  </m:e>
                  <m:sub>
                    <w:ins w:id="155" w:author="Microsoft Office User" w:date="2017-06-22T17:13:00Z">
                      <m:r>
                        <w:rPr>
                          <w:rFonts w:ascii="Cambria Math" w:hAnsi="Cambria Math"/>
                          <w:lang w:val="en-US"/>
                        </w:rPr>
                        <m:t>t</m:t>
                      </m:r>
                    </w:ins>
                  </m:sub>
                </m:sSub>
              </m:den>
            </m:f>
          </m:num>
          <m:den>
            <m:f>
              <m:fPr>
                <m:type m:val="skw"/>
                <m:ctrlPr>
                  <w:ins w:id="156" w:author="Microsoft Office User" w:date="2017-06-22T17:13:00Z">
                    <w:rPr>
                      <w:rFonts w:ascii="Cambria Math" w:hAnsi="Cambria Math"/>
                      <w:i/>
                      <w:lang w:val="en-US"/>
                    </w:rPr>
                  </w:ins>
                </m:ctrlPr>
              </m:fPr>
              <m:num>
                <w:ins w:id="157" w:author="Microsoft Office User" w:date="2017-06-22T17:13:00Z">
                  <m:r>
                    <w:rPr>
                      <w:rFonts w:ascii="Cambria Math" w:hAnsi="Cambria Math"/>
                      <w:lang w:val="en-US"/>
                    </w:rPr>
                    <m:t>d</m:t>
                  </m:r>
                </w:ins>
                <m:sSub>
                  <m:sSubPr>
                    <m:ctrlPr>
                      <w:ins w:id="158" w:author="Microsoft Office User" w:date="2017-06-22T17:13:00Z">
                        <w:rPr>
                          <w:rFonts w:ascii="Cambria Math" w:hAnsi="Cambria Math"/>
                          <w:i/>
                          <w:lang w:val="en-US"/>
                        </w:rPr>
                      </w:ins>
                    </m:ctrlPr>
                  </m:sSubPr>
                  <m:e>
                    <w:ins w:id="159" w:author="Microsoft Office User" w:date="2017-06-22T17:13:00Z">
                      <m:r>
                        <w:rPr>
                          <w:rFonts w:ascii="Cambria Math" w:hAnsi="Cambria Math"/>
                          <w:lang w:val="en-US"/>
                        </w:rPr>
                        <m:t>p</m:t>
                      </m:r>
                    </w:ins>
                  </m:e>
                  <m:sub>
                    <w:ins w:id="160" w:author="Microsoft Office User" w:date="2017-06-22T17:13:00Z">
                      <m:r>
                        <w:rPr>
                          <w:rFonts w:ascii="Cambria Math" w:hAnsi="Cambria Math"/>
                          <w:lang w:val="en-US"/>
                        </w:rPr>
                        <m:t>t</m:t>
                      </m:r>
                    </w:ins>
                  </m:sub>
                </m:sSub>
              </m:num>
              <m:den>
                <m:sSub>
                  <m:sSubPr>
                    <m:ctrlPr>
                      <w:ins w:id="161" w:author="Microsoft Office User" w:date="2017-06-22T17:13:00Z">
                        <w:rPr>
                          <w:rFonts w:ascii="Cambria Math" w:hAnsi="Cambria Math"/>
                          <w:i/>
                          <w:lang w:val="en-US"/>
                        </w:rPr>
                      </w:ins>
                    </m:ctrlPr>
                  </m:sSubPr>
                  <m:e>
                    <w:ins w:id="162" w:author="Microsoft Office User" w:date="2017-06-22T17:13:00Z">
                      <m:r>
                        <w:rPr>
                          <w:rFonts w:ascii="Cambria Math" w:hAnsi="Cambria Math"/>
                          <w:lang w:val="en-US"/>
                        </w:rPr>
                        <m:t>p</m:t>
                      </m:r>
                    </w:ins>
                  </m:e>
                  <m:sub>
                    <w:ins w:id="163" w:author="Microsoft Office User" w:date="2017-06-22T17:13:00Z">
                      <m:r>
                        <w:rPr>
                          <w:rFonts w:ascii="Cambria Math" w:hAnsi="Cambria Math"/>
                          <w:lang w:val="en-US"/>
                        </w:rPr>
                        <m:t>t</m:t>
                      </m:r>
                    </w:ins>
                  </m:sub>
                </m:sSub>
              </m:den>
            </m:f>
          </m:den>
        </m:f>
      </m:oMath>
      <w:ins w:id="164" w:author="Microsoft Office User" w:date="2017-06-22T22:48:00Z">
        <w:r w:rsidR="002333D8">
          <w:rPr>
            <w:lang w:val="en-US"/>
          </w:rPr>
          <w:t xml:space="preserve"> the elasticity of supply.</w:t>
        </w:r>
      </w:ins>
      <w:ins w:id="165" w:author="Microsoft Office User" w:date="2017-06-22T23:09:00Z">
        <w:r w:rsidR="0085269F">
          <w:rPr>
            <w:lang w:val="en-US"/>
          </w:rPr>
          <w:t xml:space="preserve"> </w:t>
        </w:r>
      </w:ins>
    </w:p>
    <w:p w14:paraId="6302C7DE" w14:textId="749AF9A3" w:rsidR="009412A8" w:rsidRPr="00250B18" w:rsidRDefault="000124DC">
      <w:pPr>
        <w:spacing w:after="240" w:line="360" w:lineRule="auto"/>
        <w:jc w:val="both"/>
        <w:rPr>
          <w:ins w:id="166" w:author="Microsoft Office User" w:date="2017-06-23T15:59:00Z"/>
          <w:i/>
          <w:lang w:val="en-US"/>
          <w:rPrChange w:id="167" w:author="Microsoft Office User" w:date="2017-06-23T16:06:00Z">
            <w:rPr>
              <w:ins w:id="168" w:author="Microsoft Office User" w:date="2017-06-23T15:59:00Z"/>
              <w:lang w:val="en-US"/>
            </w:rPr>
          </w:rPrChange>
        </w:rPr>
        <w:pPrChange w:id="169" w:author="Microsoft Office User" w:date="2017-06-24T00:08:00Z">
          <w:pPr>
            <w:spacing w:after="240" w:line="360" w:lineRule="auto"/>
            <w:ind w:firstLine="720"/>
            <w:jc w:val="both"/>
          </w:pPr>
        </w:pPrChange>
      </w:pPr>
      <w:ins w:id="170" w:author="Microsoft Office User" w:date="2017-06-23T15:55:00Z">
        <w:r w:rsidRPr="00250B18">
          <w:rPr>
            <w:b/>
            <w:i/>
            <w:lang w:val="en-US"/>
            <w:rPrChange w:id="171" w:author="Microsoft Office User" w:date="2017-06-23T16:06:00Z">
              <w:rPr>
                <w:b/>
                <w:lang w:val="en-US"/>
              </w:rPr>
            </w:rPrChange>
          </w:rPr>
          <w:t xml:space="preserve">Proposition </w:t>
        </w:r>
        <w:r w:rsidRPr="00250B18">
          <w:rPr>
            <w:b/>
            <w:i/>
            <w:u w:val="single"/>
            <w:lang w:val="en-US"/>
            <w:rPrChange w:id="172" w:author="Microsoft Office User" w:date="2017-06-23T16:06:00Z">
              <w:rPr>
                <w:b/>
                <w:lang w:val="en-US"/>
              </w:rPr>
            </w:rPrChange>
          </w:rPr>
          <w:t>3</w:t>
        </w:r>
      </w:ins>
      <w:ins w:id="173" w:author="Microsoft Office User" w:date="2017-06-23T15:56:00Z">
        <w:r w:rsidRPr="00250B18">
          <w:rPr>
            <w:b/>
            <w:i/>
            <w:u w:val="single"/>
            <w:lang w:val="en-US"/>
            <w:rPrChange w:id="174" w:author="Microsoft Office User" w:date="2017-06-23T16:06:00Z">
              <w:rPr>
                <w:b/>
                <w:u w:val="single"/>
                <w:lang w:val="en-US"/>
              </w:rPr>
            </w:rPrChange>
          </w:rPr>
          <w:t>.</w:t>
        </w:r>
        <w:r w:rsidRPr="00250B18">
          <w:rPr>
            <w:i/>
            <w:lang w:val="en-US"/>
            <w:rPrChange w:id="175" w:author="Microsoft Office User" w:date="2017-06-23T16:06:00Z">
              <w:rPr>
                <w:b/>
                <w:u w:val="single"/>
                <w:lang w:val="en-US"/>
              </w:rPr>
            </w:rPrChange>
          </w:rPr>
          <w:t xml:space="preserve"> Under the following conditions, demand elasticity</w:t>
        </w:r>
      </w:ins>
      <w:ins w:id="176" w:author="Microsoft Office User" w:date="2017-06-23T15:59:00Z">
        <w:r w:rsidR="009412A8" w:rsidRPr="00250B18">
          <w:rPr>
            <w:i/>
            <w:lang w:val="en-US"/>
            <w:rPrChange w:id="177" w:author="Microsoft Office User" w:date="2017-06-23T16:06:00Z">
              <w:rPr>
                <w:lang w:val="en-US"/>
              </w:rPr>
            </w:rPrChange>
          </w:rPr>
          <w:t xml:space="preserve"> </w:t>
        </w:r>
        <m:oMath>
          <m:r>
            <w:rPr>
              <w:rFonts w:ascii="Cambria Math" w:hAnsi="Cambria Math"/>
              <w:lang w:val="en-US"/>
            </w:rPr>
            <m:t>η</m:t>
          </m:r>
        </m:oMath>
      </w:ins>
      <w:ins w:id="178" w:author="Microsoft Office User" w:date="2017-06-23T15:56:00Z">
        <w:r w:rsidRPr="00250B18">
          <w:rPr>
            <w:i/>
            <w:lang w:val="en-US"/>
            <w:rPrChange w:id="179" w:author="Microsoft Office User" w:date="2017-06-23T16:06:00Z">
              <w:rPr>
                <w:b/>
                <w:lang w:val="en-US"/>
              </w:rPr>
            </w:rPrChange>
          </w:rPr>
          <w:t xml:space="preserve"> </w:t>
        </w:r>
      </w:ins>
      <w:ins w:id="180" w:author="Microsoft Office User" w:date="2017-06-23T15:59:00Z">
        <w:r w:rsidR="009412A8" w:rsidRPr="00250B18">
          <w:rPr>
            <w:i/>
            <w:lang w:val="en-US"/>
            <w:rPrChange w:id="181" w:author="Microsoft Office User" w:date="2017-06-23T16:06:00Z">
              <w:rPr>
                <w:lang w:val="en-US"/>
              </w:rPr>
            </w:rPrChange>
          </w:rPr>
          <w:t>increase</w:t>
        </w:r>
      </w:ins>
      <w:ins w:id="182" w:author="Microsoft Office User" w:date="2017-06-24T00:08:00Z">
        <w:r w:rsidR="00910E44">
          <w:rPr>
            <w:i/>
            <w:lang w:val="en-US"/>
          </w:rPr>
          <w:t>s</w:t>
        </w:r>
      </w:ins>
      <w:ins w:id="183" w:author="Microsoft Office User" w:date="2017-06-23T15:59:00Z">
        <w:r w:rsidR="009412A8" w:rsidRPr="00250B18">
          <w:rPr>
            <w:i/>
            <w:lang w:val="en-US"/>
            <w:rPrChange w:id="184" w:author="Microsoft Office User" w:date="2017-06-23T16:06:00Z">
              <w:rPr>
                <w:lang w:val="en-US"/>
              </w:rPr>
            </w:rPrChange>
          </w:rPr>
          <w:t>:</w:t>
        </w:r>
      </w:ins>
    </w:p>
    <w:p w14:paraId="1DF7B10F" w14:textId="22632485" w:rsidR="00A04FB5" w:rsidRPr="00250B18" w:rsidRDefault="00250B18">
      <w:pPr>
        <w:pStyle w:val="ListParagraph"/>
        <w:numPr>
          <w:ilvl w:val="0"/>
          <w:numId w:val="19"/>
        </w:numPr>
        <w:spacing w:after="240" w:line="360" w:lineRule="auto"/>
        <w:jc w:val="both"/>
        <w:rPr>
          <w:ins w:id="185" w:author="Microsoft Office User" w:date="2017-06-22T17:02:00Z"/>
          <w:rFonts w:ascii="Cambria Math" w:hAnsi="Cambria Math"/>
          <w:i/>
          <w:lang w:val="en-US"/>
          <w:rPrChange w:id="186" w:author="Microsoft Office User" w:date="2017-06-23T16:06:00Z">
            <w:rPr>
              <w:ins w:id="187" w:author="Microsoft Office User" w:date="2017-06-22T17:02:00Z"/>
              <w:bCs/>
              <w:lang w:val="en-US"/>
            </w:rPr>
          </w:rPrChange>
        </w:rPr>
        <w:pPrChange w:id="188" w:author="Microsoft Office User" w:date="2017-06-23T15:59:00Z">
          <w:pPr>
            <w:spacing w:after="240" w:line="360" w:lineRule="auto"/>
            <w:jc w:val="both"/>
          </w:pPr>
        </w:pPrChange>
      </w:pPr>
      <w:ins w:id="189" w:author="Microsoft Office User" w:date="2017-06-22T23:06:00Z">
        <m:oMath>
          <m:r>
            <w:rPr>
              <w:rFonts w:ascii="Cambria Math" w:hAnsi="Cambria Math"/>
              <w:lang w:val="en-US"/>
            </w:rPr>
            <m:t>da</m:t>
          </m:r>
        </m:oMath>
      </w:ins>
      <w:ins w:id="190" w:author="Microsoft Office User" w:date="2017-06-22T23:02:00Z">
        <m:oMath>
          <m:r>
            <w:rPr>
              <w:rFonts w:ascii="Cambria Math" w:hAnsi="Cambria Math"/>
              <w:lang w:val="en-US"/>
            </w:rPr>
            <m:t>&gt;0</m:t>
          </m:r>
        </m:oMath>
      </w:ins>
      <w:ins w:id="191" w:author="Microsoft Office User" w:date="2017-06-22T17:01:00Z">
        <w:r w:rsidR="00431346" w:rsidRPr="00250B18">
          <w:rPr>
            <w:rFonts w:ascii="Cambria Math" w:hAnsi="Cambria Math"/>
            <w:i/>
            <w:lang w:val="en-US"/>
            <w:rPrChange w:id="192" w:author="Microsoft Office User" w:date="2017-06-23T16:06:00Z">
              <w:rPr>
                <w:bCs/>
                <w:lang w:val="en-US"/>
              </w:rPr>
            </w:rPrChange>
          </w:rPr>
          <w:t xml:space="preserve"> and </w:t>
        </w:r>
      </w:ins>
      <w:ins w:id="193" w:author="Microsoft Office User" w:date="2017-06-22T23:02:00Z">
        <m:oMath>
          <m:r>
            <w:rPr>
              <w:rFonts w:ascii="Cambria Math" w:hAnsi="Cambria Math" w:hint="eastAsia"/>
              <w:lang w:val="en-US"/>
            </w:rPr>
            <m:t>ζ</m:t>
          </m:r>
          <m:r>
            <w:rPr>
              <w:rFonts w:ascii="Cambria Math" w:hAnsi="Cambria Math"/>
              <w:lang w:val="en-US"/>
            </w:rPr>
            <m:t>&lt;1</m:t>
          </m:r>
        </m:oMath>
      </w:ins>
      <w:ins w:id="194" w:author="Microsoft Office User" w:date="2017-06-22T17:06:00Z">
        <w:r w:rsidR="00EB3E4A" w:rsidRPr="00250B18">
          <w:rPr>
            <w:rFonts w:ascii="Cambria Math" w:hAnsi="Cambria Math"/>
            <w:i/>
            <w:lang w:val="en-US"/>
            <w:rPrChange w:id="195" w:author="Microsoft Office User" w:date="2017-06-23T16:06:00Z">
              <w:rPr>
                <w:bCs/>
                <w:lang w:val="en-US"/>
              </w:rPr>
            </w:rPrChange>
          </w:rPr>
          <w:t>, ceteris paribus</w:t>
        </w:r>
      </w:ins>
      <w:ins w:id="196" w:author="Microsoft Office User" w:date="2017-06-22T22:49:00Z">
        <w:r w:rsidR="002333D8" w:rsidRPr="00250B18">
          <w:rPr>
            <w:rFonts w:ascii="Cambria Math" w:hAnsi="Cambria Math"/>
            <w:i/>
            <w:lang w:val="en-US"/>
            <w:rPrChange w:id="197" w:author="Microsoft Office User" w:date="2017-06-23T16:06:00Z">
              <w:rPr>
                <w:bCs/>
                <w:lang w:val="en-US"/>
              </w:rPr>
            </w:rPrChange>
          </w:rPr>
          <w:t>;</w:t>
        </w:r>
      </w:ins>
      <w:ins w:id="198" w:author="Microsoft Office User" w:date="2017-06-23T15:27:00Z">
        <w:r w:rsidR="00E13725" w:rsidRPr="00250B18">
          <w:rPr>
            <w:rFonts w:ascii="Cambria Math" w:hAnsi="Cambria Math"/>
            <w:i/>
            <w:lang w:val="en-US"/>
            <w:rPrChange w:id="199" w:author="Microsoft Office User" w:date="2017-06-23T16:06:00Z">
              <w:rPr>
                <w:bCs/>
                <w:lang w:val="en-US"/>
              </w:rPr>
            </w:rPrChange>
          </w:rPr>
          <w:t xml:space="preserve"> or</w:t>
        </w:r>
      </w:ins>
    </w:p>
    <w:p w14:paraId="152ACBA1" w14:textId="5072ED9D" w:rsidR="00921A5F" w:rsidRPr="00250B18" w:rsidRDefault="00250B18">
      <w:pPr>
        <w:pStyle w:val="ListParagraph"/>
        <w:numPr>
          <w:ilvl w:val="0"/>
          <w:numId w:val="19"/>
        </w:numPr>
        <w:spacing w:after="240" w:line="360" w:lineRule="auto"/>
        <w:jc w:val="both"/>
        <w:rPr>
          <w:ins w:id="200" w:author="Microsoft Office User" w:date="2017-06-23T16:02:00Z"/>
          <w:bCs/>
          <w:i/>
          <w:lang w:val="en-US"/>
          <w:rPrChange w:id="201" w:author="Microsoft Office User" w:date="2017-06-23T16:06:00Z">
            <w:rPr>
              <w:ins w:id="202" w:author="Microsoft Office User" w:date="2017-06-23T16:02:00Z"/>
              <w:bCs/>
              <w:lang w:val="en-US"/>
            </w:rPr>
          </w:rPrChange>
        </w:rPr>
        <w:pPrChange w:id="203" w:author="Microsoft Office User" w:date="2017-06-24T00:10:00Z">
          <w:pPr>
            <w:spacing w:after="240" w:line="360" w:lineRule="auto"/>
            <w:ind w:firstLine="720"/>
            <w:jc w:val="both"/>
          </w:pPr>
        </w:pPrChange>
      </w:pPr>
      <w:ins w:id="204" w:author="Microsoft Office User" w:date="2017-06-22T23:05:00Z">
        <m:oMath>
          <m:r>
            <w:rPr>
              <w:rFonts w:ascii="Cambria Math" w:hAnsi="Cambria Math"/>
              <w:lang w:val="en-US"/>
            </w:rPr>
            <m:t>db</m:t>
          </m:r>
        </m:oMath>
      </w:ins>
      <w:ins w:id="205" w:author="Microsoft Office User" w:date="2017-06-22T23:11:00Z">
        <m:oMath>
          <m:r>
            <w:rPr>
              <w:rFonts w:ascii="Cambria Math" w:hAnsi="Cambria Math"/>
              <w:lang w:val="en-US"/>
            </w:rPr>
            <m:t>&gt;</m:t>
          </m:r>
        </m:oMath>
      </w:ins>
      <w:ins w:id="206" w:author="Microsoft Office User" w:date="2017-06-22T23:05:00Z">
        <m:oMath>
          <m:r>
            <w:rPr>
              <w:rFonts w:ascii="Cambria Math" w:hAnsi="Cambria Math"/>
              <w:lang w:val="en-US"/>
            </w:rPr>
            <m:t>0</m:t>
          </m:r>
        </m:oMath>
      </w:ins>
      <w:ins w:id="207" w:author="Microsoft Office User" w:date="2017-06-22T23:17:00Z">
        <w:r w:rsidR="00036BB1" w:rsidRPr="00250B18">
          <w:rPr>
            <w:bCs/>
            <w:i/>
            <w:lang w:val="en-US"/>
            <w:rPrChange w:id="208" w:author="Microsoft Office User" w:date="2017-06-23T16:06:00Z">
              <w:rPr>
                <w:bCs/>
                <w:lang w:val="en-US"/>
              </w:rPr>
            </w:rPrChange>
          </w:rPr>
          <w:t xml:space="preserve"> and</w:t>
        </w:r>
      </w:ins>
      <w:ins w:id="209" w:author="Microsoft Office User" w:date="2017-06-23T16:01:00Z">
        <w:r w:rsidRPr="00250B18">
          <w:rPr>
            <w:bCs/>
            <w:i/>
            <w:lang w:val="en-US"/>
            <w:rPrChange w:id="210" w:author="Microsoft Office User" w:date="2017-06-23T16:06:00Z">
              <w:rPr>
                <w:bCs/>
                <w:lang w:val="en-US"/>
              </w:rPr>
            </w:rPrChange>
          </w:rPr>
          <w:t xml:space="preserve"> </w:t>
        </w:r>
        <m:oMath>
          <m:r>
            <w:rPr>
              <w:rFonts w:ascii="Cambria Math" w:hAnsi="Cambria Math"/>
              <w:lang w:val="en-US"/>
            </w:rPr>
            <m:t>ζ</m:t>
          </m:r>
        </m:oMath>
        <w:r w:rsidRPr="00250B18">
          <w:rPr>
            <w:i/>
            <w:lang w:val="en-US"/>
            <w:rPrChange w:id="211" w:author="Microsoft Office User" w:date="2017-06-23T16:06:00Z">
              <w:rPr>
                <w:lang w:val="en-US"/>
              </w:rPr>
            </w:rPrChange>
          </w:rPr>
          <w:t xml:space="preserve"> is small enough such that</w:t>
        </w:r>
      </w:ins>
      <w:ins w:id="212" w:author="Microsoft Office User" w:date="2017-06-22T23:17:00Z">
        <w:r w:rsidR="00036BB1" w:rsidRPr="00250B18">
          <w:rPr>
            <w:bCs/>
            <w:i/>
            <w:lang w:val="en-US"/>
            <w:rPrChange w:id="213" w:author="Microsoft Office User" w:date="2017-06-23T16:06:00Z">
              <w:rPr>
                <w:bCs/>
                <w:lang w:val="en-US"/>
              </w:rPr>
            </w:rPrChange>
          </w:rPr>
          <w:t xml:space="preserve"> </w:t>
        </w:r>
        <m:oMath>
          <m:r>
            <w:rPr>
              <w:rFonts w:ascii="Cambria Math" w:hAnsi="Cambria Math"/>
              <w:lang w:val="en-US"/>
            </w:rPr>
            <m:t>ζ&lt;</m:t>
          </m:r>
        </m:oMath>
      </w:ins>
      <w:ins w:id="214" w:author="Microsoft Office User" w:date="2017-06-23T16:01:00Z">
        <m:oMath>
          <m:r>
            <w:rPr>
              <w:rFonts w:ascii="Cambria Math" w:hAnsi="Cambria Math"/>
              <w:lang w:val="en-US"/>
            </w:rPr>
            <m:t>1+</m:t>
          </m:r>
        </m:oMath>
      </w:ins>
      <m:oMath>
        <m:f>
          <m:fPr>
            <m:ctrlPr>
              <w:ins w:id="215" w:author="Microsoft Office User" w:date="2017-06-23T16:02:00Z">
                <w:rPr>
                  <w:rFonts w:ascii="Cambria Math" w:hAnsi="Cambria Math"/>
                  <w:i/>
                  <w:lang w:val="en-US"/>
                </w:rPr>
              </w:ins>
            </m:ctrlPr>
          </m:fPr>
          <m:num>
            <w:ins w:id="216" w:author="Microsoft Office User" w:date="2017-06-23T16:02:00Z">
              <m:r>
                <w:rPr>
                  <w:rFonts w:ascii="Cambria Math" w:hAnsi="Cambria Math"/>
                  <w:lang w:val="en-US"/>
                </w:rPr>
                <m:t>1</m:t>
              </m:r>
            </w:ins>
          </m:num>
          <m:den>
            <w:ins w:id="217" w:author="Microsoft Office User" w:date="2017-06-23T16:02:00Z">
              <m:r>
                <w:rPr>
                  <w:rFonts w:ascii="Cambria Math" w:hAnsi="Cambria Math"/>
                  <w:lang w:val="en-US"/>
                </w:rPr>
                <m:t>b</m:t>
              </m:r>
            </w:ins>
            <w:ins w:id="218" w:author="Microsoft Office User" w:date="2017-06-23T19:10:00Z">
              <m:r>
                <w:rPr>
                  <w:rFonts w:ascii="Cambria Math" w:hAnsi="Cambria Math"/>
                  <w:lang w:val="en-US"/>
                </w:rPr>
                <m:t>∙</m:t>
              </m:r>
            </w:ins>
            <m:d>
              <m:dPr>
                <m:ctrlPr>
                  <w:ins w:id="219" w:author="Microsoft Office User" w:date="2017-06-23T19:10:00Z">
                    <w:rPr>
                      <w:rFonts w:ascii="Cambria Math" w:hAnsi="Cambria Math"/>
                      <w:i/>
                      <w:lang w:val="en-US"/>
                    </w:rPr>
                  </w:ins>
                </m:ctrlPr>
              </m:dPr>
              <m:e>
                <m:f>
                  <m:fPr>
                    <m:type m:val="skw"/>
                    <m:ctrlPr>
                      <w:ins w:id="220" w:author="Microsoft Office User" w:date="2017-06-23T19:10:00Z">
                        <w:rPr>
                          <w:rFonts w:ascii="Cambria Math" w:hAnsi="Cambria Math"/>
                          <w:i/>
                          <w:lang w:val="en-US"/>
                        </w:rPr>
                      </w:ins>
                    </m:ctrlPr>
                  </m:fPr>
                  <m:num>
                    <w:ins w:id="221" w:author="Microsoft Office User" w:date="2017-06-23T19:10:00Z">
                      <m:r>
                        <w:rPr>
                          <w:rFonts w:ascii="Cambria Math" w:hAnsi="Cambria Math"/>
                          <w:lang w:val="en-US"/>
                        </w:rPr>
                        <m:t>d</m:t>
                      </m:r>
                    </w:ins>
                    <m:sSub>
                      <m:sSubPr>
                        <m:ctrlPr>
                          <w:ins w:id="222" w:author="Microsoft Office User" w:date="2017-06-23T19:10:00Z">
                            <w:rPr>
                              <w:rFonts w:ascii="Cambria Math" w:hAnsi="Cambria Math"/>
                              <w:i/>
                              <w:lang w:val="en-US"/>
                            </w:rPr>
                          </w:ins>
                        </m:ctrlPr>
                      </m:sSubPr>
                      <m:e>
                        <w:ins w:id="223" w:author="Microsoft Office User" w:date="2017-06-23T19:10:00Z">
                          <m:r>
                            <w:rPr>
                              <w:rFonts w:ascii="Cambria Math" w:hAnsi="Cambria Math"/>
                              <w:lang w:val="en-US"/>
                            </w:rPr>
                            <m:t>p</m:t>
                          </m:r>
                        </w:ins>
                      </m:e>
                      <m:sub>
                        <w:ins w:id="224" w:author="Microsoft Office User" w:date="2017-06-23T19:10:00Z">
                          <m:r>
                            <w:rPr>
                              <w:rFonts w:ascii="Cambria Math" w:hAnsi="Cambria Math"/>
                              <w:lang w:val="en-US"/>
                            </w:rPr>
                            <m:t>t</m:t>
                          </m:r>
                        </w:ins>
                      </m:sub>
                    </m:sSub>
                  </m:num>
                  <m:den>
                    <m:sSub>
                      <m:sSubPr>
                        <m:ctrlPr>
                          <w:ins w:id="225" w:author="Microsoft Office User" w:date="2017-06-23T19:10:00Z">
                            <w:rPr>
                              <w:rFonts w:ascii="Cambria Math" w:hAnsi="Cambria Math"/>
                              <w:i/>
                              <w:lang w:val="en-US"/>
                            </w:rPr>
                          </w:ins>
                        </m:ctrlPr>
                      </m:sSubPr>
                      <m:e>
                        <w:ins w:id="226" w:author="Microsoft Office User" w:date="2017-06-23T19:10:00Z">
                          <m:r>
                            <w:rPr>
                              <w:rFonts w:ascii="Cambria Math" w:hAnsi="Cambria Math"/>
                              <w:lang w:val="en-US"/>
                            </w:rPr>
                            <m:t>p</m:t>
                          </m:r>
                        </w:ins>
                      </m:e>
                      <m:sub>
                        <w:ins w:id="227" w:author="Microsoft Office User" w:date="2017-06-23T19:10:00Z">
                          <m:r>
                            <w:rPr>
                              <w:rFonts w:ascii="Cambria Math" w:hAnsi="Cambria Math"/>
                              <w:lang w:val="en-US"/>
                            </w:rPr>
                            <m:t>t</m:t>
                          </m:r>
                        </w:ins>
                      </m:sub>
                    </m:sSub>
                  </m:den>
                </m:f>
              </m:e>
            </m:d>
          </m:den>
        </m:f>
      </m:oMath>
      <w:ins w:id="228" w:author="Microsoft Office User" w:date="2017-06-23T18:28:00Z">
        <w:r w:rsidR="00C54866">
          <w:rPr>
            <w:bCs/>
            <w:i/>
            <w:lang w:val="en-US"/>
          </w:rPr>
          <w:t>,</w:t>
        </w:r>
      </w:ins>
      <w:ins w:id="229" w:author="Microsoft Office User" w:date="2017-06-23T18:29:00Z">
        <w:r w:rsidR="00C54866">
          <w:rPr>
            <w:bCs/>
            <w:i/>
            <w:lang w:val="en-US"/>
          </w:rPr>
          <w:t xml:space="preserve"> </w:t>
        </w:r>
      </w:ins>
      <w:ins w:id="230" w:author="Microsoft Office User" w:date="2017-06-23T18:28:00Z">
        <w:r w:rsidR="00C54866">
          <w:rPr>
            <w:bCs/>
            <w:i/>
            <w:lang w:val="en-US"/>
          </w:rPr>
          <w:t xml:space="preserve">where </w:t>
        </w:r>
        <m:oMath>
          <m:f>
            <m:fPr>
              <m:type m:val="skw"/>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den>
          </m:f>
        </m:oMath>
        <w:r w:rsidR="00C54866">
          <w:rPr>
            <w:i/>
            <w:lang w:val="en-US"/>
          </w:rPr>
          <w:t>measures the relative change in</w:t>
        </w:r>
      </w:ins>
      <w:ins w:id="231" w:author="Microsoft Office User" w:date="2017-06-23T18:30:00Z">
        <w:r w:rsidR="00C54866">
          <w:rPr>
            <w:i/>
            <w:lang w:val="en-US"/>
          </w:rPr>
          <w:t xml:space="preserve"> </w:t>
        </w:r>
      </w:ins>
      <w:ins w:id="232" w:author="Microsoft Office User" w:date="2017-06-23T19:10:00Z">
        <w:r w:rsidR="00BF6289">
          <w:rPr>
            <w:i/>
            <w:lang w:val="en-US"/>
          </w:rPr>
          <w:t xml:space="preserve">the </w:t>
        </w:r>
      </w:ins>
      <w:ins w:id="233" w:author="Microsoft Office User" w:date="2017-06-23T18:30:00Z">
        <w:r w:rsidR="00C54866">
          <w:rPr>
            <w:i/>
            <w:lang w:val="en-US"/>
          </w:rPr>
          <w:t>equilibrium price</w:t>
        </w:r>
      </w:ins>
      <w:ins w:id="234" w:author="Microsoft Office User" w:date="2017-06-23T18:29:00Z">
        <w:r w:rsidR="00C54866">
          <w:rPr>
            <w:i/>
            <w:lang w:val="en-US"/>
          </w:rPr>
          <w:t xml:space="preserve"> when moving from</w:t>
        </w:r>
      </w:ins>
      <w:ins w:id="235" w:author="Microsoft Office User" w:date="2017-06-23T19:10:00Z">
        <w:r w:rsidR="00BF6289">
          <w:rPr>
            <w:i/>
            <w:lang w:val="en-US"/>
          </w:rPr>
          <w:t xml:space="preserve"> </w:t>
        </w:r>
      </w:ins>
      <w:ins w:id="236" w:author="Microsoft Office User" w:date="2017-06-23T18:30:00Z">
        <w:r w:rsidR="00C54866">
          <w:rPr>
            <w:i/>
            <w:lang w:val="en-US"/>
          </w:rPr>
          <w:t>b to (b+</w:t>
        </w:r>
        <m:oMath>
          <m:r>
            <w:rPr>
              <w:rFonts w:ascii="Cambria Math" w:hAnsi="Cambria Math"/>
              <w:lang w:val="en-US"/>
            </w:rPr>
            <m:t xml:space="preserve"> db</m:t>
          </m:r>
        </m:oMath>
        <w:r w:rsidR="00C54866">
          <w:rPr>
            <w:i/>
            <w:lang w:val="en-US"/>
          </w:rPr>
          <w:t>)</w:t>
        </w:r>
      </w:ins>
      <w:ins w:id="237" w:author="Microsoft Office User" w:date="2017-06-23T19:10:00Z">
        <w:r w:rsidR="00BF6289">
          <w:rPr>
            <w:i/>
            <w:lang w:val="en-US"/>
          </w:rPr>
          <w:t xml:space="preserve"> where </w:t>
        </w:r>
      </w:ins>
      <w:ins w:id="238" w:author="Microsoft Office User" w:date="2017-06-23T19:11:00Z">
        <m:oMath>
          <m:r>
            <w:rPr>
              <w:rFonts w:ascii="Cambria Math" w:hAnsi="Cambria Math"/>
              <w:lang w:val="en-US"/>
            </w:rPr>
            <m:t>db&gt;0</m:t>
          </m:r>
        </m:oMath>
      </w:ins>
      <w:ins w:id="239" w:author="Microsoft Office User" w:date="2017-06-23T18:31:00Z">
        <w:r w:rsidR="00C54866">
          <w:rPr>
            <w:i/>
            <w:lang w:val="en-US"/>
          </w:rPr>
          <w:t>,</w:t>
        </w:r>
      </w:ins>
      <w:ins w:id="240" w:author="Microsoft Office User" w:date="2017-06-23T18:29:00Z">
        <w:r w:rsidR="00C54866">
          <w:rPr>
            <w:i/>
            <w:lang w:val="en-US"/>
          </w:rPr>
          <w:t xml:space="preserve"> </w:t>
        </w:r>
      </w:ins>
      <w:ins w:id="241" w:author="Microsoft Office User" w:date="2017-06-22T17:09:00Z">
        <w:r w:rsidR="0044655E" w:rsidRPr="00250B18">
          <w:rPr>
            <w:bCs/>
            <w:i/>
            <w:lang w:val="en-US"/>
          </w:rPr>
          <w:t>ceteris paribus</w:t>
        </w:r>
      </w:ins>
      <w:ins w:id="242" w:author="Microsoft Office User" w:date="2017-06-22T22:51:00Z">
        <w:r w:rsidR="00BE69C7" w:rsidRPr="00250B18">
          <w:rPr>
            <w:bCs/>
            <w:i/>
            <w:lang w:val="en-US"/>
            <w:rPrChange w:id="243" w:author="Microsoft Office User" w:date="2017-06-23T16:06:00Z">
              <w:rPr>
                <w:i/>
                <w:iCs/>
                <w:lang w:val="en-US"/>
              </w:rPr>
            </w:rPrChange>
          </w:rPr>
          <w:t>.</w:t>
        </w:r>
      </w:ins>
      <w:ins w:id="244" w:author="Microsoft Office User" w:date="2017-06-16T07:26:00Z">
        <w:r w:rsidR="00E67DD3" w:rsidRPr="00250B18">
          <w:rPr>
            <w:bCs/>
            <w:i/>
            <w:lang w:val="en-US"/>
            <w:rPrChange w:id="245" w:author="Microsoft Office User" w:date="2017-06-23T16:06:00Z">
              <w:rPr>
                <w:bCs/>
                <w:lang w:val="en-US"/>
              </w:rPr>
            </w:rPrChange>
          </w:rPr>
          <w:t xml:space="preserve"> </w:t>
        </w:r>
      </w:ins>
    </w:p>
    <w:p w14:paraId="1AF05723" w14:textId="641286AF" w:rsidR="004E5F2D" w:rsidRDefault="00250B18">
      <w:pPr>
        <w:spacing w:after="240" w:line="360" w:lineRule="auto"/>
        <w:jc w:val="both"/>
        <w:rPr>
          <w:ins w:id="246" w:author="Microsoft Office User" w:date="2017-06-23T19:55:00Z"/>
          <w:i/>
          <w:lang w:val="en-US"/>
        </w:rPr>
        <w:pPrChange w:id="247" w:author="Microsoft Office User" w:date="2017-06-23T19:55:00Z">
          <w:pPr>
            <w:spacing w:after="240" w:line="360" w:lineRule="auto"/>
            <w:ind w:firstLine="720"/>
            <w:jc w:val="both"/>
          </w:pPr>
        </w:pPrChange>
      </w:pPr>
      <w:ins w:id="248" w:author="Microsoft Office User" w:date="2017-06-23T16:02:00Z">
        <w:r w:rsidRPr="00250B18">
          <w:rPr>
            <w:bCs/>
            <w:i/>
            <w:lang w:val="en-US"/>
            <w:rPrChange w:id="249" w:author="Microsoft Office User" w:date="2017-06-23T16:06:00Z">
              <w:rPr>
                <w:bCs/>
                <w:lang w:val="en-US"/>
              </w:rPr>
            </w:rPrChange>
          </w:rPr>
          <w:lastRenderedPageBreak/>
          <w:t>That is, for a sufficiently small supply elasticity, an increase in the inter</w:t>
        </w:r>
      </w:ins>
      <w:ins w:id="250" w:author="Microsoft Office User" w:date="2017-06-23T16:03:00Z">
        <w:r w:rsidRPr="00250B18">
          <w:rPr>
            <w:bCs/>
            <w:i/>
            <w:lang w:val="en-US"/>
            <w:rPrChange w:id="251" w:author="Microsoft Office User" w:date="2017-06-23T16:06:00Z">
              <w:rPr>
                <w:bCs/>
                <w:lang w:val="en-US"/>
              </w:rPr>
            </w:rPrChange>
          </w:rPr>
          <w:t>c</w:t>
        </w:r>
      </w:ins>
      <w:ins w:id="252" w:author="Microsoft Office User" w:date="2017-06-23T16:02:00Z">
        <w:r w:rsidRPr="00250B18">
          <w:rPr>
            <w:bCs/>
            <w:i/>
            <w:lang w:val="en-US"/>
            <w:rPrChange w:id="253" w:author="Microsoft Office User" w:date="2017-06-23T16:06:00Z">
              <w:rPr>
                <w:bCs/>
                <w:lang w:val="en-US"/>
              </w:rPr>
            </w:rPrChange>
          </w:rPr>
          <w:t xml:space="preserve">ept or slope of the demand curve </w:t>
        </w:r>
      </w:ins>
      <w:ins w:id="254" w:author="Microsoft Office User" w:date="2017-06-23T16:03:00Z">
        <w:r w:rsidRPr="00250B18">
          <w:rPr>
            <w:bCs/>
            <w:i/>
            <w:lang w:val="en-US"/>
            <w:rPrChange w:id="255" w:author="Microsoft Office User" w:date="2017-06-23T16:06:00Z">
              <w:rPr>
                <w:bCs/>
                <w:lang w:val="en-US"/>
              </w:rPr>
            </w:rPrChange>
          </w:rPr>
          <w:t>result</w:t>
        </w:r>
      </w:ins>
      <w:ins w:id="256" w:author="Microsoft Office User" w:date="2017-06-23T18:31:00Z">
        <w:r w:rsidR="00C54866">
          <w:rPr>
            <w:bCs/>
            <w:i/>
            <w:lang w:val="en-US"/>
          </w:rPr>
          <w:t>s</w:t>
        </w:r>
      </w:ins>
      <w:ins w:id="257" w:author="Microsoft Office User" w:date="2017-06-23T16:02:00Z">
        <w:r w:rsidRPr="00250B18">
          <w:rPr>
            <w:bCs/>
            <w:i/>
            <w:lang w:val="en-US"/>
            <w:rPrChange w:id="258" w:author="Microsoft Office User" w:date="2017-06-23T16:06:00Z">
              <w:rPr>
                <w:bCs/>
                <w:lang w:val="en-US"/>
              </w:rPr>
            </w:rPrChange>
          </w:rPr>
          <w:t xml:space="preserve"> </w:t>
        </w:r>
      </w:ins>
      <w:ins w:id="259" w:author="Microsoft Office User" w:date="2017-06-23T16:03:00Z">
        <w:r w:rsidRPr="00250B18">
          <w:rPr>
            <w:bCs/>
            <w:i/>
            <w:lang w:val="en-US"/>
            <w:rPrChange w:id="260" w:author="Microsoft Office User" w:date="2017-06-23T16:06:00Z">
              <w:rPr>
                <w:bCs/>
                <w:lang w:val="en-US"/>
              </w:rPr>
            </w:rPrChange>
          </w:rPr>
          <w:t>in a larger</w:t>
        </w:r>
      </w:ins>
      <w:ins w:id="261" w:author="Microsoft Office User" w:date="2017-06-23T16:04:00Z">
        <w:r w:rsidRPr="00250B18">
          <w:rPr>
            <w:bCs/>
            <w:i/>
            <w:lang w:val="en-US"/>
            <w:rPrChange w:id="262" w:author="Microsoft Office User" w:date="2017-06-23T16:06:00Z">
              <w:rPr>
                <w:bCs/>
                <w:lang w:val="en-US"/>
              </w:rPr>
            </w:rPrChange>
          </w:rPr>
          <w:t xml:space="preserve"> demand elasticity, i.e.,</w:t>
        </w:r>
      </w:ins>
      <w:ins w:id="263" w:author="Microsoft Office User" w:date="2017-06-23T16:03:00Z">
        <w:r w:rsidRPr="00250B18">
          <w:rPr>
            <w:bCs/>
            <w:i/>
            <w:lang w:val="en-US"/>
            <w:rPrChange w:id="264" w:author="Microsoft Office User" w:date="2017-06-23T16:06:00Z">
              <w:rPr>
                <w:bCs/>
                <w:lang w:val="en-US"/>
              </w:rPr>
            </w:rPrChange>
          </w:rPr>
          <w:t xml:space="preserve"> </w:t>
        </w:r>
      </w:ins>
      <w:ins w:id="265" w:author="Microsoft Office User" w:date="2017-06-23T16:04:00Z">
        <m:oMath>
          <m:r>
            <w:rPr>
              <w:rFonts w:ascii="Cambria Math" w:hAnsi="Cambria Math"/>
              <w:lang w:val="en-US"/>
            </w:rPr>
            <m:t>η</m:t>
          </m:r>
        </m:oMath>
      </w:ins>
      <w:ins w:id="266" w:author="Microsoft Office User" w:date="2017-06-23T18:31:00Z">
        <w:r w:rsidR="00C54866">
          <w:rPr>
            <w:i/>
            <w:lang w:val="en-US"/>
          </w:rPr>
          <w:t xml:space="preserve"> increase</w:t>
        </w:r>
      </w:ins>
      <w:ins w:id="267" w:author="Microsoft Office User" w:date="2017-06-24T00:10:00Z">
        <w:r w:rsidR="00E70F96">
          <w:rPr>
            <w:i/>
            <w:lang w:val="en-US"/>
          </w:rPr>
          <w:t>s</w:t>
        </w:r>
      </w:ins>
      <w:ins w:id="268" w:author="Microsoft Office User" w:date="2017-06-23T16:05:00Z">
        <w:r w:rsidRPr="00250B18">
          <w:rPr>
            <w:i/>
            <w:lang w:val="en-US"/>
            <w:rPrChange w:id="269" w:author="Microsoft Office User" w:date="2017-06-23T16:06:00Z">
              <w:rPr>
                <w:lang w:val="en-US"/>
              </w:rPr>
            </w:rPrChange>
          </w:rPr>
          <w:t>.</w:t>
        </w:r>
      </w:ins>
      <w:ins w:id="270" w:author="Microsoft Office User" w:date="2017-06-23T18:32:00Z">
        <w:r w:rsidR="00C54866">
          <w:rPr>
            <w:i/>
            <w:lang w:val="en-US"/>
          </w:rPr>
          <w:t xml:space="preserve"> </w:t>
        </w:r>
      </w:ins>
    </w:p>
    <w:p w14:paraId="7BF54C37" w14:textId="77777777" w:rsidR="00E70F96" w:rsidRDefault="004E5F2D">
      <w:pPr>
        <w:spacing w:after="240" w:line="360" w:lineRule="auto"/>
        <w:jc w:val="both"/>
        <w:rPr>
          <w:ins w:id="271" w:author="Microsoft Office User" w:date="2017-06-24T00:11:00Z"/>
          <w:i/>
          <w:lang w:val="en-US"/>
        </w:rPr>
        <w:pPrChange w:id="272" w:author="Microsoft Office User" w:date="2017-06-24T00:11:00Z">
          <w:pPr>
            <w:spacing w:after="240" w:line="360" w:lineRule="auto"/>
            <w:ind w:firstLine="720"/>
            <w:jc w:val="both"/>
          </w:pPr>
        </w:pPrChange>
      </w:pPr>
      <w:ins w:id="273" w:author="Microsoft Office User" w:date="2017-06-23T19:55:00Z">
        <w:r>
          <w:rPr>
            <w:i/>
            <w:lang w:val="en-US"/>
          </w:rPr>
          <w:t>T</w:t>
        </w:r>
      </w:ins>
      <w:ins w:id="274" w:author="Microsoft Office User" w:date="2017-06-23T18:32:00Z">
        <w:r w:rsidR="00C54866">
          <w:rPr>
            <w:i/>
            <w:lang w:val="en-US"/>
          </w:rPr>
          <w:t>he increase in the intercept</w:t>
        </w:r>
      </w:ins>
      <w:ins w:id="275" w:author="Microsoft Office User" w:date="2017-06-23T19:55:00Z">
        <w:r>
          <w:rPr>
            <w:i/>
            <w:lang w:val="en-US"/>
          </w:rPr>
          <w:t>, i.</w:t>
        </w:r>
      </w:ins>
      <w:ins w:id="276" w:author="Microsoft Office User" w:date="2017-06-23T19:56:00Z">
        <w:r>
          <w:rPr>
            <w:i/>
            <w:lang w:val="en-US"/>
          </w:rPr>
          <w:t>e., a,</w:t>
        </w:r>
      </w:ins>
      <w:ins w:id="277" w:author="Microsoft Office User" w:date="2017-06-23T18:32:00Z">
        <w:r w:rsidR="00C54866">
          <w:rPr>
            <w:i/>
            <w:lang w:val="en-US"/>
          </w:rPr>
          <w:t xml:space="preserve"> results in larger consumer and producer surplus</w:t>
        </w:r>
      </w:ins>
      <w:ins w:id="278" w:author="Microsoft Office User" w:date="2017-06-23T19:56:00Z">
        <w:r>
          <w:rPr>
            <w:i/>
            <w:lang w:val="en-US"/>
          </w:rPr>
          <w:t>es</w:t>
        </w:r>
      </w:ins>
      <w:ins w:id="279" w:author="Microsoft Office User" w:date="2017-06-23T18:32:00Z">
        <w:r w:rsidR="00C54866">
          <w:rPr>
            <w:i/>
            <w:lang w:val="en-US"/>
          </w:rPr>
          <w:t>, i.e.,</w:t>
        </w:r>
      </w:ins>
      <w:ins w:id="280" w:author="Microsoft Office User" w:date="2017-06-24T00:10:00Z">
        <w:r w:rsidR="00E70F96">
          <w:rPr>
            <w:i/>
            <w:lang w:val="en-US"/>
          </w:rPr>
          <w:t xml:space="preserve"> both</w:t>
        </w:r>
      </w:ins>
      <w:ins w:id="281" w:author="Microsoft Office User" w:date="2017-06-23T18:32:00Z">
        <w:r w:rsidR="00C54866">
          <w:rPr>
            <w:i/>
            <w:lang w:val="en-US"/>
          </w:rPr>
          <w:t xml:space="preserve"> CS and PS </w:t>
        </w:r>
      </w:ins>
      <w:ins w:id="282" w:author="Microsoft Office User" w:date="2017-06-24T00:11:00Z">
        <w:r w:rsidR="00E70F96">
          <w:rPr>
            <w:i/>
            <w:lang w:val="en-US"/>
          </w:rPr>
          <w:t>increase</w:t>
        </w:r>
      </w:ins>
      <w:ins w:id="283" w:author="Microsoft Office User" w:date="2017-06-23T18:32:00Z">
        <w:r w:rsidR="00C54866">
          <w:rPr>
            <w:i/>
            <w:lang w:val="en-US"/>
          </w:rPr>
          <w:t>.</w:t>
        </w:r>
      </w:ins>
      <w:ins w:id="284" w:author="Microsoft Office User" w:date="2017-06-23T18:33:00Z">
        <w:r w:rsidR="00C54866">
          <w:rPr>
            <w:i/>
            <w:lang w:val="en-US"/>
          </w:rPr>
          <w:t xml:space="preserve"> It also results in more active firms in equilibrium.</w:t>
        </w:r>
      </w:ins>
      <w:ins w:id="285" w:author="Microsoft Office User" w:date="2017-06-23T18:32:00Z">
        <w:r w:rsidR="00C54866">
          <w:rPr>
            <w:i/>
            <w:lang w:val="en-US"/>
          </w:rPr>
          <w:t xml:space="preserve"> </w:t>
        </w:r>
      </w:ins>
      <w:ins w:id="286" w:author="Microsoft Office User" w:date="2017-06-23T18:33:00Z">
        <w:r w:rsidR="00C54866">
          <w:rPr>
            <w:i/>
            <w:lang w:val="en-US"/>
          </w:rPr>
          <w:t>On the other hand, t</w:t>
        </w:r>
      </w:ins>
      <w:ins w:id="287" w:author="Microsoft Office User" w:date="2017-06-23T18:32:00Z">
        <w:r w:rsidR="00C54866">
          <w:rPr>
            <w:i/>
            <w:lang w:val="en-US"/>
          </w:rPr>
          <w:t xml:space="preserve">he increase in the slope of the demand curve </w:t>
        </w:r>
      </w:ins>
      <w:ins w:id="288" w:author="Microsoft Office User" w:date="2017-06-23T18:33:00Z">
        <w:r w:rsidR="00C54866">
          <w:rPr>
            <w:i/>
            <w:lang w:val="en-US"/>
          </w:rPr>
          <w:t>results in less firms in equilibrium</w:t>
        </w:r>
      </w:ins>
      <w:ins w:id="289" w:author="Microsoft Office User" w:date="2017-06-23T18:34:00Z">
        <w:r w:rsidR="00C54866">
          <w:rPr>
            <w:i/>
            <w:lang w:val="en-US"/>
          </w:rPr>
          <w:t>,</w:t>
        </w:r>
      </w:ins>
      <w:ins w:id="290" w:author="Microsoft Office User" w:date="2017-06-23T18:33:00Z">
        <w:r w:rsidR="00C54866">
          <w:rPr>
            <w:i/>
            <w:lang w:val="en-US"/>
          </w:rPr>
          <w:t xml:space="preserve"> and in less consumer</w:t>
        </w:r>
      </w:ins>
      <w:ins w:id="291" w:author="Microsoft Office User" w:date="2017-06-23T18:34:00Z">
        <w:r w:rsidR="00C54866">
          <w:rPr>
            <w:i/>
            <w:lang w:val="en-US"/>
          </w:rPr>
          <w:t xml:space="preserve"> and producer</w:t>
        </w:r>
      </w:ins>
      <w:ins w:id="292" w:author="Microsoft Office User" w:date="2017-06-23T18:33:00Z">
        <w:r w:rsidR="00C54866">
          <w:rPr>
            <w:i/>
            <w:lang w:val="en-US"/>
          </w:rPr>
          <w:t xml:space="preserve"> surplus</w:t>
        </w:r>
      </w:ins>
      <w:ins w:id="293" w:author="Microsoft Office User" w:date="2017-06-23T18:34:00Z">
        <w:r w:rsidR="00C54866">
          <w:rPr>
            <w:i/>
            <w:lang w:val="en-US"/>
          </w:rPr>
          <w:t>es</w:t>
        </w:r>
      </w:ins>
      <w:ins w:id="294" w:author="Microsoft Office User" w:date="2017-06-23T18:33:00Z">
        <w:r w:rsidR="00C54866">
          <w:rPr>
            <w:i/>
            <w:lang w:val="en-US"/>
          </w:rPr>
          <w:t xml:space="preserve">, i.e., </w:t>
        </w:r>
      </w:ins>
      <w:ins w:id="295" w:author="Microsoft Office User" w:date="2017-06-24T00:10:00Z">
        <w:r w:rsidR="00E70F96">
          <w:rPr>
            <w:i/>
            <w:lang w:val="en-US"/>
          </w:rPr>
          <w:t xml:space="preserve">both </w:t>
        </w:r>
      </w:ins>
      <w:ins w:id="296" w:author="Microsoft Office User" w:date="2017-06-23T18:34:00Z">
        <w:r w:rsidR="00C54866">
          <w:rPr>
            <w:i/>
            <w:lang w:val="en-US"/>
          </w:rPr>
          <w:t>CS and PS</w:t>
        </w:r>
      </w:ins>
      <w:ins w:id="297" w:author="Microsoft Office User" w:date="2017-06-24T00:11:00Z">
        <w:r w:rsidR="00E70F96">
          <w:rPr>
            <w:i/>
            <w:lang w:val="en-US"/>
          </w:rPr>
          <w:t xml:space="preserve"> decrease</w:t>
        </w:r>
      </w:ins>
      <w:ins w:id="298" w:author="Microsoft Office User" w:date="2017-06-23T18:34:00Z">
        <w:r w:rsidR="00C54866">
          <w:rPr>
            <w:i/>
            <w:lang w:val="en-US"/>
          </w:rPr>
          <w:t>.</w:t>
        </w:r>
      </w:ins>
      <w:ins w:id="299" w:author="Microsoft Office User" w:date="2017-06-23T16:04:00Z">
        <w:r w:rsidR="00250B18" w:rsidRPr="00250B18">
          <w:rPr>
            <w:i/>
            <w:lang w:val="en-US"/>
            <w:rPrChange w:id="300" w:author="Microsoft Office User" w:date="2017-06-23T16:06:00Z">
              <w:rPr>
                <w:lang w:val="en-US"/>
              </w:rPr>
            </w:rPrChange>
          </w:rPr>
          <w:t xml:space="preserve"> </w:t>
        </w:r>
      </w:ins>
    </w:p>
    <w:p w14:paraId="0D4BB1B9" w14:textId="19CE5E8E" w:rsidR="004E5F2D" w:rsidRPr="00E70F96" w:rsidRDefault="00E70F96">
      <w:pPr>
        <w:spacing w:after="240" w:line="360" w:lineRule="auto"/>
        <w:jc w:val="both"/>
        <w:rPr>
          <w:ins w:id="301" w:author="Microsoft Office User" w:date="2017-06-16T07:23:00Z"/>
          <w:i/>
          <w:lang w:val="en-US"/>
          <w:rPrChange w:id="302" w:author="Microsoft Office User" w:date="2017-06-24T00:11:00Z">
            <w:rPr>
              <w:ins w:id="303" w:author="Microsoft Office User" w:date="2017-06-16T07:23:00Z"/>
              <w:bCs/>
              <w:lang w:val="en-US"/>
            </w:rPr>
          </w:rPrChange>
        </w:rPr>
        <w:pPrChange w:id="304" w:author="Microsoft Office User" w:date="2017-06-24T00:16:00Z">
          <w:pPr>
            <w:spacing w:after="240" w:line="360" w:lineRule="auto"/>
            <w:ind w:firstLine="720"/>
            <w:jc w:val="both"/>
          </w:pPr>
        </w:pPrChange>
      </w:pPr>
      <w:ins w:id="305" w:author="Microsoft Office User" w:date="2017-06-24T00:11:00Z">
        <w:r>
          <w:rPr>
            <w:i/>
            <w:lang w:val="en-US"/>
          </w:rPr>
          <w:t>Finally, assume</w:t>
        </w:r>
      </w:ins>
      <w:ins w:id="306" w:author="Microsoft Office User" w:date="2017-06-24T00:15:00Z">
        <w:r>
          <w:rPr>
            <w:i/>
            <w:lang w:val="en-US"/>
          </w:rPr>
          <w:t xml:space="preserve"> an increase of</w:t>
        </w:r>
      </w:ins>
      <w:ins w:id="307" w:author="Microsoft Office User" w:date="2017-06-24T00:12:00Z">
        <w:r>
          <w:rPr>
            <w:i/>
            <w:lang w:val="en-US"/>
          </w:rPr>
          <w:t xml:space="preserve"> both the slope and the intercept</w:t>
        </w:r>
      </w:ins>
      <w:ins w:id="308" w:author="Microsoft Office User" w:date="2017-06-24T00:13:00Z">
        <w:r>
          <w:rPr>
            <w:i/>
            <w:lang w:val="en-US"/>
          </w:rPr>
          <w:t xml:space="preserve"> of the demand curve</w:t>
        </w:r>
      </w:ins>
      <w:ins w:id="309" w:author="Microsoft Office User" w:date="2017-06-24T00:12:00Z">
        <w:r>
          <w:rPr>
            <w:i/>
            <w:lang w:val="en-US"/>
          </w:rPr>
          <w:t xml:space="preserve"> such that</w:t>
        </w:r>
      </w:ins>
      <w:ins w:id="310" w:author="Microsoft Office User" w:date="2017-06-24T00:11:00Z">
        <w:r>
          <w:rPr>
            <w:i/>
            <w:lang w:val="en-US"/>
          </w:rPr>
          <w:t xml:space="preserve"> the elasticity of demand increases </w:t>
        </w:r>
      </w:ins>
      <w:ins w:id="311" w:author="Microsoft Office User" w:date="2017-06-24T00:13:00Z">
        <w:r>
          <w:rPr>
            <w:i/>
            <w:lang w:val="en-US"/>
          </w:rPr>
          <w:t>yet</w:t>
        </w:r>
      </w:ins>
      <w:ins w:id="312" w:author="Microsoft Office User" w:date="2017-06-24T00:11:00Z">
        <w:r>
          <w:rPr>
            <w:i/>
            <w:lang w:val="en-US"/>
          </w:rPr>
          <w:t xml:space="preserve"> the equilibrium outcome is unchanged,</w:t>
        </w:r>
      </w:ins>
      <w:ins w:id="313" w:author="Microsoft Office User" w:date="2017-06-24T00:13:00Z">
        <w:r>
          <w:rPr>
            <w:i/>
            <w:lang w:val="en-US"/>
          </w:rPr>
          <w:t xml:space="preserve"> then </w:t>
        </w:r>
      </w:ins>
      <w:ins w:id="314" w:author="Microsoft Office User" w:date="2017-06-24T00:14:00Z">
        <w:r>
          <w:rPr>
            <w:i/>
            <w:lang w:val="en-US"/>
          </w:rPr>
          <w:t xml:space="preserve">the consumer surplus increases while the producer surplus </w:t>
        </w:r>
      </w:ins>
      <w:ins w:id="315" w:author="Microsoft Office User" w:date="2017-06-24T00:16:00Z">
        <w:r>
          <w:rPr>
            <w:i/>
            <w:lang w:val="en-US"/>
          </w:rPr>
          <w:t>is</w:t>
        </w:r>
      </w:ins>
      <w:ins w:id="316" w:author="Microsoft Office User" w:date="2017-06-24T00:14:00Z">
        <w:r>
          <w:rPr>
            <w:i/>
            <w:lang w:val="en-US"/>
          </w:rPr>
          <w:t xml:space="preserve"> unchanged.</w:t>
        </w:r>
      </w:ins>
    </w:p>
    <w:p w14:paraId="4FD44A03" w14:textId="64117EF1" w:rsidR="00C2070C" w:rsidRDefault="00C2070C" w:rsidP="009167EC">
      <w:pPr>
        <w:spacing w:after="240" w:line="360" w:lineRule="auto"/>
        <w:ind w:firstLine="720"/>
        <w:jc w:val="both"/>
        <w:rPr>
          <w:ins w:id="317" w:author="Microsoft Office User" w:date="2017-06-15T21:49:00Z"/>
          <w:lang w:val="en-US"/>
        </w:rPr>
      </w:pPr>
      <w:r w:rsidRPr="00311A56">
        <w:rPr>
          <w:lang w:val="en-US"/>
        </w:rPr>
        <w:t>Next, we investigate the effect of a</w:t>
      </w:r>
      <w:r w:rsidR="000C0A10" w:rsidRPr="00311A56">
        <w:rPr>
          <w:lang w:val="en-US"/>
        </w:rPr>
        <w:t xml:space="preserve"> pollution</w:t>
      </w:r>
      <w:r w:rsidRPr="00311A56">
        <w:rPr>
          <w:lang w:val="en-US"/>
        </w:rPr>
        <w:t xml:space="preserve"> tax on adoption rates of clean technologies</w:t>
      </w:r>
      <w:r w:rsidR="000C0A10" w:rsidRPr="00311A56">
        <w:rPr>
          <w:lang w:val="en-US"/>
        </w:rPr>
        <w:t xml:space="preserve"> in the US </w:t>
      </w:r>
      <w:r w:rsidR="00EC0132">
        <w:rPr>
          <w:lang w:val="en-US"/>
        </w:rPr>
        <w:t>e</w:t>
      </w:r>
      <w:r w:rsidR="000C0A10" w:rsidRPr="00311A56">
        <w:rPr>
          <w:lang w:val="en-US"/>
        </w:rPr>
        <w:t>lectricity</w:t>
      </w:r>
      <w:r w:rsidR="00EC0132">
        <w:rPr>
          <w:lang w:val="en-US"/>
        </w:rPr>
        <w:t xml:space="preserve"> power</w:t>
      </w:r>
      <w:r w:rsidR="000C0A10" w:rsidRPr="00311A56">
        <w:rPr>
          <w:lang w:val="en-US"/>
        </w:rPr>
        <w:t xml:space="preserve"> </w:t>
      </w:r>
      <w:r w:rsidR="009167EC">
        <w:rPr>
          <w:lang w:val="en-US"/>
        </w:rPr>
        <w:t>sector</w:t>
      </w:r>
      <w:r w:rsidR="000C0A10" w:rsidRPr="00311A56">
        <w:rPr>
          <w:lang w:val="en-US"/>
        </w:rPr>
        <w:t>,</w:t>
      </w:r>
      <w:r w:rsidRPr="00311A56">
        <w:rPr>
          <w:lang w:val="en-US"/>
        </w:rPr>
        <w:t xml:space="preserve"> while </w:t>
      </w:r>
      <w:r w:rsidR="000C0A10" w:rsidRPr="00311A56">
        <w:rPr>
          <w:lang w:val="en-US"/>
        </w:rPr>
        <w:t xml:space="preserve">focusing on </w:t>
      </w:r>
      <w:r w:rsidRPr="00311A56">
        <w:rPr>
          <w:lang w:val="en-US"/>
        </w:rPr>
        <w:t>employment, output, and adoption.</w:t>
      </w:r>
      <w:r w:rsidR="00B46F72">
        <w:rPr>
          <w:lang w:val="en-US"/>
        </w:rPr>
        <w:t xml:space="preserve"> We elected not to calculate social welfare since we did not want to make explicit assumptions on consumers’ preferences and thus </w:t>
      </w:r>
      <w:r w:rsidR="000A1EBB">
        <w:rPr>
          <w:lang w:val="en-US"/>
        </w:rPr>
        <w:t xml:space="preserve">their </w:t>
      </w:r>
      <w:r w:rsidR="00B46F72">
        <w:rPr>
          <w:lang w:val="en-US"/>
        </w:rPr>
        <w:t>demand for electricity.</w:t>
      </w:r>
    </w:p>
    <w:p w14:paraId="66ED6026" w14:textId="523E7F67" w:rsidR="00536333" w:rsidRPr="00311A56" w:rsidDel="001A3365" w:rsidRDefault="00536333" w:rsidP="009167EC">
      <w:pPr>
        <w:spacing w:after="240" w:line="360" w:lineRule="auto"/>
        <w:ind w:firstLine="720"/>
        <w:jc w:val="both"/>
        <w:rPr>
          <w:del w:id="318" w:author="Microsoft Office User" w:date="2017-06-15T23:18:00Z"/>
          <w:lang w:val="en-US"/>
        </w:rPr>
      </w:pPr>
    </w:p>
    <w:p w14:paraId="7D40168E" w14:textId="3A9675DC" w:rsidR="007E6A8D" w:rsidRPr="00A21272" w:rsidRDefault="007E6A8D" w:rsidP="00445C71">
      <w:pPr>
        <w:pStyle w:val="Heading2"/>
        <w:numPr>
          <w:ilvl w:val="0"/>
          <w:numId w:val="0"/>
        </w:numPr>
        <w:jc w:val="center"/>
        <w:rPr>
          <w:b/>
          <w:bCs/>
          <w:i w:val="0"/>
          <w:sz w:val="24"/>
          <w:szCs w:val="24"/>
          <w:lang w:val="en-US"/>
        </w:rPr>
      </w:pPr>
      <w:r w:rsidRPr="00A21272">
        <w:rPr>
          <w:rFonts w:eastAsia="Times New Roman"/>
          <w:b/>
          <w:bCs/>
          <w:i w:val="0"/>
          <w:color w:val="000000"/>
          <w:sz w:val="24"/>
          <w:lang w:val="en-US"/>
        </w:rPr>
        <w:t>V</w:t>
      </w:r>
      <w:r w:rsidRPr="00A21272">
        <w:rPr>
          <w:b/>
          <w:bCs/>
          <w:i w:val="0"/>
          <w:sz w:val="24"/>
          <w:szCs w:val="24"/>
          <w:lang w:val="en-US"/>
        </w:rPr>
        <w:t xml:space="preserve">. </w:t>
      </w:r>
      <w:r w:rsidR="006D6D1D" w:rsidRPr="00A21272">
        <w:rPr>
          <w:b/>
          <w:bCs/>
          <w:i w:val="0"/>
          <w:sz w:val="24"/>
          <w:szCs w:val="24"/>
          <w:lang w:val="en-US"/>
        </w:rPr>
        <w:t>R</w:t>
      </w:r>
      <w:r w:rsidR="000A0078" w:rsidRPr="00A21272">
        <w:rPr>
          <w:b/>
          <w:bCs/>
          <w:i w:val="0"/>
          <w:sz w:val="24"/>
          <w:szCs w:val="24"/>
          <w:lang w:val="en-US"/>
        </w:rPr>
        <w:t xml:space="preserve">egulating </w:t>
      </w:r>
      <w:r w:rsidR="006D6D1D" w:rsidRPr="00A21272">
        <w:rPr>
          <w:b/>
          <w:bCs/>
          <w:i w:val="0"/>
          <w:sz w:val="24"/>
          <w:szCs w:val="24"/>
          <w:lang w:val="en-US"/>
        </w:rPr>
        <w:t>C</w:t>
      </w:r>
      <w:r w:rsidR="000A0078" w:rsidRPr="00A21272">
        <w:rPr>
          <w:b/>
          <w:bCs/>
          <w:i w:val="0"/>
          <w:sz w:val="24"/>
          <w:szCs w:val="24"/>
          <w:lang w:val="en-US"/>
        </w:rPr>
        <w:t xml:space="preserve">oal: The Case </w:t>
      </w:r>
      <w:r w:rsidR="00445C71" w:rsidRPr="00A21272">
        <w:rPr>
          <w:b/>
          <w:bCs/>
          <w:i w:val="0"/>
          <w:sz w:val="24"/>
          <w:szCs w:val="24"/>
          <w:lang w:val="en-US"/>
        </w:rPr>
        <w:t>o</w:t>
      </w:r>
      <w:r w:rsidR="000A0078" w:rsidRPr="00A21272">
        <w:rPr>
          <w:b/>
          <w:bCs/>
          <w:i w:val="0"/>
          <w:sz w:val="24"/>
          <w:szCs w:val="24"/>
          <w:lang w:val="en-US"/>
        </w:rPr>
        <w:t>f</w:t>
      </w:r>
      <w:r w:rsidRPr="00A21272">
        <w:rPr>
          <w:b/>
          <w:bCs/>
          <w:i w:val="0"/>
          <w:sz w:val="24"/>
          <w:szCs w:val="24"/>
          <w:lang w:val="en-US"/>
        </w:rPr>
        <w:t xml:space="preserve"> Pareto Distribution</w:t>
      </w:r>
    </w:p>
    <w:p w14:paraId="17B06BBA" w14:textId="583EFECC" w:rsidR="008657AC" w:rsidRDefault="008657AC" w:rsidP="00A21272">
      <w:pPr>
        <w:spacing w:after="240" w:line="360" w:lineRule="auto"/>
        <w:ind w:firstLine="720"/>
        <w:jc w:val="both"/>
        <w:rPr>
          <w:lang w:val="en-US"/>
        </w:rPr>
      </w:pPr>
      <w:r w:rsidRPr="008657AC">
        <w:rPr>
          <w:lang w:val="en-US"/>
        </w:rPr>
        <w:t>Coal is the largest source of energy</w:t>
      </w:r>
      <w:r>
        <w:rPr>
          <w:lang w:val="en-US"/>
        </w:rPr>
        <w:t xml:space="preserve"> feedstock used</w:t>
      </w:r>
      <w:r w:rsidRPr="008657AC">
        <w:rPr>
          <w:lang w:val="en-US"/>
        </w:rPr>
        <w:t xml:space="preserve"> for the generation of electricity worldwide</w:t>
      </w:r>
      <w:r>
        <w:rPr>
          <w:lang w:val="en-US"/>
        </w:rPr>
        <w:t>.</w:t>
      </w:r>
      <w:r w:rsidRPr="008657AC">
        <w:rPr>
          <w:lang w:val="en-US"/>
        </w:rPr>
        <w:t xml:space="preserve"> </w:t>
      </w:r>
      <w:r>
        <w:rPr>
          <w:lang w:val="en-US"/>
        </w:rPr>
        <w:t>However, it is also</w:t>
      </w:r>
      <w:r w:rsidRPr="008657AC">
        <w:rPr>
          <w:lang w:val="en-US"/>
        </w:rPr>
        <w:t xml:space="preserve"> one of the largest worldwide anthropogenic sources of carbon dioxide releases. As a valuable nonrenewable resource, the production, consumption, and trades related to coal have generated enormous economic profits. </w:t>
      </w:r>
      <w:r>
        <w:rPr>
          <w:lang w:val="en-US"/>
        </w:rPr>
        <w:t>On the other hand</w:t>
      </w:r>
      <w:r w:rsidRPr="008657AC">
        <w:rPr>
          <w:lang w:val="en-US"/>
        </w:rPr>
        <w:t>, the combustion</w:t>
      </w:r>
      <w:r>
        <w:rPr>
          <w:lang w:val="en-US"/>
        </w:rPr>
        <w:t xml:space="preserve"> of coal</w:t>
      </w:r>
      <w:r w:rsidRPr="008657AC">
        <w:rPr>
          <w:lang w:val="en-US"/>
        </w:rPr>
        <w:t xml:space="preserve"> produces severe emissions of pollutants that exacerbate the </w:t>
      </w:r>
      <w:r w:rsidR="00445C71">
        <w:rPr>
          <w:lang w:val="en-US"/>
        </w:rPr>
        <w:t>GHG</w:t>
      </w:r>
      <w:r w:rsidRPr="008657AC">
        <w:rPr>
          <w:lang w:val="en-US"/>
        </w:rPr>
        <w:t xml:space="preserve"> effect and air pollution.</w:t>
      </w:r>
      <w:r>
        <w:rPr>
          <w:lang w:val="en-US"/>
        </w:rPr>
        <w:t xml:space="preserve"> </w:t>
      </w:r>
      <w:r w:rsidR="00030F1E">
        <w:rPr>
          <w:lang w:val="en-US"/>
        </w:rPr>
        <w:t>In the following section, we</w:t>
      </w:r>
      <w:r w:rsidR="00150A9D">
        <w:rPr>
          <w:lang w:val="en-US"/>
        </w:rPr>
        <w:t xml:space="preserve"> assume </w:t>
      </w:r>
      <w:r w:rsidR="000A1EBB">
        <w:rPr>
          <w:lang w:val="en-US"/>
        </w:rPr>
        <w:t xml:space="preserve">that </w:t>
      </w:r>
      <w:r w:rsidR="00150A9D">
        <w:rPr>
          <w:lang w:val="en-US"/>
        </w:rPr>
        <w:t>the government design</w:t>
      </w:r>
      <w:r w:rsidR="000A1EBB">
        <w:rPr>
          <w:lang w:val="en-US"/>
        </w:rPr>
        <w:t>ed</w:t>
      </w:r>
      <w:r w:rsidR="00876D60">
        <w:rPr>
          <w:lang w:val="en-US"/>
        </w:rPr>
        <w:t xml:space="preserve"> the</w:t>
      </w:r>
      <w:r w:rsidR="00150A9D">
        <w:rPr>
          <w:lang w:val="en-US"/>
        </w:rPr>
        <w:t xml:space="preserve"> optimal dynamic tax </w:t>
      </w:r>
      <w:r w:rsidR="00030F1E">
        <w:rPr>
          <w:lang w:val="en-US"/>
        </w:rPr>
        <w:t>policy</w:t>
      </w:r>
      <w:r w:rsidR="00E745F9">
        <w:rPr>
          <w:lang w:val="en-US"/>
        </w:rPr>
        <w:t xml:space="preserve"> to combat pollution and alleviate </w:t>
      </w:r>
      <w:r w:rsidR="004C0BB8">
        <w:rPr>
          <w:lang w:val="en-US"/>
        </w:rPr>
        <w:t xml:space="preserve">the </w:t>
      </w:r>
      <w:r w:rsidR="00837B1F">
        <w:rPr>
          <w:lang w:val="en-US"/>
        </w:rPr>
        <w:t>negative</w:t>
      </w:r>
      <w:r w:rsidR="004C0BB8">
        <w:rPr>
          <w:lang w:val="en-US"/>
        </w:rPr>
        <w:t xml:space="preserve"> ramifications associated with </w:t>
      </w:r>
      <w:r w:rsidR="00445C71">
        <w:rPr>
          <w:lang w:val="en-US"/>
        </w:rPr>
        <w:t xml:space="preserve">electricity </w:t>
      </w:r>
      <w:r w:rsidR="00304221">
        <w:rPr>
          <w:lang w:val="en-US"/>
        </w:rPr>
        <w:t>power generation</w:t>
      </w:r>
      <w:r w:rsidR="004C0BB8">
        <w:rPr>
          <w:lang w:val="en-US"/>
        </w:rPr>
        <w:t xml:space="preserve">, </w:t>
      </w:r>
      <w:r w:rsidR="00876D60">
        <w:rPr>
          <w:lang w:val="en-US"/>
        </w:rPr>
        <w:t>given the</w:t>
      </w:r>
      <w:r w:rsidR="00030F1E">
        <w:rPr>
          <w:lang w:val="en-US"/>
        </w:rPr>
        <w:t xml:space="preserve"> political uncertainty</w:t>
      </w:r>
      <w:r w:rsidR="00445C71">
        <w:rPr>
          <w:lang w:val="en-US"/>
        </w:rPr>
        <w:t xml:space="preserve"> it faces</w:t>
      </w:r>
      <w:r w:rsidR="00030F1E">
        <w:rPr>
          <w:lang w:val="en-US"/>
        </w:rPr>
        <w:t xml:space="preserve"> regarding the outcome of future elections.</w:t>
      </w:r>
    </w:p>
    <w:p w14:paraId="34D29886" w14:textId="57C065EA" w:rsidR="00482AD0" w:rsidRPr="00311A56" w:rsidRDefault="00C2070C" w:rsidP="00876D60">
      <w:pPr>
        <w:spacing w:after="240" w:line="360" w:lineRule="auto"/>
        <w:ind w:firstLine="720"/>
        <w:jc w:val="both"/>
        <w:rPr>
          <w:lang w:val="en-US"/>
        </w:rPr>
      </w:pPr>
      <w:r w:rsidRPr="00311A56">
        <w:rPr>
          <w:lang w:val="en-US"/>
        </w:rPr>
        <w:t xml:space="preserve">To further understand the effect of policy instruments on the adoption of </w:t>
      </w:r>
      <w:r w:rsidR="00876D60">
        <w:rPr>
          <w:lang w:val="en-US"/>
        </w:rPr>
        <w:t>cleaner</w:t>
      </w:r>
      <w:r w:rsidRPr="00311A56">
        <w:rPr>
          <w:lang w:val="en-US"/>
        </w:rPr>
        <w:t xml:space="preserve"> technologies in the </w:t>
      </w:r>
      <w:r w:rsidR="000C0A10" w:rsidRPr="00311A56">
        <w:rPr>
          <w:lang w:val="en-US"/>
        </w:rPr>
        <w:t xml:space="preserve">electricity </w:t>
      </w:r>
      <w:r w:rsidRPr="00311A56">
        <w:rPr>
          <w:lang w:val="en-US"/>
        </w:rPr>
        <w:t>sector, we introduce a specific distribution function and calculate the</w:t>
      </w:r>
      <w:r w:rsidR="000C0A10" w:rsidRPr="00311A56">
        <w:rPr>
          <w:lang w:val="en-US"/>
        </w:rPr>
        <w:t xml:space="preserve"> optimal</w:t>
      </w:r>
      <w:r w:rsidRPr="00311A56">
        <w:rPr>
          <w:lang w:val="en-US"/>
        </w:rPr>
        <w:t xml:space="preserve"> outcome. </w:t>
      </w:r>
      <w:r w:rsidR="003402A0" w:rsidRPr="00311A56">
        <w:rPr>
          <w:lang w:val="en-US"/>
        </w:rPr>
        <w:t>We a</w:t>
      </w:r>
      <w:r w:rsidR="007E6A8D" w:rsidRPr="00311A56">
        <w:rPr>
          <w:lang w:val="en-US"/>
        </w:rPr>
        <w:t>ssume that the output</w:t>
      </w:r>
      <w:r w:rsidR="000A1EBB">
        <w:rPr>
          <w:lang w:val="en-US"/>
        </w:rPr>
        <w:t>–</w:t>
      </w:r>
      <w:r w:rsidR="007E6A8D" w:rsidRPr="00311A56">
        <w:rPr>
          <w:lang w:val="en-US"/>
        </w:rPr>
        <w:t>capacity distribution function follows a generalized Pareto distribution. This distribution function has been used extensively in the trade literature (</w:t>
      </w:r>
      <w:proofErr w:type="spellStart"/>
      <w:r w:rsidR="007E60C7">
        <w:rPr>
          <w:lang w:val="en-US"/>
        </w:rPr>
        <w:t>Helpman</w:t>
      </w:r>
      <w:proofErr w:type="spellEnd"/>
      <w:r w:rsidR="007E60C7">
        <w:rPr>
          <w:lang w:val="en-US"/>
        </w:rPr>
        <w:t>, Melitz</w:t>
      </w:r>
      <w:r w:rsidR="007E60C7" w:rsidRPr="007E60C7">
        <w:rPr>
          <w:lang w:val="en-US"/>
        </w:rPr>
        <w:t>, &amp; Rubinstein</w:t>
      </w:r>
      <w:r w:rsidR="007E6A8D" w:rsidRPr="00311A56">
        <w:rPr>
          <w:lang w:val="en-US"/>
        </w:rPr>
        <w:t>, 200</w:t>
      </w:r>
      <w:r w:rsidR="007E60C7">
        <w:rPr>
          <w:lang w:val="en-US"/>
        </w:rPr>
        <w:t>8</w:t>
      </w:r>
      <w:r w:rsidR="007E6A8D" w:rsidRPr="00311A56">
        <w:rPr>
          <w:lang w:val="en-US"/>
        </w:rPr>
        <w:t xml:space="preserve">; Melitz &amp; </w:t>
      </w:r>
      <w:proofErr w:type="spellStart"/>
      <w:r w:rsidR="007E6A8D" w:rsidRPr="00311A56">
        <w:rPr>
          <w:lang w:val="en-US"/>
        </w:rPr>
        <w:t>Ottaviano</w:t>
      </w:r>
      <w:proofErr w:type="spellEnd"/>
      <w:r w:rsidR="007E6A8D" w:rsidRPr="00311A56">
        <w:rPr>
          <w:lang w:val="en-US"/>
        </w:rPr>
        <w:t>, 2008; Chaney, 2008), and its aggregation across firms yields a Cobb-Douglas production function (</w:t>
      </w:r>
      <w:proofErr w:type="spellStart"/>
      <w:r w:rsidR="007E6A8D" w:rsidRPr="00311A56">
        <w:rPr>
          <w:lang w:val="en-US"/>
        </w:rPr>
        <w:t>Houthakker</w:t>
      </w:r>
      <w:proofErr w:type="spellEnd"/>
      <w:r w:rsidR="007E6A8D" w:rsidRPr="00311A56">
        <w:rPr>
          <w:lang w:val="en-US"/>
        </w:rPr>
        <w:t xml:space="preserve">, 1955). </w:t>
      </w:r>
      <w:r w:rsidR="00D9484E" w:rsidRPr="00311A56">
        <w:rPr>
          <w:lang w:val="en-US"/>
        </w:rPr>
        <w:t xml:space="preserve">The </w:t>
      </w:r>
      <w:r w:rsidR="00D9484E" w:rsidRPr="00311A56">
        <w:rPr>
          <w:lang w:val="en-US"/>
        </w:rPr>
        <w:lastRenderedPageBreak/>
        <w:t>Cobb-Douglas framework has been used extensively in the context of pollution</w:t>
      </w:r>
      <w:r w:rsidR="00663E08">
        <w:rPr>
          <w:lang w:val="en-US"/>
        </w:rPr>
        <w:t xml:space="preserve"> since the</w:t>
      </w:r>
      <w:r w:rsidR="00D9484E" w:rsidRPr="00311A56">
        <w:rPr>
          <w:lang w:val="en-US"/>
        </w:rPr>
        <w:t xml:space="preserve"> work of </w:t>
      </w:r>
      <w:proofErr w:type="spellStart"/>
      <w:r w:rsidR="00D9484E" w:rsidRPr="00311A56">
        <w:rPr>
          <w:lang w:val="en-US"/>
        </w:rPr>
        <w:t>Baumol</w:t>
      </w:r>
      <w:proofErr w:type="spellEnd"/>
      <w:r w:rsidR="00663E08">
        <w:rPr>
          <w:lang w:val="en-US"/>
        </w:rPr>
        <w:t xml:space="preserve"> and Oates</w:t>
      </w:r>
      <w:r w:rsidR="00D9484E" w:rsidRPr="00311A56">
        <w:rPr>
          <w:lang w:val="en-US"/>
        </w:rPr>
        <w:t xml:space="preserve"> (</w:t>
      </w:r>
      <w:r w:rsidR="00663E08">
        <w:rPr>
          <w:lang w:val="en-US"/>
        </w:rPr>
        <w:t>1971</w:t>
      </w:r>
      <w:r w:rsidR="00D9484E" w:rsidRPr="00311A56">
        <w:rPr>
          <w:lang w:val="en-US"/>
        </w:rPr>
        <w:t xml:space="preserve">). </w:t>
      </w:r>
    </w:p>
    <w:p w14:paraId="1EAE3801" w14:textId="0E321EE1" w:rsidR="007E6A8D" w:rsidRPr="00311A56" w:rsidRDefault="007E6A8D" w:rsidP="006309C7">
      <w:pPr>
        <w:spacing w:after="240" w:line="360" w:lineRule="auto"/>
        <w:ind w:firstLine="720"/>
        <w:jc w:val="both"/>
        <w:rPr>
          <w:lang w:val="en-US"/>
        </w:rPr>
      </w:pPr>
      <w:r w:rsidRPr="00311A56">
        <w:rPr>
          <w:lang w:val="en-US"/>
        </w:rPr>
        <w:t xml:space="preserve">Technically, </w:t>
      </w:r>
      <w:r w:rsidR="00C57DD3" w:rsidRPr="00311A56">
        <w:rPr>
          <w:lang w:val="en-US"/>
        </w:rPr>
        <w:t xml:space="preserve">we </w:t>
      </w:r>
      <w:r w:rsidRPr="00311A56">
        <w:rPr>
          <w:lang w:val="en-US"/>
        </w:rPr>
        <w:t>assume firms are distributed according to the following generalized Pareto distribution function:</w:t>
      </w:r>
      <w:r w:rsidRPr="00311A56">
        <w:rPr>
          <w:rStyle w:val="FootnoteReference"/>
          <w:lang w:val="en-US"/>
        </w:rPr>
        <w:footnoteReference w:id="12"/>
      </w:r>
    </w:p>
    <w:p w14:paraId="1CA73FEE" w14:textId="702A6F32" w:rsidR="007E6A8D" w:rsidRPr="00311A56" w:rsidRDefault="007E6A8D" w:rsidP="007E6A8D">
      <w:pPr>
        <w:spacing w:after="240" w:line="360" w:lineRule="auto"/>
        <w:ind w:firstLine="720"/>
        <w:jc w:val="center"/>
        <w:rPr>
          <w:lang w:val="en-US"/>
        </w:rPr>
      </w:pPr>
      <m:oMath>
        <m:r>
          <w:rPr>
            <w:rFonts w:ascii="Cambria Math" w:hAnsi="Cambria Math"/>
            <w:lang w:val="en-US"/>
          </w:rPr>
          <m:t>g</m:t>
        </m:r>
        <m:d>
          <m:dPr>
            <m:ctrlPr>
              <w:rPr>
                <w:rFonts w:ascii="Cambria Math" w:hAnsi="Cambria Math"/>
                <w:i/>
                <w:lang w:val="en-US"/>
              </w:rPr>
            </m:ctrlPr>
          </m:dPr>
          <m:e>
            <m:r>
              <w:rPr>
                <w:rFonts w:ascii="Cambria Math" w:hAnsi="Cambria Math"/>
                <w:lang w:val="en-US"/>
              </w:rPr>
              <m:t>β,x</m:t>
            </m:r>
          </m:e>
        </m:d>
        <m:r>
          <w:rPr>
            <w:rFonts w:ascii="Cambria Math" w:hAnsi="Cambria Math"/>
            <w:lang w:val="en-US"/>
          </w:rPr>
          <m:t>=</m:t>
        </m:r>
        <m:r>
          <m:rPr>
            <m:sty m:val="p"/>
          </m:rPr>
          <w:rPr>
            <w:rFonts w:ascii="Cambria Math" w:hAnsi="Cambria Math"/>
            <w:lang w:val="en-US"/>
          </w:rPr>
          <m:t>Θ</m:t>
        </m:r>
        <m:sSup>
          <m:sSupPr>
            <m:ctrlPr>
              <w:rPr>
                <w:rFonts w:ascii="Cambria Math" w:hAnsi="Cambria Math"/>
                <w:i/>
                <w:lang w:val="en-US"/>
              </w:rPr>
            </m:ctrlPr>
          </m:sSupPr>
          <m:e>
            <m:r>
              <w:rPr>
                <w:rFonts w:ascii="Cambria Math" w:hAnsi="Cambria Math"/>
                <w:lang w:val="en-US"/>
              </w:rPr>
              <m:t>β</m:t>
            </m:r>
          </m:e>
          <m:sup>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-1</m:t>
            </m:r>
          </m:sup>
        </m:sSup>
        <m:r>
          <w:rPr>
            <w:rFonts w:ascii="Cambria Math" w:hAnsi="Cambria Math"/>
            <w:lang w:val="en-US"/>
          </w:rPr>
          <m:t xml:space="preserve"> for </m:t>
        </m:r>
        <m:r>
          <m:rPr>
            <m:sty m:val="p"/>
          </m:rPr>
          <w:rPr>
            <w:rFonts w:ascii="Cambria Math" w:hAnsi="Cambria Math" w:hint="eastAsia"/>
            <w:lang w:val="en-US"/>
          </w:rPr>
          <m:t>Θ</m:t>
        </m:r>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&gt;0</m:t>
        </m:r>
      </m:oMath>
      <w:r w:rsidRPr="00311A56">
        <w:rPr>
          <w:lang w:val="en-US"/>
        </w:rPr>
        <w:t>.</w:t>
      </w:r>
    </w:p>
    <w:p w14:paraId="574C3E77" w14:textId="32520EF2" w:rsidR="007E6A8D" w:rsidRPr="00311A56" w:rsidRDefault="007E6A8D" w:rsidP="00186397">
      <w:pPr>
        <w:spacing w:after="240" w:line="360" w:lineRule="auto"/>
        <w:jc w:val="both"/>
        <w:rPr>
          <w:lang w:val="en-US"/>
        </w:rPr>
      </w:pPr>
      <w:r w:rsidRPr="00311A56">
        <w:rPr>
          <w:lang w:val="en-US"/>
        </w:rPr>
        <w:t xml:space="preserve">We limit the numeric simulation to shape parameters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r>
          <w:rPr>
            <w:rFonts w:ascii="Cambria Math" w:hAnsi="Cambria Math"/>
            <w:lang w:val="en-US"/>
          </w:rPr>
          <m:t>≥1</m:t>
        </m:r>
      </m:oMath>
      <w:r w:rsidRPr="00311A56">
        <w:rPr>
          <w:lang w:val="en-US"/>
        </w:rPr>
        <w:t xml:space="preserve"> and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≥1</m:t>
        </m:r>
      </m:oMath>
      <w:r w:rsidRPr="00311A56">
        <w:rPr>
          <w:lang w:val="en-US"/>
        </w:rPr>
        <w:t>, thus assuming the output</w:t>
      </w:r>
      <w:r w:rsidR="00FD29DB">
        <w:rPr>
          <w:lang w:val="en-US"/>
        </w:rPr>
        <w:t xml:space="preserve"> </w:t>
      </w:r>
      <w:r w:rsidRPr="00311A56">
        <w:rPr>
          <w:lang w:val="en-US"/>
        </w:rPr>
        <w:t>capacity distribution function places more weight on the high-polluting and inefficient units. This is consistent with Shapiro and Walker (2015)</w:t>
      </w:r>
      <w:r w:rsidR="00186397" w:rsidRPr="00311A56">
        <w:rPr>
          <w:lang w:val="en-US"/>
        </w:rPr>
        <w:t>.</w:t>
      </w:r>
    </w:p>
    <w:p w14:paraId="23052D21" w14:textId="3E0B4738" w:rsidR="007E6A8D" w:rsidRPr="00311A56" w:rsidRDefault="002D15A3" w:rsidP="00203205">
      <w:pPr>
        <w:pStyle w:val="Heading2"/>
        <w:numPr>
          <w:ilvl w:val="0"/>
          <w:numId w:val="0"/>
        </w:numPr>
        <w:rPr>
          <w:sz w:val="24"/>
          <w:szCs w:val="24"/>
          <w:lang w:val="en-US"/>
        </w:rPr>
      </w:pPr>
      <w:r>
        <w:rPr>
          <w:sz w:val="24"/>
          <w:szCs w:val="24"/>
          <w:lang w:val="en-US"/>
        </w:rPr>
        <w:t>V</w:t>
      </w:r>
      <w:r w:rsidR="007E6A8D" w:rsidRPr="00311A56">
        <w:rPr>
          <w:sz w:val="24"/>
          <w:szCs w:val="24"/>
          <w:lang w:val="en-US"/>
        </w:rPr>
        <w:t>.1 Calibrating the model</w:t>
      </w:r>
      <w:r w:rsidR="00AB683F">
        <w:rPr>
          <w:sz w:val="24"/>
          <w:szCs w:val="24"/>
          <w:lang w:val="en-US"/>
        </w:rPr>
        <w:t xml:space="preserve"> for the numerical example</w:t>
      </w:r>
      <w:ins w:id="319" w:author="Microsoft Office User" w:date="2017-06-14T14:48:00Z">
        <w:r w:rsidR="008434EA">
          <w:rPr>
            <w:sz w:val="24"/>
            <w:szCs w:val="24"/>
            <w:lang w:val="en-US"/>
          </w:rPr>
          <w:t xml:space="preserve"> </w:t>
        </w:r>
      </w:ins>
    </w:p>
    <w:p w14:paraId="18A112EC" w14:textId="03398CC0" w:rsidR="007E6A8D" w:rsidRDefault="007E6A8D" w:rsidP="00B71C89">
      <w:pPr>
        <w:spacing w:after="240" w:line="360" w:lineRule="auto"/>
        <w:ind w:firstLine="720"/>
        <w:jc w:val="both"/>
        <w:rPr>
          <w:lang w:val="en-US"/>
        </w:rPr>
      </w:pPr>
      <w:r w:rsidRPr="00311A56">
        <w:rPr>
          <w:lang w:val="en-US"/>
        </w:rPr>
        <w:t xml:space="preserve">The data used to calibrate the numerical model are based on the </w:t>
      </w:r>
      <w:r w:rsidR="000C0A10" w:rsidRPr="00311A56">
        <w:rPr>
          <w:lang w:val="en-US"/>
        </w:rPr>
        <w:t>electricity</w:t>
      </w:r>
      <w:r w:rsidRPr="00311A56">
        <w:rPr>
          <w:lang w:val="en-US"/>
        </w:rPr>
        <w:t xml:space="preserve"> sector in the US and supplemented with the literature when needed (Table 1). The </w:t>
      </w:r>
      <w:r w:rsidR="009F675F">
        <w:rPr>
          <w:lang w:val="en-US"/>
        </w:rPr>
        <w:t xml:space="preserve">US </w:t>
      </w:r>
      <w:r w:rsidRPr="00311A56">
        <w:rPr>
          <w:lang w:val="en-US"/>
        </w:rPr>
        <w:t>Energy Information Administration (EIA)</w:t>
      </w:r>
      <w:r w:rsidR="009F675F">
        <w:rPr>
          <w:lang w:val="en-US"/>
        </w:rPr>
        <w:t xml:space="preserve"> (2013)</w:t>
      </w:r>
      <w:r w:rsidRPr="00311A56">
        <w:rPr>
          <w:lang w:val="en-US"/>
        </w:rPr>
        <w:t xml:space="preserve"> included data on 6,668 plants that generated a total of about 4 billion megawatts in 2015.</w:t>
      </w:r>
      <w:r w:rsidRPr="00311A56">
        <w:rPr>
          <w:rStyle w:val="FootnoteReference"/>
          <w:lang w:val="en-US"/>
        </w:rPr>
        <w:footnoteReference w:id="13"/>
      </w:r>
      <w:r w:rsidRPr="00311A56">
        <w:rPr>
          <w:lang w:val="en-US"/>
        </w:rPr>
        <w:t xml:space="preserve"> </w:t>
      </w:r>
      <w:ins w:id="320" w:author="Microsoft Office User" w:date="2017-06-14T22:10:00Z">
        <w:r w:rsidR="00B71C89">
          <w:rPr>
            <w:lang w:val="en-US"/>
          </w:rPr>
          <w:t>In the analysis that follows, we assume</w:t>
        </w:r>
      </w:ins>
      <w:ins w:id="321" w:author="Microsoft Office User" w:date="2017-06-14T22:11:00Z">
        <w:r w:rsidR="00B71C89">
          <w:rPr>
            <w:lang w:val="en-US"/>
          </w:rPr>
          <w:t xml:space="preserve"> that</w:t>
        </w:r>
      </w:ins>
      <w:ins w:id="322" w:author="Microsoft Office User" w:date="2017-06-14T22:10:00Z">
        <w:r w:rsidR="00B71C89">
          <w:rPr>
            <w:lang w:val="en-US"/>
          </w:rPr>
          <w:t xml:space="preserve"> </w:t>
        </w:r>
      </w:ins>
      <w:ins w:id="323" w:author="Microsoft Office User" w:date="2017-06-14T22:11:00Z">
        <w:r w:rsidR="00B71C89">
          <w:rPr>
            <w:lang w:val="en-US"/>
          </w:rPr>
          <w:t xml:space="preserve">the </w:t>
        </w:r>
      </w:ins>
      <w:ins w:id="324" w:author="Microsoft Office User" w:date="2017-06-14T22:10:00Z">
        <w:r w:rsidR="00B71C89">
          <w:rPr>
            <w:lang w:val="en-US"/>
          </w:rPr>
          <w:t>variable input is labor</w:t>
        </w:r>
      </w:ins>
      <w:ins w:id="325" w:author="Microsoft Office User" w:date="2017-06-14T22:11:00Z">
        <w:r w:rsidR="00B71C89">
          <w:rPr>
            <w:lang w:val="en-US"/>
          </w:rPr>
          <w:t xml:space="preserve">. </w:t>
        </w:r>
      </w:ins>
      <w:r w:rsidR="00C57DD3" w:rsidRPr="00311A56">
        <w:rPr>
          <w:lang w:val="en-US"/>
        </w:rPr>
        <w:t>Then, g</w:t>
      </w:r>
      <w:r w:rsidRPr="00311A56">
        <w:rPr>
          <w:lang w:val="en-US"/>
        </w:rPr>
        <w:t>iven tota</w:t>
      </w:r>
      <w:r w:rsidRPr="006C3CCE">
        <w:rPr>
          <w:lang w:val="en-US"/>
        </w:rPr>
        <w:t xml:space="preserve">l employment in the </w:t>
      </w:r>
      <w:r w:rsidR="001C315D" w:rsidRPr="006C3CCE">
        <w:rPr>
          <w:lang w:val="en-US"/>
        </w:rPr>
        <w:t>electricity</w:t>
      </w:r>
      <w:r w:rsidRPr="006C3CCE">
        <w:rPr>
          <w:lang w:val="en-US"/>
        </w:rPr>
        <w:t xml:space="preserve"> sector </w:t>
      </w:r>
      <m:oMath>
        <m:sSup>
          <m:sSupPr>
            <m:ctrlPr>
              <w:rPr>
                <w:rFonts w:ascii="Cambria Math" w:hAnsi="Cambria Math" w:cs="Cambria Math"/>
                <w:i/>
                <w:iCs/>
                <w:lang w:val="en-US"/>
              </w:rPr>
            </m:ctrlPr>
          </m:sSupPr>
          <m:e>
            <m:r>
              <w:rPr>
                <w:rFonts w:ascii="Cambria Math" w:hAnsi="Cambria Math" w:cs="Cambria Math"/>
                <w:lang w:val="en-US"/>
              </w:rPr>
              <m:t>X</m:t>
            </m:r>
          </m:e>
          <m:sup>
            <m:r>
              <w:rPr>
                <w:rFonts w:ascii="Cambria Math" w:hAnsi="Cambria Math" w:cs="Cambria Math"/>
                <w:lang w:val="en-US"/>
              </w:rPr>
              <m:t>0</m:t>
            </m:r>
          </m:sup>
        </m:sSup>
      </m:oMath>
      <w:r w:rsidRPr="006C3CCE">
        <w:rPr>
          <w:iCs/>
          <w:lang w:val="en-US"/>
        </w:rPr>
        <w:t xml:space="preserve"> of 193,144</w:t>
      </w:r>
      <w:r w:rsidRPr="006C3CCE">
        <w:rPr>
          <w:lang w:val="en-US"/>
        </w:rPr>
        <w:t>,</w:t>
      </w:r>
      <w:r w:rsidRPr="006C3CCE">
        <w:rPr>
          <w:rStyle w:val="FootnoteReference"/>
          <w:lang w:val="en-US"/>
        </w:rPr>
        <w:footnoteReference w:id="14"/>
      </w:r>
      <w:r w:rsidRPr="006C3CCE">
        <w:rPr>
          <w:lang w:val="en-US"/>
        </w:rPr>
        <w:t xml:space="preserve"> we calibrate the productivity parameter (i.e., </w:t>
      </w:r>
      <m:oMath>
        <m:r>
          <m:rPr>
            <m:sty m:val="p"/>
          </m:rPr>
          <w:rPr>
            <w:rFonts w:ascii="Cambria Math" w:hAnsi="Cambria Math"/>
            <w:lang w:val="en-US"/>
          </w:rPr>
          <m:t>Θ</m:t>
        </m:r>
      </m:oMath>
      <w:r w:rsidRPr="006C3CCE">
        <w:rPr>
          <w:lang w:val="en-US"/>
        </w:rPr>
        <w:t xml:space="preserve">) using Eq. (2). </w:t>
      </w:r>
      <w:commentRangeStart w:id="326"/>
      <w:del w:id="327" w:author="Microsoft Office User" w:date="2017-06-14T22:11:00Z">
        <w:r w:rsidR="00770058" w:rsidRPr="001B65CD" w:rsidDel="00B71C89">
          <w:rPr>
            <w:lang w:val="en-US"/>
          </w:rPr>
          <w:delText xml:space="preserve">While, for brevity, we did not </w:delText>
        </w:r>
        <w:r w:rsidR="004E7E5B" w:rsidRPr="001B65CD" w:rsidDel="00B71C89">
          <w:rPr>
            <w:lang w:val="en-US"/>
          </w:rPr>
          <w:delText xml:space="preserve">expand much on </w:delText>
        </w:r>
        <w:r w:rsidR="00770058" w:rsidRPr="001B65CD" w:rsidDel="00B71C89">
          <w:rPr>
            <w:lang w:val="en-US"/>
          </w:rPr>
          <w:delText>employment in the conceptual analysis</w:delText>
        </w:r>
        <w:r w:rsidR="004E7E5B" w:rsidRPr="001B65CD" w:rsidDel="00B71C89">
          <w:rPr>
            <w:lang w:val="en-US"/>
          </w:rPr>
          <w:delText>,</w:delText>
        </w:r>
        <w:r w:rsidR="00770058" w:rsidRPr="001B65CD" w:rsidDel="00B71C89">
          <w:rPr>
            <w:lang w:val="en-US"/>
          </w:rPr>
          <w:delText xml:space="preserve"> we will </w:delText>
        </w:r>
        <w:r w:rsidR="004E7E5B" w:rsidRPr="001B65CD" w:rsidDel="00B71C89">
          <w:rPr>
            <w:lang w:val="en-US"/>
          </w:rPr>
          <w:delText>focus on</w:delText>
        </w:r>
        <w:r w:rsidR="00770058" w:rsidRPr="001B65CD" w:rsidDel="00B71C89">
          <w:rPr>
            <w:lang w:val="en-US"/>
          </w:rPr>
          <w:delText xml:space="preserve"> employment consideration</w:delText>
        </w:r>
        <w:r w:rsidR="004E7E5B" w:rsidRPr="001B65CD" w:rsidDel="00B71C89">
          <w:rPr>
            <w:lang w:val="en-US"/>
          </w:rPr>
          <w:delText>s</w:delText>
        </w:r>
        <w:r w:rsidR="00770058" w:rsidRPr="001B65CD" w:rsidDel="00B71C89">
          <w:rPr>
            <w:lang w:val="en-US"/>
          </w:rPr>
          <w:delText xml:space="preserve"> here</w:delText>
        </w:r>
        <w:r w:rsidR="00671ACB" w:rsidDel="00B71C89">
          <w:rPr>
            <w:lang w:val="en-US"/>
          </w:rPr>
          <w:delText>,</w:delText>
        </w:r>
        <w:r w:rsidR="00770058" w:rsidRPr="001B65CD" w:rsidDel="00B71C89">
          <w:rPr>
            <w:lang w:val="en-US"/>
          </w:rPr>
          <w:delText xml:space="preserve"> as </w:delText>
        </w:r>
        <w:r w:rsidR="004E7E5B" w:rsidRPr="001B65CD" w:rsidDel="00B71C89">
          <w:rPr>
            <w:lang w:val="en-US"/>
          </w:rPr>
          <w:delText>employment is</w:delText>
        </w:r>
        <w:r w:rsidR="00770058" w:rsidRPr="001B65CD" w:rsidDel="00B71C89">
          <w:rPr>
            <w:lang w:val="en-US"/>
          </w:rPr>
          <w:delText xml:space="preserve"> important in the context of</w:delText>
        </w:r>
        <w:r w:rsidR="004E7E5B" w:rsidRPr="001B65CD" w:rsidDel="00B71C89">
          <w:rPr>
            <w:lang w:val="en-US"/>
          </w:rPr>
          <w:delText xml:space="preserve"> the</w:delText>
        </w:r>
        <w:r w:rsidR="00770058" w:rsidRPr="001B65CD" w:rsidDel="00B71C89">
          <w:rPr>
            <w:lang w:val="en-US"/>
          </w:rPr>
          <w:delText xml:space="preserve"> </w:delText>
        </w:r>
        <w:r w:rsidR="004E7E5B" w:rsidRPr="006C3CCE" w:rsidDel="00B71C89">
          <w:rPr>
            <w:lang w:val="en-US"/>
          </w:rPr>
          <w:delText>c</w:delText>
        </w:r>
        <w:r w:rsidR="00770058" w:rsidRPr="006C3CCE" w:rsidDel="00B71C89">
          <w:rPr>
            <w:lang w:val="en-US"/>
          </w:rPr>
          <w:delText>oal</w:delText>
        </w:r>
        <w:r w:rsidR="004E7E5B" w:rsidDel="00B71C89">
          <w:rPr>
            <w:lang w:val="en-US"/>
          </w:rPr>
          <w:delText xml:space="preserve"> industry in the US. </w:delText>
        </w:r>
      </w:del>
      <w:commentRangeEnd w:id="326"/>
      <w:r w:rsidR="001D0829">
        <w:rPr>
          <w:rStyle w:val="CommentReference"/>
        </w:rPr>
        <w:commentReference w:id="326"/>
      </w:r>
      <w:r w:rsidRPr="00311A56">
        <w:rPr>
          <w:lang w:val="en-US"/>
        </w:rPr>
        <w:t>We also use</w:t>
      </w:r>
      <w:r w:rsidR="001C315D" w:rsidRPr="00311A56">
        <w:rPr>
          <w:lang w:val="en-US"/>
        </w:rPr>
        <w:t xml:space="preserve"> </w:t>
      </w:r>
      <w:r w:rsidR="007C57C8">
        <w:rPr>
          <w:lang w:val="en-US"/>
        </w:rPr>
        <w:t xml:space="preserve">power </w:t>
      </w:r>
      <w:r w:rsidR="001C315D" w:rsidRPr="00311A56">
        <w:rPr>
          <w:lang w:val="en-US"/>
        </w:rPr>
        <w:t xml:space="preserve">plant </w:t>
      </w:r>
      <w:r w:rsidRPr="00311A56">
        <w:rPr>
          <w:lang w:val="en-US"/>
        </w:rPr>
        <w:t>information to derive estimates of price and investment</w:t>
      </w:r>
      <w:r w:rsidR="001C315D" w:rsidRPr="00311A56">
        <w:rPr>
          <w:lang w:val="en-US"/>
        </w:rPr>
        <w:t xml:space="preserve"> (i.e., upfront costs)</w:t>
      </w:r>
      <w:r w:rsidRPr="00311A56">
        <w:rPr>
          <w:lang w:val="en-US"/>
        </w:rPr>
        <w:t xml:space="preserve">. For simplicity and brevity, we assume the </w:t>
      </w:r>
      <w:r w:rsidR="001C315D" w:rsidRPr="00311A56">
        <w:rPr>
          <w:lang w:val="en-US"/>
        </w:rPr>
        <w:t>US electricity sector</w:t>
      </w:r>
      <w:r w:rsidRPr="00311A56">
        <w:rPr>
          <w:lang w:val="en-US"/>
        </w:rPr>
        <w:t xml:space="preserve"> is a competitive </w:t>
      </w:r>
      <w:r w:rsidR="001C315D" w:rsidRPr="00311A56">
        <w:rPr>
          <w:lang w:val="en-US"/>
        </w:rPr>
        <w:t>sector</w:t>
      </w:r>
      <w:r w:rsidRPr="00311A56">
        <w:rPr>
          <w:lang w:val="en-US"/>
        </w:rPr>
        <w:t>. We also assume a 50% decline in upfront costs in the second period</w:t>
      </w:r>
      <w:r w:rsidRPr="00311A56">
        <w:rPr>
          <w:rStyle w:val="FootnoteReference"/>
          <w:lang w:val="en-US"/>
        </w:rPr>
        <w:footnoteReference w:id="15"/>
      </w:r>
      <w:r w:rsidRPr="00311A56">
        <w:rPr>
          <w:lang w:val="en-US"/>
        </w:rPr>
        <w:t xml:space="preserve"> and that the probability that Party A is reelected is 55%. </w:t>
      </w:r>
      <w:r w:rsidR="004F667D">
        <w:rPr>
          <w:lang w:val="en-US"/>
        </w:rPr>
        <w:t xml:space="preserve">We </w:t>
      </w:r>
      <w:r w:rsidR="00B718DC">
        <w:rPr>
          <w:lang w:val="en-US"/>
        </w:rPr>
        <w:t xml:space="preserve">assumed </w:t>
      </w:r>
      <w:r w:rsidR="00671ACB">
        <w:rPr>
          <w:lang w:val="en-US"/>
        </w:rPr>
        <w:t xml:space="preserve">a </w:t>
      </w:r>
      <w:r w:rsidR="004F667D">
        <w:rPr>
          <w:lang w:val="en-US"/>
        </w:rPr>
        <w:t xml:space="preserve">linear demand </w:t>
      </w:r>
      <w:r w:rsidR="0002498D">
        <w:rPr>
          <w:lang w:val="en-US"/>
        </w:rPr>
        <w:t>for electricity</w:t>
      </w:r>
      <w:r w:rsidR="001C18A8">
        <w:rPr>
          <w:lang w:val="en-US"/>
        </w:rPr>
        <w:t xml:space="preserve"> and calibrat</w:t>
      </w:r>
      <w:r w:rsidR="00044350">
        <w:rPr>
          <w:lang w:val="en-US"/>
        </w:rPr>
        <w:t>ed the demand using existing data</w:t>
      </w:r>
      <w:r w:rsidR="004F667D">
        <w:rPr>
          <w:lang w:val="en-US"/>
        </w:rPr>
        <w:t>.</w:t>
      </w:r>
    </w:p>
    <w:p w14:paraId="51C094F7" w14:textId="05D03E00" w:rsidR="0069319D" w:rsidRPr="00311A56" w:rsidRDefault="0069319D" w:rsidP="0069319D">
      <w:pPr>
        <w:spacing w:after="240" w:line="360" w:lineRule="auto"/>
        <w:ind w:firstLine="720"/>
        <w:jc w:val="both"/>
        <w:rPr>
          <w:lang w:val="en-US"/>
        </w:rPr>
      </w:pPr>
      <w:r w:rsidRPr="00311A56">
        <w:rPr>
          <w:lang w:val="en-US"/>
        </w:rPr>
        <w:t xml:space="preserve">We present the various calculations in Appendix B, where we use the generalized Pareto distribution function to derive the survival regions and calculate output. Our assumptions suggest that one unit of output is equivalent to 70,750 megawatts. Assuming the electricity sector is </w:t>
      </w:r>
      <w:r w:rsidRPr="00311A56">
        <w:rPr>
          <w:lang w:val="en-US"/>
        </w:rPr>
        <w:lastRenderedPageBreak/>
        <w:t xml:space="preserve">producing 30% of annual </w:t>
      </w:r>
      <w:r>
        <w:rPr>
          <w:lang w:val="en-US"/>
        </w:rPr>
        <w:t>GHG</w:t>
      </w:r>
      <w:r w:rsidRPr="00311A56">
        <w:rPr>
          <w:lang w:val="en-US"/>
        </w:rPr>
        <w:t>s produced in the US, and given that the US generated about 6,500 million tons of CO</w:t>
      </w:r>
      <w:r w:rsidRPr="00311A56">
        <w:rPr>
          <w:vertAlign w:val="subscript"/>
          <w:lang w:val="en-US"/>
        </w:rPr>
        <w:t>2</w:t>
      </w:r>
      <w:r w:rsidRPr="00311A56">
        <w:rPr>
          <w:lang w:val="en-US"/>
        </w:rPr>
        <w:t xml:space="preserve"> in 2012,</w:t>
      </w:r>
      <w:r w:rsidRPr="00311A56">
        <w:rPr>
          <w:rStyle w:val="FootnoteReference"/>
          <w:lang w:val="en-US"/>
        </w:rPr>
        <w:footnoteReference w:id="16"/>
      </w:r>
      <w:r w:rsidRPr="00311A56">
        <w:rPr>
          <w:lang w:val="en-US"/>
        </w:rPr>
        <w:t xml:space="preserve"> </w:t>
      </w:r>
      <w:r w:rsidR="0005130D">
        <w:rPr>
          <w:lang w:val="en-US"/>
        </w:rPr>
        <w:t xml:space="preserve">the </w:t>
      </w:r>
      <w:r w:rsidRPr="00311A56">
        <w:rPr>
          <w:lang w:val="en-US"/>
        </w:rPr>
        <w:t>yield</w:t>
      </w:r>
      <w:r w:rsidR="0005130D">
        <w:rPr>
          <w:lang w:val="en-US"/>
        </w:rPr>
        <w:t xml:space="preserve"> is</w:t>
      </w:r>
      <w:r w:rsidRPr="00311A56">
        <w:rPr>
          <w:lang w:val="en-US"/>
        </w:rPr>
        <w:t xml:space="preserve"> 0.05 million tons of CO</w:t>
      </w:r>
      <w:r w:rsidRPr="00311A56">
        <w:rPr>
          <w:vertAlign w:val="subscript"/>
          <w:lang w:val="en-US"/>
        </w:rPr>
        <w:t>2</w:t>
      </w:r>
      <w:r w:rsidRPr="00311A56">
        <w:rPr>
          <w:lang w:val="en-US"/>
        </w:rPr>
        <w:t xml:space="preserve"> per pollution unit. </w:t>
      </w:r>
    </w:p>
    <w:p w14:paraId="0294CCFE" w14:textId="20E73522" w:rsidR="0069319D" w:rsidRPr="00311A56" w:rsidRDefault="0005130D" w:rsidP="00E95266">
      <w:pPr>
        <w:pStyle w:val="Heading2"/>
        <w:numPr>
          <w:ilvl w:val="0"/>
          <w:numId w:val="0"/>
        </w:numPr>
        <w:rPr>
          <w:sz w:val="24"/>
          <w:szCs w:val="24"/>
          <w:lang w:val="en-US"/>
        </w:rPr>
      </w:pPr>
      <w:r>
        <w:rPr>
          <w:sz w:val="24"/>
          <w:szCs w:val="24"/>
          <w:lang w:val="en-US"/>
        </w:rPr>
        <w:t>V</w:t>
      </w:r>
      <w:r w:rsidR="0069319D" w:rsidRPr="00311A56">
        <w:rPr>
          <w:sz w:val="24"/>
          <w:szCs w:val="24"/>
          <w:lang w:val="en-US"/>
        </w:rPr>
        <w:t>.2 The tax regime</w:t>
      </w:r>
    </w:p>
    <w:p w14:paraId="1ADC6EB5" w14:textId="2A7075CE" w:rsidR="0069319D" w:rsidRDefault="0069319D" w:rsidP="00B71C89">
      <w:pPr>
        <w:widowControl/>
        <w:spacing w:after="240" w:line="360" w:lineRule="auto"/>
        <w:ind w:firstLine="720"/>
        <w:jc w:val="both"/>
        <w:rPr>
          <w:ins w:id="328" w:author="Microsoft Office User" w:date="2017-06-14T22:14:00Z"/>
          <w:lang w:val="en-US"/>
        </w:rPr>
      </w:pPr>
      <w:r w:rsidRPr="00311A56">
        <w:rPr>
          <w:lang w:val="en-US"/>
        </w:rPr>
        <w:t>In what follows, assume a counterfactual scenario of an optimal (dynamic) tax of</w:t>
      </w:r>
      <w:r>
        <w:rPr>
          <w:lang w:val="en-US"/>
        </w:rPr>
        <w:t xml:space="preserve"> </w:t>
      </w:r>
      <m:oMath>
        <m:sSubSup>
          <m:sSubSupPr>
            <m:ctrlPr>
              <w:rPr>
                <w:rFonts w:ascii="Cambria Math" w:hAnsi="Cambria Math" w:cs="Cambria Math"/>
                <w:lang w:val="en-US"/>
              </w:rPr>
            </m:ctrlPr>
          </m:sSubSupPr>
          <m:e>
            <m:r>
              <m:rPr>
                <m:sty m:val="p"/>
              </m:rPr>
              <w:rPr>
                <w:rFonts w:ascii="Cambria Math" w:hAnsi="Cambria Math" w:cs="Cambria Math"/>
                <w:lang w:val="en-US"/>
              </w:rPr>
              <m:t>τ</m:t>
            </m:r>
          </m:e>
          <m:sub>
            <m:r>
              <m:rPr>
                <m:sty m:val="p"/>
              </m:rPr>
              <w:rPr>
                <w:rFonts w:ascii="Cambria Math" w:hAnsi="Cambria Math" w:cs="Cambria Math"/>
                <w:lang w:val="en-US"/>
              </w:rPr>
              <m:t>1,A</m:t>
            </m:r>
          </m:sub>
          <m:sup>
            <m:r>
              <w:rPr>
                <w:rFonts w:ascii="Cambria Math" w:hAnsi="Cambria Math" w:cs="Cambria Math"/>
                <w:lang w:val="en-US"/>
              </w:rPr>
              <m:t>*</m:t>
            </m:r>
          </m:sup>
        </m:sSubSup>
        <m:r>
          <m:rPr>
            <m:sty m:val="p"/>
          </m:rPr>
          <w:rPr>
            <w:rFonts w:ascii="Cambria Math" w:hAnsi="Cambria Math" w:cs="Cambria Math" w:hint="eastAsia"/>
            <w:lang w:val="en-US"/>
          </w:rPr>
          <m:t>=</m:t>
        </m:r>
        <m:r>
          <m:rPr>
            <m:sty m:val="p"/>
          </m:rPr>
          <w:rPr>
            <w:rFonts w:ascii="Cambria Math" w:hAnsi="Cambria Math" w:cs="Cambria Math"/>
            <w:lang w:val="en-US"/>
          </w:rPr>
          <m:t>3.57</m:t>
        </m:r>
      </m:oMath>
      <w:r w:rsidRPr="00311A56">
        <w:rPr>
          <w:lang w:val="en-US"/>
        </w:rPr>
        <w:t xml:space="preserve"> and</w:t>
      </w:r>
      <w:r>
        <w:rPr>
          <w:lang w:val="en-US"/>
        </w:rPr>
        <w:t xml:space="preserve"> </w:t>
      </w:r>
      <m:oMath>
        <m:sSubSup>
          <m:sSubSupPr>
            <m:ctrlPr>
              <w:rPr>
                <w:rFonts w:ascii="Cambria Math" w:hAnsi="Cambria Math" w:cs="Cambria Math"/>
                <w:lang w:val="en-US"/>
              </w:rPr>
            </m:ctrlPr>
          </m:sSubSupPr>
          <m:e>
            <m:r>
              <m:rPr>
                <m:sty m:val="p"/>
              </m:rPr>
              <w:rPr>
                <w:rFonts w:ascii="Cambria Math" w:hAnsi="Cambria Math" w:cs="Cambria Math"/>
                <w:lang w:val="en-US"/>
              </w:rPr>
              <m:t>τ</m:t>
            </m:r>
          </m:e>
          <m:sub>
            <m:r>
              <m:rPr>
                <m:sty m:val="p"/>
              </m:rPr>
              <w:rPr>
                <w:rFonts w:ascii="Cambria Math" w:hAnsi="Cambria Math" w:cs="Cambria Math"/>
                <w:lang w:val="en-US"/>
              </w:rPr>
              <m:t>2,A</m:t>
            </m:r>
          </m:sub>
          <m:sup>
            <m:r>
              <w:rPr>
                <w:rFonts w:ascii="Cambria Math" w:hAnsi="Cambria Math" w:cs="Cambria Math"/>
                <w:lang w:val="en-US"/>
              </w:rPr>
              <m:t>*</m:t>
            </m:r>
          </m:sup>
        </m:sSubSup>
        <m:r>
          <m:rPr>
            <m:sty m:val="p"/>
          </m:rPr>
          <w:rPr>
            <w:rFonts w:ascii="Cambria Math" w:hAnsi="Cambria Math" w:cs="Cambria Math" w:hint="eastAsia"/>
            <w:lang w:val="en-US"/>
          </w:rPr>
          <m:t>=</m:t>
        </m:r>
        <m:r>
          <m:rPr>
            <m:sty m:val="p"/>
          </m:rPr>
          <w:rPr>
            <w:rFonts w:ascii="Cambria Math" w:hAnsi="Cambria Math" w:cs="Cambria Math"/>
            <w:lang w:val="en-US"/>
          </w:rPr>
          <m:t>1.50</m:t>
        </m:r>
      </m:oMath>
      <w:r w:rsidRPr="00311A56">
        <w:rPr>
          <w:lang w:val="en-US"/>
        </w:rPr>
        <w:t xml:space="preserve"> per pollution unit. Because </w:t>
      </w:r>
      <w:del w:id="329" w:author="Microsoft Office User" w:date="2017-06-14T22:12:00Z">
        <w:r w:rsidRPr="00311A56" w:rsidDel="00B71C89">
          <w:rPr>
            <w:lang w:val="en-US"/>
          </w:rPr>
          <w:delText xml:space="preserve">of </w:delText>
        </w:r>
      </w:del>
      <w:ins w:id="330" w:author="Microsoft Office User" w:date="2017-06-14T14:51:00Z">
        <w:r w:rsidR="000E2CCB">
          <w:rPr>
            <w:lang w:val="en-US"/>
          </w:rPr>
          <w:t>we consi</w:t>
        </w:r>
      </w:ins>
      <w:ins w:id="331" w:author="Microsoft Office User" w:date="2017-06-14T22:12:00Z">
        <w:r w:rsidR="00B71C89">
          <w:rPr>
            <w:lang w:val="en-US"/>
          </w:rPr>
          <w:t>d</w:t>
        </w:r>
      </w:ins>
      <w:ins w:id="332" w:author="Microsoft Office User" w:date="2017-06-14T14:51:00Z">
        <w:r w:rsidR="000E2CCB">
          <w:rPr>
            <w:lang w:val="en-US"/>
          </w:rPr>
          <w:t xml:space="preserve">er </w:t>
        </w:r>
      </w:ins>
      <w:r w:rsidRPr="00311A56">
        <w:rPr>
          <w:lang w:val="en-US"/>
        </w:rPr>
        <w:t>political uncertainty and</w:t>
      </w:r>
      <w:ins w:id="333" w:author="Microsoft Office User" w:date="2017-06-14T14:52:00Z">
        <w:r w:rsidR="000E2CCB">
          <w:rPr>
            <w:lang w:val="en-US"/>
          </w:rPr>
          <w:t xml:space="preserve"> a st</w:t>
        </w:r>
      </w:ins>
      <w:ins w:id="334" w:author="Microsoft Office User" w:date="2017-06-14T22:13:00Z">
        <w:r w:rsidR="00B71C89">
          <w:rPr>
            <w:lang w:val="en-US"/>
          </w:rPr>
          <w:t>oc</w:t>
        </w:r>
      </w:ins>
      <w:ins w:id="335" w:author="Microsoft Office User" w:date="2017-06-14T14:52:00Z">
        <w:r w:rsidR="000E2CCB">
          <w:rPr>
            <w:lang w:val="en-US"/>
          </w:rPr>
          <w:t>k</w:t>
        </w:r>
      </w:ins>
      <w:r w:rsidRPr="00311A56">
        <w:rPr>
          <w:lang w:val="en-US"/>
        </w:rPr>
        <w:t xml:space="preserve"> pollution</w:t>
      </w:r>
      <w:del w:id="336" w:author="Microsoft Office User" w:date="2017-06-14T14:52:00Z">
        <w:r w:rsidRPr="00311A56" w:rsidDel="000E2CCB">
          <w:rPr>
            <w:lang w:val="en-US"/>
          </w:rPr>
          <w:delText xml:space="preserve"> being a stock</w:delText>
        </w:r>
      </w:del>
      <w:r w:rsidRPr="00311A56">
        <w:rPr>
          <w:lang w:val="en-US"/>
        </w:rPr>
        <w:t xml:space="preserve">, the dynamic </w:t>
      </w:r>
      <w:proofErr w:type="spellStart"/>
      <w:r w:rsidRPr="00311A56">
        <w:rPr>
          <w:lang w:val="en-US"/>
        </w:rPr>
        <w:t>Pigovian</w:t>
      </w:r>
      <w:proofErr w:type="spellEnd"/>
      <w:r w:rsidRPr="00311A56">
        <w:rPr>
          <w:lang w:val="en-US"/>
        </w:rPr>
        <w:t xml:space="preserve"> tax of </w:t>
      </w:r>
      <w:r w:rsidR="0005130D">
        <w:rPr>
          <w:lang w:val="en-US"/>
        </w:rPr>
        <w:t xml:space="preserve">the first </w:t>
      </w:r>
      <w:r w:rsidRPr="00311A56">
        <w:rPr>
          <w:lang w:val="en-US"/>
        </w:rPr>
        <w:t xml:space="preserve">period is smaller than the optimal dynamic tax; that is, the dynamic </w:t>
      </w:r>
      <w:proofErr w:type="spellStart"/>
      <w:r w:rsidRPr="00311A56">
        <w:rPr>
          <w:lang w:val="en-US"/>
        </w:rPr>
        <w:t>Pigovian</w:t>
      </w:r>
      <w:proofErr w:type="spellEnd"/>
      <w:r w:rsidRPr="00311A56">
        <w:rPr>
          <w:lang w:val="en-US"/>
        </w:rPr>
        <w:t xml:space="preserve"> tax is </w:t>
      </w:r>
      <m:oMath>
        <m:r>
          <m:rPr>
            <m:sty m:val="p"/>
          </m:rPr>
          <w:rPr>
            <w:rFonts w:ascii="Cambria Math" w:hAnsi="Cambria Math"/>
            <w:lang w:val="en-US"/>
          </w:rPr>
          <m:t>2.53&lt;</m:t>
        </m:r>
        <m:r>
          <m:rPr>
            <m:sty m:val="p"/>
          </m:rPr>
          <w:rPr>
            <w:rFonts w:ascii="Cambria Math" w:hAnsi="Cambria Math" w:cs="Cambria Math"/>
            <w:lang w:val="en-US"/>
          </w:rPr>
          <m:t>3.57=</m:t>
        </m:r>
        <m:sSubSup>
          <m:sSubSupPr>
            <m:ctrlPr>
              <w:rPr>
                <w:rFonts w:ascii="Cambria Math" w:hAnsi="Cambria Math" w:cs="Cambria Math"/>
                <w:lang w:val="en-US"/>
              </w:rPr>
            </m:ctrlPr>
          </m:sSubSupPr>
          <m:e>
            <m:r>
              <m:rPr>
                <m:sty m:val="p"/>
              </m:rPr>
              <w:rPr>
                <w:rFonts w:ascii="Cambria Math" w:hAnsi="Cambria Math" w:cs="Cambria Math"/>
                <w:lang w:val="en-US"/>
              </w:rPr>
              <m:t>τ</m:t>
            </m:r>
          </m:e>
          <m:sub>
            <m:r>
              <m:rPr>
                <m:sty m:val="p"/>
              </m:rPr>
              <w:rPr>
                <w:rFonts w:ascii="Cambria Math" w:hAnsi="Cambria Math" w:cs="Cambria Math"/>
                <w:lang w:val="en-US"/>
              </w:rPr>
              <m:t>1,A</m:t>
            </m:r>
          </m:sub>
          <m:sup>
            <m:r>
              <w:rPr>
                <w:rFonts w:ascii="Cambria Math" w:hAnsi="Cambria Math" w:cs="Cambria Math"/>
                <w:lang w:val="en-US"/>
              </w:rPr>
              <m:t>*</m:t>
            </m:r>
          </m:sup>
        </m:sSubSup>
      </m:oMath>
      <w:r w:rsidRPr="00311A56">
        <w:rPr>
          <w:lang w:val="en-US"/>
        </w:rPr>
        <w:t>.</w:t>
      </w:r>
    </w:p>
    <w:p w14:paraId="6D3EAA00" w14:textId="50FC054B" w:rsidR="00B71C89" w:rsidDel="00B71C89" w:rsidRDefault="00B71C89">
      <w:pPr>
        <w:pStyle w:val="ListParagraph"/>
        <w:numPr>
          <w:ilvl w:val="0"/>
          <w:numId w:val="15"/>
        </w:numPr>
        <w:spacing w:after="240" w:line="360" w:lineRule="auto"/>
        <w:jc w:val="both"/>
        <w:rPr>
          <w:del w:id="337" w:author="Microsoft Office User" w:date="2017-06-14T22:17:00Z"/>
          <w:lang w:val="en-US"/>
        </w:rPr>
        <w:pPrChange w:id="338" w:author="Microsoft Office User" w:date="2017-06-14T22:17:00Z">
          <w:pPr>
            <w:widowControl/>
            <w:spacing w:after="240" w:line="360" w:lineRule="auto"/>
            <w:ind w:firstLine="720"/>
            <w:jc w:val="both"/>
          </w:pPr>
        </w:pPrChange>
      </w:pPr>
    </w:p>
    <w:p w14:paraId="1303B62B" w14:textId="77777777" w:rsidR="001B0FD6" w:rsidRPr="00C848A4" w:rsidRDefault="001B0FD6" w:rsidP="001B0FD6">
      <w:pPr>
        <w:spacing w:before="240" w:after="240"/>
        <w:rPr>
          <w:iCs/>
          <w:lang w:val="en-US"/>
        </w:rPr>
      </w:pPr>
      <w:r w:rsidRPr="00C848A4">
        <w:rPr>
          <w:iCs/>
          <w:lang w:val="en-US"/>
        </w:rPr>
        <w:t>Table 1.</w:t>
      </w:r>
      <w:r w:rsidRPr="00C848A4">
        <w:rPr>
          <w:b/>
          <w:iCs/>
          <w:lang w:val="en-US"/>
        </w:rPr>
        <w:t xml:space="preserve"> </w:t>
      </w:r>
      <w:r w:rsidRPr="00C848A4">
        <w:rPr>
          <w:iCs/>
          <w:lang w:val="en-US"/>
        </w:rPr>
        <w:t>The baseline parameters.</w:t>
      </w:r>
    </w:p>
    <w:tbl>
      <w:tblPr>
        <w:tblStyle w:val="LightList"/>
        <w:tblW w:w="0" w:type="auto"/>
        <w:jc w:val="center"/>
        <w:tblLook w:val="04A0" w:firstRow="1" w:lastRow="0" w:firstColumn="1" w:lastColumn="0" w:noHBand="0" w:noVBand="1"/>
      </w:tblPr>
      <w:tblGrid>
        <w:gridCol w:w="1566"/>
        <w:gridCol w:w="1544"/>
        <w:gridCol w:w="1567"/>
        <w:gridCol w:w="1545"/>
        <w:gridCol w:w="1567"/>
        <w:gridCol w:w="1551"/>
      </w:tblGrid>
      <w:tr w:rsidR="007E6A8D" w:rsidRPr="00311A56" w14:paraId="4DB1B0B2" w14:textId="77777777" w:rsidTr="001B65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6" w:type="dxa"/>
          </w:tcPr>
          <w:p w14:paraId="765FA998" w14:textId="77777777" w:rsidR="007E6A8D" w:rsidRPr="00311A56" w:rsidRDefault="007E6A8D" w:rsidP="000B11C8">
            <w:pPr>
              <w:spacing w:after="240" w:line="360" w:lineRule="auto"/>
              <w:jc w:val="center"/>
              <w:rPr>
                <w:b w:val="0"/>
                <w:bCs w:val="0"/>
                <w:color w:val="auto"/>
                <w:sz w:val="20"/>
                <w:szCs w:val="20"/>
                <w:lang w:val="en-US"/>
              </w:rPr>
            </w:pPr>
            <w:r w:rsidRPr="00311A56">
              <w:rPr>
                <w:sz w:val="20"/>
                <w:szCs w:val="20"/>
                <w:lang w:val="en-US"/>
              </w:rPr>
              <w:t>Parameter</w:t>
            </w:r>
          </w:p>
        </w:tc>
        <w:tc>
          <w:tcPr>
            <w:tcW w:w="1544" w:type="dxa"/>
          </w:tcPr>
          <w:p w14:paraId="4EFA1F75" w14:textId="77777777" w:rsidR="007E6A8D" w:rsidRPr="00311A56" w:rsidRDefault="007E6A8D" w:rsidP="000B11C8">
            <w:pPr>
              <w:spacing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311A56">
              <w:rPr>
                <w:sz w:val="20"/>
                <w:szCs w:val="20"/>
                <w:lang w:val="en-US"/>
              </w:rPr>
              <w:t>Value</w:t>
            </w:r>
          </w:p>
        </w:tc>
        <w:tc>
          <w:tcPr>
            <w:tcW w:w="1567" w:type="dxa"/>
          </w:tcPr>
          <w:p w14:paraId="6C95B36D" w14:textId="77777777" w:rsidR="007E6A8D" w:rsidRPr="00311A56" w:rsidRDefault="007E6A8D" w:rsidP="000B11C8">
            <w:pPr>
              <w:spacing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311A56">
              <w:rPr>
                <w:sz w:val="20"/>
                <w:szCs w:val="20"/>
                <w:lang w:val="en-US"/>
              </w:rPr>
              <w:t>Parameter</w:t>
            </w:r>
          </w:p>
        </w:tc>
        <w:tc>
          <w:tcPr>
            <w:tcW w:w="1545" w:type="dxa"/>
          </w:tcPr>
          <w:p w14:paraId="46115A54" w14:textId="77777777" w:rsidR="007E6A8D" w:rsidRPr="00311A56" w:rsidRDefault="007E6A8D" w:rsidP="000B11C8">
            <w:pPr>
              <w:spacing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311A56">
              <w:rPr>
                <w:sz w:val="20"/>
                <w:szCs w:val="20"/>
                <w:lang w:val="en-US"/>
              </w:rPr>
              <w:t>Value</w:t>
            </w:r>
          </w:p>
        </w:tc>
        <w:tc>
          <w:tcPr>
            <w:tcW w:w="1567" w:type="dxa"/>
          </w:tcPr>
          <w:p w14:paraId="22C31A90" w14:textId="77777777" w:rsidR="007E6A8D" w:rsidRPr="00311A56" w:rsidRDefault="007E6A8D" w:rsidP="000B11C8">
            <w:pPr>
              <w:spacing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311A56">
              <w:rPr>
                <w:sz w:val="20"/>
                <w:szCs w:val="20"/>
                <w:lang w:val="en-US"/>
              </w:rPr>
              <w:t>Parameter</w:t>
            </w:r>
          </w:p>
        </w:tc>
        <w:tc>
          <w:tcPr>
            <w:tcW w:w="1551" w:type="dxa"/>
          </w:tcPr>
          <w:p w14:paraId="31DEDC2E" w14:textId="77777777" w:rsidR="007E6A8D" w:rsidRPr="00311A56" w:rsidRDefault="007E6A8D" w:rsidP="000B11C8">
            <w:pPr>
              <w:spacing w:after="240" w:line="360" w:lineRule="auto"/>
              <w:ind w:hanging="1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lang w:val="en-US"/>
              </w:rPr>
            </w:pPr>
            <w:r w:rsidRPr="00311A56">
              <w:rPr>
                <w:sz w:val="20"/>
                <w:szCs w:val="20"/>
                <w:lang w:val="en-US"/>
              </w:rPr>
              <w:t>Value</w:t>
            </w:r>
          </w:p>
        </w:tc>
      </w:tr>
      <w:tr w:rsidR="007E6A8D" w:rsidRPr="00311A56" w14:paraId="73AA11AA" w14:textId="77777777" w:rsidTr="001B65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6" w:type="dxa"/>
          </w:tcPr>
          <w:p w14:paraId="34D46A4A" w14:textId="61490471" w:rsidR="007E6A8D" w:rsidRPr="00311A56" w:rsidRDefault="001C315D" w:rsidP="000B11C8">
            <w:pPr>
              <w:spacing w:after="240" w:line="360" w:lineRule="auto"/>
              <w:jc w:val="center"/>
              <w:rPr>
                <w:sz w:val="20"/>
                <w:szCs w:val="20"/>
                <w:lang w:val="en-US"/>
              </w:rPr>
            </w:pPr>
            <m:oMathPara>
              <m:oMath>
                <m:r>
                  <m:rPr>
                    <m:sty m:val="b"/>
                  </m:rPr>
                  <w:rPr>
                    <w:rFonts w:ascii="Cambria Math" w:hAnsi="Cambria Math"/>
                    <w:lang w:val="en-US"/>
                  </w:rPr>
                  <m:t>Θ</m:t>
                </m:r>
              </m:oMath>
            </m:oMathPara>
          </w:p>
        </w:tc>
        <w:tc>
          <w:tcPr>
            <w:tcW w:w="1544" w:type="dxa"/>
          </w:tcPr>
          <w:p w14:paraId="53FE799D" w14:textId="77777777" w:rsidR="007E6A8D" w:rsidRPr="00311A56" w:rsidRDefault="007E6A8D"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2115.3</w:t>
            </w:r>
          </w:p>
        </w:tc>
        <w:tc>
          <w:tcPr>
            <w:tcW w:w="1567" w:type="dxa"/>
          </w:tcPr>
          <w:p w14:paraId="648C68FB" w14:textId="77777777" w:rsidR="007E6A8D" w:rsidRPr="00311A56" w:rsidRDefault="00997626"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b/>
                <w:sz w:val="20"/>
                <w:szCs w:val="20"/>
                <w:lang w:val="en-US"/>
              </w:rPr>
            </w:pPr>
            <m:oMathPara>
              <m:oMath>
                <m:sSub>
                  <m:sSubPr>
                    <m:ctrlPr>
                      <w:rPr>
                        <w:rFonts w:ascii="Cambria Math" w:hAnsi="Cambria Math"/>
                        <w:b/>
                        <w:sz w:val="20"/>
                        <w:szCs w:val="20"/>
                        <w:lang w:val="en-US"/>
                      </w:rPr>
                    </m:ctrlPr>
                  </m:sSubPr>
                  <m:e>
                    <m:r>
                      <m:rPr>
                        <m:sty m:val="p"/>
                      </m:rPr>
                      <w:rPr>
                        <w:rFonts w:ascii="Cambria Math" w:hAnsi="Cambria Math" w:hint="eastAsia"/>
                        <w:sz w:val="20"/>
                        <w:szCs w:val="20"/>
                        <w:lang w:val="en-US"/>
                      </w:rPr>
                      <m:t>φ</m:t>
                    </m:r>
                  </m:e>
                  <m:sub>
                    <m:r>
                      <m:rPr>
                        <m:sty m:val="b"/>
                      </m:rPr>
                      <w:rPr>
                        <w:rFonts w:ascii="Cambria Math" w:hAnsi="Cambria Math"/>
                        <w:sz w:val="20"/>
                        <w:szCs w:val="20"/>
                        <w:lang w:val="en-US"/>
                      </w:rPr>
                      <m:t>1</m:t>
                    </m:r>
                  </m:sub>
                </m:sSub>
              </m:oMath>
            </m:oMathPara>
          </w:p>
        </w:tc>
        <w:tc>
          <w:tcPr>
            <w:tcW w:w="1545" w:type="dxa"/>
          </w:tcPr>
          <w:p w14:paraId="79A44311" w14:textId="77777777" w:rsidR="007E6A8D" w:rsidRPr="00311A56" w:rsidRDefault="007E6A8D"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2.00</w:t>
            </w:r>
          </w:p>
        </w:tc>
        <w:tc>
          <w:tcPr>
            <w:tcW w:w="1567" w:type="dxa"/>
          </w:tcPr>
          <w:p w14:paraId="2DADD3DF" w14:textId="77777777" w:rsidR="007E6A8D" w:rsidRPr="00311A56" w:rsidRDefault="00997626"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b/>
                <w:sz w:val="20"/>
                <w:szCs w:val="20"/>
                <w:lang w:val="en-US"/>
              </w:rPr>
            </w:pPr>
            <m:oMathPara>
              <m:oMath>
                <m:sSub>
                  <m:sSubPr>
                    <m:ctrlPr>
                      <w:rPr>
                        <w:rFonts w:ascii="Cambria Math" w:hAnsi="Cambria Math"/>
                        <w:b/>
                        <w:sz w:val="20"/>
                        <w:szCs w:val="20"/>
                        <w:lang w:val="en-US"/>
                      </w:rPr>
                    </m:ctrlPr>
                  </m:sSubPr>
                  <m:e>
                    <m:r>
                      <m:rPr>
                        <m:sty m:val="p"/>
                      </m:rPr>
                      <w:rPr>
                        <w:rFonts w:ascii="Cambria Math" w:hAnsi="Cambria Math" w:hint="eastAsia"/>
                        <w:sz w:val="20"/>
                        <w:szCs w:val="20"/>
                        <w:lang w:val="en-US"/>
                      </w:rPr>
                      <m:t>φ</m:t>
                    </m:r>
                  </m:e>
                  <m:sub>
                    <m:r>
                      <m:rPr>
                        <m:sty m:val="b"/>
                      </m:rPr>
                      <w:rPr>
                        <w:rFonts w:ascii="Cambria Math" w:hAnsi="Cambria Math"/>
                        <w:sz w:val="20"/>
                        <w:szCs w:val="20"/>
                        <w:lang w:val="en-US"/>
                      </w:rPr>
                      <m:t>2</m:t>
                    </m:r>
                  </m:sub>
                </m:sSub>
              </m:oMath>
            </m:oMathPara>
          </w:p>
        </w:tc>
        <w:tc>
          <w:tcPr>
            <w:tcW w:w="1551" w:type="dxa"/>
          </w:tcPr>
          <w:p w14:paraId="00A5CCAF" w14:textId="77777777" w:rsidR="007E6A8D" w:rsidRPr="00311A56" w:rsidRDefault="007E6A8D"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2.00</w:t>
            </w:r>
          </w:p>
        </w:tc>
      </w:tr>
      <w:tr w:rsidR="007E6A8D" w:rsidRPr="00311A56" w14:paraId="67698904" w14:textId="77777777" w:rsidTr="001B65CD">
        <w:trPr>
          <w:jc w:val="center"/>
        </w:trPr>
        <w:tc>
          <w:tcPr>
            <w:cnfStyle w:val="001000000000" w:firstRow="0" w:lastRow="0" w:firstColumn="1" w:lastColumn="0" w:oddVBand="0" w:evenVBand="0" w:oddHBand="0" w:evenHBand="0" w:firstRowFirstColumn="0" w:firstRowLastColumn="0" w:lastRowFirstColumn="0" w:lastRowLastColumn="0"/>
            <w:tcW w:w="1566" w:type="dxa"/>
          </w:tcPr>
          <w:p w14:paraId="5E749A86" w14:textId="28041C79" w:rsidR="007E6A8D" w:rsidRPr="00311A56" w:rsidRDefault="00997626" w:rsidP="001C315D">
            <w:pPr>
              <w:spacing w:after="240" w:line="360" w:lineRule="auto"/>
              <w:jc w:val="center"/>
              <w:rPr>
                <w:sz w:val="20"/>
                <w:szCs w:val="20"/>
                <w:lang w:val="en-US"/>
              </w:rPr>
            </w:pPr>
            <m:oMathPara>
              <m:oMath>
                <m:sSub>
                  <m:sSubPr>
                    <m:ctrlPr>
                      <w:rPr>
                        <w:rFonts w:ascii="Cambria Math" w:hAnsi="Cambria Math" w:cs="Cambria Math"/>
                        <w:sz w:val="20"/>
                        <w:szCs w:val="20"/>
                        <w:lang w:val="en-US"/>
                      </w:rPr>
                    </m:ctrlPr>
                  </m:sSubPr>
                  <m:e>
                    <m:r>
                      <m:rPr>
                        <m:sty m:val="b"/>
                      </m:rPr>
                      <w:rPr>
                        <w:rFonts w:ascii="Cambria Math" w:hAnsi="Cambria Math" w:cs="Cambria Math"/>
                        <w:sz w:val="20"/>
                        <w:szCs w:val="20"/>
                        <w:lang w:val="en-US"/>
                      </w:rPr>
                      <m:t>p</m:t>
                    </m:r>
                  </m:e>
                  <m:sub>
                    <m:r>
                      <m:rPr>
                        <m:sty m:val="b"/>
                      </m:rPr>
                      <w:rPr>
                        <w:rFonts w:ascii="Cambria Math" w:hAnsi="Cambria Math" w:cs="Cambria Math"/>
                        <w:sz w:val="20"/>
                        <w:szCs w:val="20"/>
                        <w:lang w:val="en-US"/>
                      </w:rPr>
                      <m:t>1,A</m:t>
                    </m:r>
                  </m:sub>
                </m:sSub>
              </m:oMath>
            </m:oMathPara>
          </w:p>
        </w:tc>
        <w:tc>
          <w:tcPr>
            <w:tcW w:w="1544" w:type="dxa"/>
          </w:tcPr>
          <w:p w14:paraId="3A58DE1F" w14:textId="27945F62" w:rsidR="007E6A8D" w:rsidRPr="00311A56" w:rsidRDefault="007E6A8D" w:rsidP="000B11C8">
            <w:pPr>
              <w:spacing w:after="240" w:line="360"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11A56">
              <w:rPr>
                <w:sz w:val="20"/>
                <w:szCs w:val="20"/>
                <w:lang w:val="en-US"/>
              </w:rPr>
              <w:t>10.34</w:t>
            </w:r>
          </w:p>
        </w:tc>
        <w:tc>
          <w:tcPr>
            <w:tcW w:w="1567" w:type="dxa"/>
          </w:tcPr>
          <w:p w14:paraId="7E4E2420" w14:textId="0DAB5781" w:rsidR="007E6A8D" w:rsidRPr="00311A56" w:rsidRDefault="00935F8D" w:rsidP="001C315D">
            <w:pPr>
              <w:spacing w:after="240" w:line="360" w:lineRule="auto"/>
              <w:jc w:val="center"/>
              <w:cnfStyle w:val="000000000000" w:firstRow="0" w:lastRow="0" w:firstColumn="0" w:lastColumn="0" w:oddVBand="0" w:evenVBand="0" w:oddHBand="0" w:evenHBand="0" w:firstRowFirstColumn="0" w:firstRowLastColumn="0" w:lastRowFirstColumn="0" w:lastRowLastColumn="0"/>
              <w:rPr>
                <w:b/>
                <w:sz w:val="20"/>
                <w:szCs w:val="20"/>
                <w:lang w:val="en-US"/>
              </w:rPr>
            </w:pPr>
            <m:oMathPara>
              <m:oMath>
                <m:r>
                  <m:rPr>
                    <m:sty m:val="b"/>
                  </m:rPr>
                  <w:rPr>
                    <w:rFonts w:ascii="Cambria Math" w:hAnsi="Cambria Math" w:cs="Cambria Math"/>
                    <w:sz w:val="20"/>
                    <w:szCs w:val="20"/>
                    <w:lang w:val="en-US"/>
                  </w:rPr>
                  <m:t>η</m:t>
                </m:r>
              </m:oMath>
            </m:oMathPara>
          </w:p>
        </w:tc>
        <w:tc>
          <w:tcPr>
            <w:tcW w:w="1545" w:type="dxa"/>
          </w:tcPr>
          <w:p w14:paraId="16CCC9CD" w14:textId="0EF73B53" w:rsidR="007E6A8D" w:rsidRPr="001B65CD" w:rsidRDefault="004F667D" w:rsidP="00CF4D2C">
            <w:pPr>
              <w:spacing w:after="240" w:line="360" w:lineRule="auto"/>
              <w:jc w:val="center"/>
              <w:cnfStyle w:val="000000000000" w:firstRow="0" w:lastRow="0" w:firstColumn="0" w:lastColumn="0" w:oddVBand="0" w:evenVBand="0" w:oddHBand="0" w:evenHBand="0" w:firstRowFirstColumn="0" w:firstRowLastColumn="0" w:lastRowFirstColumn="0" w:lastRowLastColumn="0"/>
              <w:rPr>
                <w:sz w:val="20"/>
                <w:szCs w:val="20"/>
                <w:vertAlign w:val="superscript"/>
                <w:lang w:val="en-US"/>
              </w:rPr>
            </w:pPr>
            <w:r>
              <w:rPr>
                <w:sz w:val="20"/>
                <w:szCs w:val="20"/>
                <w:lang w:val="en-US"/>
              </w:rPr>
              <w:t>-0</w:t>
            </w:r>
            <w:r w:rsidR="007E6A8D" w:rsidRPr="00311A56">
              <w:rPr>
                <w:sz w:val="20"/>
                <w:szCs w:val="20"/>
                <w:lang w:val="en-US"/>
              </w:rPr>
              <w:t>.</w:t>
            </w:r>
            <w:r w:rsidR="00CF4D2C">
              <w:rPr>
                <w:sz w:val="20"/>
                <w:szCs w:val="20"/>
                <w:lang w:val="en-US"/>
              </w:rPr>
              <w:t>82</w:t>
            </w:r>
            <w:r w:rsidR="00DC1CA7">
              <w:rPr>
                <w:sz w:val="20"/>
                <w:szCs w:val="20"/>
                <w:vertAlign w:val="superscript"/>
                <w:lang w:val="en-US"/>
              </w:rPr>
              <w:t>*</w:t>
            </w:r>
          </w:p>
        </w:tc>
        <w:tc>
          <w:tcPr>
            <w:tcW w:w="1567" w:type="dxa"/>
          </w:tcPr>
          <w:p w14:paraId="49667FC9" w14:textId="792CFDD0" w:rsidR="007E6A8D" w:rsidRPr="00311A56" w:rsidRDefault="004F667D" w:rsidP="001C315D">
            <w:pPr>
              <w:spacing w:after="240" w:line="360" w:lineRule="auto"/>
              <w:jc w:val="center"/>
              <w:cnfStyle w:val="000000000000" w:firstRow="0" w:lastRow="0" w:firstColumn="0" w:lastColumn="0" w:oddVBand="0" w:evenVBand="0" w:oddHBand="0" w:evenHBand="0" w:firstRowFirstColumn="0" w:firstRowLastColumn="0" w:lastRowFirstColumn="0" w:lastRowLastColumn="0"/>
              <w:rPr>
                <w:b/>
                <w:sz w:val="20"/>
                <w:szCs w:val="20"/>
                <w:lang w:val="en-US"/>
              </w:rPr>
            </w:pPr>
            <m:oMathPara>
              <m:oMath>
                <m:r>
                  <m:rPr>
                    <m:sty m:val="b"/>
                  </m:rPr>
                  <w:rPr>
                    <w:rFonts w:ascii="Cambria Math" w:hAnsi="Cambria Math" w:cs="Cambria Math"/>
                    <w:sz w:val="20"/>
                    <w:szCs w:val="20"/>
                    <w:lang w:val="en-US"/>
                  </w:rPr>
                  <m:t>Ψ</m:t>
                </m:r>
              </m:oMath>
            </m:oMathPara>
          </w:p>
        </w:tc>
        <w:tc>
          <w:tcPr>
            <w:tcW w:w="1551" w:type="dxa"/>
          </w:tcPr>
          <w:p w14:paraId="7C411257" w14:textId="2834A39F" w:rsidR="007E6A8D" w:rsidRPr="00311A56" w:rsidRDefault="007E6A8D" w:rsidP="004F667D">
            <w:pPr>
              <w:spacing w:after="240" w:line="360"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11A56">
              <w:rPr>
                <w:sz w:val="20"/>
                <w:szCs w:val="20"/>
                <w:lang w:val="en-US"/>
              </w:rPr>
              <w:t>0.</w:t>
            </w:r>
            <w:r w:rsidR="004F667D">
              <w:rPr>
                <w:sz w:val="20"/>
                <w:szCs w:val="20"/>
                <w:lang w:val="en-US"/>
              </w:rPr>
              <w:t>5</w:t>
            </w:r>
            <w:r w:rsidR="00285B1C">
              <w:rPr>
                <w:sz w:val="20"/>
                <w:szCs w:val="20"/>
                <w:lang w:val="en-US"/>
              </w:rPr>
              <w:t>0</w:t>
            </w:r>
          </w:p>
        </w:tc>
      </w:tr>
      <w:tr w:rsidR="007E6A8D" w:rsidRPr="00311A56" w14:paraId="3AF9A9C4" w14:textId="77777777" w:rsidTr="001B65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6" w:type="dxa"/>
          </w:tcPr>
          <w:p w14:paraId="56BA5091" w14:textId="73738BFA" w:rsidR="007E6A8D" w:rsidRPr="00311A56" w:rsidRDefault="00997626" w:rsidP="000B11C8">
            <w:pPr>
              <w:spacing w:after="240" w:line="360" w:lineRule="auto"/>
              <w:jc w:val="center"/>
              <w:rPr>
                <w:sz w:val="20"/>
                <w:szCs w:val="20"/>
                <w:lang w:val="en-US"/>
              </w:rPr>
            </w:pPr>
            <m:oMathPara>
              <m:oMath>
                <m:sSub>
                  <m:sSubPr>
                    <m:ctrlPr>
                      <w:rPr>
                        <w:rFonts w:ascii="Cambria Math" w:hAnsi="Cambria Math" w:cs="Cambria Math"/>
                        <w:sz w:val="20"/>
                        <w:szCs w:val="20"/>
                        <w:lang w:val="en-US"/>
                      </w:rPr>
                    </m:ctrlPr>
                  </m:sSubPr>
                  <m:e>
                    <m:r>
                      <m:rPr>
                        <m:sty m:val="b"/>
                      </m:rPr>
                      <w:rPr>
                        <w:rFonts w:ascii="Cambria Math" w:hAnsi="Cambria Math" w:cs="Cambria Math"/>
                        <w:sz w:val="20"/>
                        <w:szCs w:val="20"/>
                        <w:lang w:val="en-US"/>
                      </w:rPr>
                      <m:t>I</m:t>
                    </m:r>
                  </m:e>
                  <m:sub>
                    <m:r>
                      <m:rPr>
                        <m:sty m:val="bi"/>
                      </m:rPr>
                      <w:rPr>
                        <w:rFonts w:ascii="Cambria Math" w:hAnsi="Cambria Math" w:cs="Cambria Math"/>
                        <w:sz w:val="20"/>
                        <w:szCs w:val="20"/>
                        <w:lang w:val="en-US"/>
                      </w:rPr>
                      <m:t>1</m:t>
                    </m:r>
                  </m:sub>
                </m:sSub>
              </m:oMath>
            </m:oMathPara>
          </w:p>
        </w:tc>
        <w:tc>
          <w:tcPr>
            <w:tcW w:w="1544" w:type="dxa"/>
          </w:tcPr>
          <w:p w14:paraId="44B1BD04" w14:textId="639D843A" w:rsidR="007E6A8D" w:rsidRPr="00311A56" w:rsidRDefault="007E6A8D"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1.</w:t>
            </w:r>
            <w:r w:rsidR="008B469C" w:rsidRPr="00311A56">
              <w:rPr>
                <w:sz w:val="20"/>
                <w:szCs w:val="20"/>
                <w:lang w:val="en-US"/>
              </w:rPr>
              <w:t>60</w:t>
            </w:r>
          </w:p>
        </w:tc>
        <w:tc>
          <w:tcPr>
            <w:tcW w:w="1567" w:type="dxa"/>
          </w:tcPr>
          <w:p w14:paraId="71AD2355" w14:textId="7806506C" w:rsidR="007E6A8D" w:rsidRPr="00311A56" w:rsidRDefault="00997626" w:rsidP="00B60F43">
            <w:pPr>
              <w:spacing w:after="240" w:line="360" w:lineRule="auto"/>
              <w:jc w:val="center"/>
              <w:cnfStyle w:val="000000100000" w:firstRow="0" w:lastRow="0" w:firstColumn="0" w:lastColumn="0" w:oddVBand="0" w:evenVBand="0" w:oddHBand="1" w:evenHBand="0" w:firstRowFirstColumn="0" w:firstRowLastColumn="0" w:lastRowFirstColumn="0" w:lastRowLastColumn="0"/>
              <w:rPr>
                <w:b/>
                <w:sz w:val="20"/>
                <w:szCs w:val="20"/>
                <w:lang w:val="en-US"/>
              </w:rPr>
            </w:pPr>
            <m:oMathPara>
              <m:oMath>
                <m:sSub>
                  <m:sSubPr>
                    <m:ctrlPr>
                      <w:rPr>
                        <w:rFonts w:ascii="Cambria Math" w:hAnsi="Cambria Math" w:cs="Cambria Math"/>
                        <w:b/>
                        <w:bCs/>
                        <w:sz w:val="20"/>
                        <w:szCs w:val="20"/>
                        <w:lang w:val="en-US"/>
                      </w:rPr>
                    </m:ctrlPr>
                  </m:sSubPr>
                  <m:e>
                    <m:r>
                      <m:rPr>
                        <m:sty m:val="b"/>
                      </m:rPr>
                      <w:rPr>
                        <w:rFonts w:ascii="Cambria Math" w:hAnsi="Cambria Math" w:cs="Cambria Math"/>
                        <w:sz w:val="20"/>
                        <w:szCs w:val="20"/>
                        <w:lang w:val="en-US"/>
                      </w:rPr>
                      <m:t>I</m:t>
                    </m:r>
                  </m:e>
                  <m:sub>
                    <m:r>
                      <w:rPr>
                        <w:rFonts w:ascii="Cambria Math" w:hAnsi="Cambria Math" w:cs="Cambria Math"/>
                        <w:sz w:val="20"/>
                        <w:szCs w:val="20"/>
                        <w:lang w:val="en-US"/>
                      </w:rPr>
                      <m:t>2</m:t>
                    </m:r>
                  </m:sub>
                </m:sSub>
              </m:oMath>
            </m:oMathPara>
          </w:p>
        </w:tc>
        <w:tc>
          <w:tcPr>
            <w:tcW w:w="1545" w:type="dxa"/>
          </w:tcPr>
          <w:p w14:paraId="1A316EC4" w14:textId="5F3DC2DD" w:rsidR="007E6A8D" w:rsidRPr="00311A56" w:rsidRDefault="007E6A8D" w:rsidP="00B60F43">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0.</w:t>
            </w:r>
            <w:r w:rsidR="00B60F43" w:rsidRPr="00311A56">
              <w:rPr>
                <w:sz w:val="20"/>
                <w:szCs w:val="20"/>
                <w:lang w:val="en-US"/>
              </w:rPr>
              <w:t>80</w:t>
            </w:r>
          </w:p>
        </w:tc>
        <w:tc>
          <w:tcPr>
            <w:tcW w:w="1567" w:type="dxa"/>
          </w:tcPr>
          <w:p w14:paraId="7573047B" w14:textId="77777777" w:rsidR="007E6A8D" w:rsidRPr="00311A56" w:rsidRDefault="007E6A8D"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b/>
                <w:sz w:val="20"/>
                <w:szCs w:val="20"/>
                <w:lang w:val="en-US"/>
              </w:rPr>
            </w:pPr>
            <m:oMathPara>
              <m:oMath>
                <m:r>
                  <m:rPr>
                    <m:sty m:val="p"/>
                  </m:rPr>
                  <w:rPr>
                    <w:rFonts w:ascii="Cambria Math" w:hAnsi="Cambria Math" w:hint="eastAsia"/>
                    <w:sz w:val="20"/>
                    <w:szCs w:val="20"/>
                    <w:lang w:val="en-US"/>
                  </w:rPr>
                  <m:t>ω</m:t>
                </m:r>
              </m:oMath>
            </m:oMathPara>
          </w:p>
        </w:tc>
        <w:tc>
          <w:tcPr>
            <w:tcW w:w="1551" w:type="dxa"/>
          </w:tcPr>
          <w:p w14:paraId="587FD420" w14:textId="41445D57" w:rsidR="007E6A8D" w:rsidRPr="00311A56" w:rsidRDefault="00ED5A94"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m:oMathPara>
              <m:oMath>
                <m:r>
                  <m:rPr>
                    <m:sty m:val="p"/>
                  </m:rPr>
                  <w:rPr>
                    <w:rFonts w:ascii="Cambria Math" w:hAnsi="Cambria Math"/>
                    <w:sz w:val="20"/>
                    <w:szCs w:val="20"/>
                    <w:lang w:val="en-US"/>
                  </w:rPr>
                  <m:t>0.5</m:t>
                </m:r>
              </m:oMath>
            </m:oMathPara>
          </w:p>
        </w:tc>
      </w:tr>
      <w:tr w:rsidR="007E6A8D" w:rsidRPr="00311A56" w14:paraId="327580DC" w14:textId="77777777" w:rsidTr="001B65CD">
        <w:trPr>
          <w:jc w:val="center"/>
        </w:trPr>
        <w:tc>
          <w:tcPr>
            <w:cnfStyle w:val="001000000000" w:firstRow="0" w:lastRow="0" w:firstColumn="1" w:lastColumn="0" w:oddVBand="0" w:evenVBand="0" w:oddHBand="0" w:evenHBand="0" w:firstRowFirstColumn="0" w:firstRowLastColumn="0" w:lastRowFirstColumn="0" w:lastRowLastColumn="0"/>
            <w:tcW w:w="1566" w:type="dxa"/>
          </w:tcPr>
          <w:p w14:paraId="16F28B63" w14:textId="77777777" w:rsidR="007E6A8D" w:rsidRPr="00311A56" w:rsidRDefault="007E6A8D" w:rsidP="000B11C8">
            <w:pPr>
              <w:spacing w:after="240" w:line="360" w:lineRule="auto"/>
              <w:jc w:val="center"/>
              <w:rPr>
                <w:sz w:val="20"/>
                <w:szCs w:val="20"/>
                <w:lang w:val="en-US"/>
              </w:rPr>
            </w:pPr>
            <m:oMathPara>
              <m:oMath>
                <m:r>
                  <m:rPr>
                    <m:sty m:val="b"/>
                  </m:rPr>
                  <w:rPr>
                    <w:rFonts w:ascii="Cambria Math" w:hAnsi="Cambria Math"/>
                    <w:sz w:val="20"/>
                    <w:szCs w:val="20"/>
                    <w:lang w:val="en-US"/>
                  </w:rPr>
                  <m:t>δ</m:t>
                </m:r>
              </m:oMath>
            </m:oMathPara>
          </w:p>
        </w:tc>
        <w:tc>
          <w:tcPr>
            <w:tcW w:w="1544" w:type="dxa"/>
          </w:tcPr>
          <w:p w14:paraId="71DA1DDE" w14:textId="77777777" w:rsidR="007E6A8D" w:rsidRPr="00311A56" w:rsidRDefault="007E6A8D" w:rsidP="000B11C8">
            <w:pPr>
              <w:spacing w:after="240" w:line="360"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11A56">
              <w:rPr>
                <w:sz w:val="20"/>
                <w:szCs w:val="20"/>
                <w:lang w:val="en-US"/>
              </w:rPr>
              <w:t>0.95</w:t>
            </w:r>
          </w:p>
        </w:tc>
        <w:tc>
          <w:tcPr>
            <w:tcW w:w="1567" w:type="dxa"/>
          </w:tcPr>
          <w:p w14:paraId="57B8C3BC" w14:textId="77777777" w:rsidR="007E6A8D" w:rsidRPr="00311A56" w:rsidRDefault="007E6A8D" w:rsidP="000B11C8">
            <w:pPr>
              <w:spacing w:after="240" w:line="360" w:lineRule="auto"/>
              <w:jc w:val="center"/>
              <w:cnfStyle w:val="000000000000" w:firstRow="0" w:lastRow="0" w:firstColumn="0" w:lastColumn="0" w:oddVBand="0" w:evenVBand="0" w:oddHBand="0" w:evenHBand="0" w:firstRowFirstColumn="0" w:firstRowLastColumn="0" w:lastRowFirstColumn="0" w:lastRowLastColumn="0"/>
              <w:rPr>
                <w:b/>
                <w:sz w:val="20"/>
                <w:szCs w:val="20"/>
                <w:lang w:val="en-US"/>
              </w:rPr>
            </w:pPr>
            <m:oMathPara>
              <m:oMath>
                <m:r>
                  <m:rPr>
                    <m:sty m:val="b"/>
                  </m:rPr>
                  <w:rPr>
                    <w:rFonts w:ascii="Cambria Math" w:hAnsi="Cambria Math"/>
                    <w:sz w:val="20"/>
                    <w:szCs w:val="20"/>
                    <w:lang w:val="en-US"/>
                  </w:rPr>
                  <m:t>α</m:t>
                </m:r>
              </m:oMath>
            </m:oMathPara>
          </w:p>
        </w:tc>
        <w:tc>
          <w:tcPr>
            <w:tcW w:w="1545" w:type="dxa"/>
          </w:tcPr>
          <w:p w14:paraId="6639E753" w14:textId="77777777" w:rsidR="007E6A8D" w:rsidRPr="00311A56" w:rsidRDefault="007E6A8D" w:rsidP="000B11C8">
            <w:pPr>
              <w:spacing w:after="240" w:line="360"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11A56">
              <w:rPr>
                <w:sz w:val="20"/>
                <w:szCs w:val="20"/>
                <w:lang w:val="en-US"/>
              </w:rPr>
              <w:t>0.55</w:t>
            </w:r>
          </w:p>
        </w:tc>
        <w:tc>
          <w:tcPr>
            <w:tcW w:w="1567" w:type="dxa"/>
          </w:tcPr>
          <w:p w14:paraId="566C47CC" w14:textId="77777777" w:rsidR="007E6A8D" w:rsidRPr="00311A56" w:rsidRDefault="007E6A8D" w:rsidP="000B11C8">
            <w:pPr>
              <w:spacing w:after="240" w:line="360" w:lineRule="auto"/>
              <w:jc w:val="center"/>
              <w:cnfStyle w:val="000000000000" w:firstRow="0" w:lastRow="0" w:firstColumn="0" w:lastColumn="0" w:oddVBand="0" w:evenVBand="0" w:oddHBand="0" w:evenHBand="0" w:firstRowFirstColumn="0" w:firstRowLastColumn="0" w:lastRowFirstColumn="0" w:lastRowLastColumn="0"/>
              <w:rPr>
                <w:b/>
                <w:sz w:val="20"/>
                <w:szCs w:val="20"/>
                <w:lang w:val="en-US"/>
              </w:rPr>
            </w:pPr>
            <m:oMathPara>
              <m:oMath>
                <m:r>
                  <m:rPr>
                    <m:sty m:val="b"/>
                  </m:rPr>
                  <w:rPr>
                    <w:rFonts w:ascii="Cambria Math" w:hAnsi="Cambria Math"/>
                    <w:sz w:val="20"/>
                    <w:szCs w:val="20"/>
                    <w:lang w:val="en-US"/>
                  </w:rPr>
                  <m:t>γ</m:t>
                </m:r>
              </m:oMath>
            </m:oMathPara>
          </w:p>
        </w:tc>
        <w:tc>
          <w:tcPr>
            <w:tcW w:w="1551" w:type="dxa"/>
          </w:tcPr>
          <w:p w14:paraId="130B457D" w14:textId="77777777" w:rsidR="007E6A8D" w:rsidRPr="00311A56" w:rsidRDefault="007E6A8D" w:rsidP="000B11C8">
            <w:pPr>
              <w:spacing w:after="240" w:line="360"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11A56">
              <w:rPr>
                <w:sz w:val="20"/>
                <w:szCs w:val="20"/>
                <w:lang w:val="en-US"/>
              </w:rPr>
              <w:t>0. 5</w:t>
            </w:r>
          </w:p>
        </w:tc>
      </w:tr>
      <w:tr w:rsidR="007E6A8D" w:rsidRPr="00311A56" w14:paraId="5C568007" w14:textId="77777777" w:rsidTr="001B65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6" w:type="dxa"/>
          </w:tcPr>
          <w:p w14:paraId="60DD5774" w14:textId="77777777" w:rsidR="007E6A8D" w:rsidRPr="00311A56" w:rsidRDefault="007E6A8D" w:rsidP="000B11C8">
            <w:pPr>
              <w:spacing w:after="240" w:line="360" w:lineRule="auto"/>
              <w:jc w:val="center"/>
              <w:rPr>
                <w:sz w:val="20"/>
                <w:szCs w:val="20"/>
                <w:lang w:val="en-US"/>
              </w:rPr>
            </w:pPr>
            <m:oMathPara>
              <m:oMath>
                <m:r>
                  <m:rPr>
                    <m:sty m:val="b"/>
                  </m:rPr>
                  <w:rPr>
                    <w:rFonts w:ascii="Cambria Math" w:hAnsi="Cambria Math" w:cs="Cambria Math"/>
                    <w:sz w:val="20"/>
                    <w:szCs w:val="20"/>
                    <w:lang w:val="en-US"/>
                  </w:rPr>
                  <m:t>ρ</m:t>
                </m:r>
              </m:oMath>
            </m:oMathPara>
          </w:p>
        </w:tc>
        <w:tc>
          <w:tcPr>
            <w:tcW w:w="1544" w:type="dxa"/>
          </w:tcPr>
          <w:p w14:paraId="2670EDAF" w14:textId="77777777" w:rsidR="007E6A8D" w:rsidRPr="00311A56" w:rsidRDefault="007E6A8D"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0.05</w:t>
            </w:r>
          </w:p>
        </w:tc>
        <w:tc>
          <w:tcPr>
            <w:tcW w:w="1567" w:type="dxa"/>
          </w:tcPr>
          <w:p w14:paraId="555B25AB" w14:textId="77777777" w:rsidR="007E6A8D" w:rsidRPr="00311A56" w:rsidRDefault="007E6A8D"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b/>
                <w:sz w:val="20"/>
                <w:szCs w:val="20"/>
                <w:lang w:val="en-US"/>
              </w:rPr>
            </w:pPr>
            <m:oMathPara>
              <m:oMath>
                <m:r>
                  <m:rPr>
                    <m:sty m:val="b"/>
                  </m:rPr>
                  <w:rPr>
                    <w:rFonts w:ascii="Cambria Math" w:hAnsi="Cambria Math"/>
                    <w:sz w:val="20"/>
                    <w:szCs w:val="20"/>
                    <w:lang w:val="en-US"/>
                  </w:rPr>
                  <m:t>ξ</m:t>
                </m:r>
              </m:oMath>
            </m:oMathPara>
          </w:p>
        </w:tc>
        <w:tc>
          <w:tcPr>
            <w:tcW w:w="1545" w:type="dxa"/>
          </w:tcPr>
          <w:p w14:paraId="24C0FBD2" w14:textId="074C998F" w:rsidR="007E6A8D" w:rsidRPr="00311A56" w:rsidRDefault="00997626" w:rsidP="00ED5A94">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m:oMathPara>
              <m:oMath>
                <m:sSup>
                  <m:sSupPr>
                    <m:ctrlPr>
                      <w:rPr>
                        <w:rFonts w:ascii="Cambria Math" w:hAnsi="Cambria Math"/>
                        <w:sz w:val="20"/>
                        <w:szCs w:val="20"/>
                        <w:lang w:val="en-US"/>
                      </w:rPr>
                    </m:ctrlPr>
                  </m:sSupPr>
                  <m:e>
                    <m:r>
                      <m:rPr>
                        <m:sty m:val="p"/>
                      </m:rPr>
                      <w:rPr>
                        <w:rFonts w:ascii="Cambria Math" w:hAnsi="Cambria Math"/>
                        <w:sz w:val="20"/>
                        <w:szCs w:val="20"/>
                        <w:lang w:val="en-US"/>
                      </w:rPr>
                      <m:t>5.46*10</m:t>
                    </m:r>
                  </m:e>
                  <m:sup>
                    <m:r>
                      <m:rPr>
                        <m:sty m:val="p"/>
                      </m:rPr>
                      <w:rPr>
                        <w:rFonts w:ascii="Cambria Math" w:hAnsi="Cambria Math"/>
                        <w:sz w:val="20"/>
                        <w:szCs w:val="20"/>
                        <w:lang w:val="en-US"/>
                      </w:rPr>
                      <m:t>-5</m:t>
                    </m:r>
                  </m:sup>
                </m:sSup>
              </m:oMath>
            </m:oMathPara>
          </w:p>
        </w:tc>
        <w:tc>
          <w:tcPr>
            <w:tcW w:w="1567" w:type="dxa"/>
          </w:tcPr>
          <w:p w14:paraId="1A8973F1" w14:textId="77777777" w:rsidR="007E6A8D" w:rsidRPr="00311A56" w:rsidRDefault="00997626"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b/>
                <w:sz w:val="20"/>
                <w:szCs w:val="20"/>
                <w:lang w:val="en-US"/>
              </w:rPr>
            </w:pPr>
            <m:oMathPara>
              <m:oMath>
                <m:acc>
                  <m:accPr>
                    <m:chr m:val="̅"/>
                    <m:ctrlPr>
                      <w:rPr>
                        <w:rFonts w:ascii="Cambria Math" w:hAnsi="Cambria Math"/>
                        <w:b/>
                        <w:sz w:val="20"/>
                        <w:szCs w:val="20"/>
                        <w:lang w:val="en-US"/>
                      </w:rPr>
                    </m:ctrlPr>
                  </m:accPr>
                  <m:e>
                    <m:r>
                      <m:rPr>
                        <m:sty m:val="b"/>
                      </m:rPr>
                      <w:rPr>
                        <w:rFonts w:ascii="Cambria Math" w:hAnsi="Cambria Math"/>
                        <w:sz w:val="20"/>
                        <w:szCs w:val="20"/>
                        <w:lang w:val="en-US"/>
                      </w:rPr>
                      <m:t>β</m:t>
                    </m:r>
                  </m:e>
                </m:acc>
              </m:oMath>
            </m:oMathPara>
          </w:p>
        </w:tc>
        <w:tc>
          <w:tcPr>
            <w:tcW w:w="1551" w:type="dxa"/>
          </w:tcPr>
          <w:p w14:paraId="2631B76C" w14:textId="77777777" w:rsidR="007E6A8D" w:rsidRPr="00311A56" w:rsidRDefault="007E6A8D" w:rsidP="000B11C8">
            <w:pPr>
              <w:spacing w:after="240"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1</w:t>
            </w:r>
          </w:p>
        </w:tc>
      </w:tr>
    </w:tbl>
    <w:p w14:paraId="2E8CB2FE" w14:textId="7C4CE354" w:rsidR="0069319D" w:rsidRPr="001B65CD" w:rsidRDefault="00DC1CA7" w:rsidP="001B65CD">
      <w:pPr>
        <w:spacing w:before="240" w:after="240"/>
        <w:rPr>
          <w:iCs/>
          <w:sz w:val="20"/>
          <w:szCs w:val="20"/>
          <w:lang w:val="en-US"/>
        </w:rPr>
      </w:pPr>
      <w:r>
        <w:rPr>
          <w:iCs/>
          <w:sz w:val="20"/>
          <w:szCs w:val="20"/>
          <w:vertAlign w:val="superscript"/>
          <w:lang w:val="en-US"/>
        </w:rPr>
        <w:t>*</w:t>
      </w:r>
      <w:r w:rsidRPr="001B65CD">
        <w:rPr>
          <w:iCs/>
          <w:sz w:val="20"/>
          <w:szCs w:val="20"/>
          <w:lang w:val="en-US"/>
        </w:rPr>
        <w:t xml:space="preserve"> </w:t>
      </w:r>
      <w:r w:rsidR="0069319D" w:rsidRPr="001B65CD">
        <w:rPr>
          <w:iCs/>
          <w:sz w:val="20"/>
          <w:szCs w:val="20"/>
          <w:lang w:val="en-US"/>
        </w:rPr>
        <w:t xml:space="preserve">Numerous studies attempted to estimate electricity demand in the US using various statistical methods. While focusing on residential electricity demand, Silk and </w:t>
      </w:r>
      <w:proofErr w:type="spellStart"/>
      <w:r w:rsidR="0069319D" w:rsidRPr="001B65CD">
        <w:rPr>
          <w:iCs/>
          <w:sz w:val="20"/>
          <w:szCs w:val="20"/>
          <w:lang w:val="en-US"/>
        </w:rPr>
        <w:t>Joutz</w:t>
      </w:r>
      <w:proofErr w:type="spellEnd"/>
      <w:r w:rsidR="0069319D" w:rsidRPr="001B65CD">
        <w:rPr>
          <w:iCs/>
          <w:sz w:val="20"/>
          <w:szCs w:val="20"/>
          <w:lang w:val="en-US"/>
        </w:rPr>
        <w:t xml:space="preserve"> (1997) arrive</w:t>
      </w:r>
      <w:r w:rsidR="00F7634E">
        <w:rPr>
          <w:iCs/>
          <w:sz w:val="20"/>
          <w:szCs w:val="20"/>
          <w:lang w:val="en-US"/>
        </w:rPr>
        <w:t>d</w:t>
      </w:r>
      <w:r w:rsidR="0069319D" w:rsidRPr="001B65CD">
        <w:rPr>
          <w:iCs/>
          <w:sz w:val="20"/>
          <w:szCs w:val="20"/>
          <w:lang w:val="en-US"/>
        </w:rPr>
        <w:t xml:space="preserve"> at </w:t>
      </w:r>
      <w:r w:rsidR="00F7634E">
        <w:rPr>
          <w:iCs/>
          <w:sz w:val="20"/>
          <w:szCs w:val="20"/>
          <w:lang w:val="en-US"/>
        </w:rPr>
        <w:t xml:space="preserve">an </w:t>
      </w:r>
      <w:r w:rsidR="0069319D" w:rsidRPr="001B65CD">
        <w:rPr>
          <w:iCs/>
          <w:sz w:val="20"/>
          <w:szCs w:val="20"/>
          <w:lang w:val="en-US"/>
        </w:rPr>
        <w:t xml:space="preserve">own-price elasticity of -0.62%. </w:t>
      </w:r>
      <w:proofErr w:type="spellStart"/>
      <w:r w:rsidR="0069319D" w:rsidRPr="001B65CD">
        <w:rPr>
          <w:iCs/>
          <w:sz w:val="20"/>
          <w:szCs w:val="20"/>
          <w:lang w:val="en-US"/>
        </w:rPr>
        <w:t>Dergiades</w:t>
      </w:r>
      <w:proofErr w:type="spellEnd"/>
      <w:r w:rsidR="0069319D" w:rsidRPr="001B65CD">
        <w:rPr>
          <w:iCs/>
          <w:sz w:val="20"/>
          <w:szCs w:val="20"/>
          <w:lang w:val="en-US"/>
        </w:rPr>
        <w:t xml:space="preserve"> and </w:t>
      </w:r>
      <w:proofErr w:type="spellStart"/>
      <w:r w:rsidR="0069319D" w:rsidRPr="001B65CD">
        <w:rPr>
          <w:iCs/>
          <w:sz w:val="20"/>
          <w:szCs w:val="20"/>
          <w:lang w:val="en-US"/>
        </w:rPr>
        <w:t>Tsoulfidis</w:t>
      </w:r>
      <w:proofErr w:type="spellEnd"/>
      <w:r w:rsidR="0069319D" w:rsidRPr="001B65CD">
        <w:rPr>
          <w:iCs/>
          <w:sz w:val="20"/>
          <w:szCs w:val="20"/>
          <w:lang w:val="en-US"/>
        </w:rPr>
        <w:t xml:space="preserve"> (2008), on the other hand, estimate</w:t>
      </w:r>
      <w:r w:rsidR="00F7634E">
        <w:rPr>
          <w:iCs/>
          <w:sz w:val="20"/>
          <w:szCs w:val="20"/>
          <w:lang w:val="en-US"/>
        </w:rPr>
        <w:t xml:space="preserve"> the</w:t>
      </w:r>
      <w:r w:rsidR="0069319D" w:rsidRPr="001B65CD">
        <w:rPr>
          <w:iCs/>
          <w:sz w:val="20"/>
          <w:szCs w:val="20"/>
          <w:lang w:val="en-US"/>
        </w:rPr>
        <w:t xml:space="preserve"> short- and long-run price elasticities of demand at -0.39% and -1.07%, respectively. Yet Paul, Myers, and Palmer (2009) estimate the US short-run price elasticities of demand and show that, depending on the region and the end-consumers, the elasticity falls somewhere between -0.04 and -0.32, while the long-run price elasticities of demand range between -0.02 and -1.15.</w:t>
      </w:r>
    </w:p>
    <w:p w14:paraId="6F63E995" w14:textId="5ED3D3E8" w:rsidR="00B71C89" w:rsidRDefault="007E6A8D" w:rsidP="00B71C89">
      <w:pPr>
        <w:widowControl/>
        <w:spacing w:after="240" w:line="360" w:lineRule="auto"/>
        <w:ind w:firstLine="720"/>
        <w:jc w:val="both"/>
        <w:rPr>
          <w:ins w:id="339" w:author="Microsoft Office User" w:date="2017-06-14T22:17:00Z"/>
          <w:lang w:val="en-US"/>
        </w:rPr>
      </w:pPr>
      <w:r w:rsidRPr="00311A56">
        <w:rPr>
          <w:lang w:val="en-US"/>
        </w:rPr>
        <w:t>However, the question of how adoption rates</w:t>
      </w:r>
      <w:r w:rsidR="00AD0D75" w:rsidRPr="00311A56">
        <w:rPr>
          <w:lang w:val="en-US"/>
        </w:rPr>
        <w:t xml:space="preserve"> in the </w:t>
      </w:r>
      <w:r w:rsidR="001C315D" w:rsidRPr="00311A56">
        <w:rPr>
          <w:lang w:val="en-US"/>
        </w:rPr>
        <w:t xml:space="preserve">electricity </w:t>
      </w:r>
      <w:r w:rsidR="00AD0D75" w:rsidRPr="00311A56">
        <w:rPr>
          <w:lang w:val="en-US"/>
        </w:rPr>
        <w:t>sector</w:t>
      </w:r>
      <w:r w:rsidRPr="00311A56">
        <w:rPr>
          <w:lang w:val="en-US"/>
        </w:rPr>
        <w:t xml:space="preserve"> vary across regimes remains. We address this question next by deriving the output, </w:t>
      </w:r>
      <w:del w:id="340" w:author="Microsoft Office User" w:date="2017-06-14T14:52:00Z">
        <w:r w:rsidRPr="00311A56" w:rsidDel="000E2CCB">
          <w:rPr>
            <w:lang w:val="en-US"/>
          </w:rPr>
          <w:delText>employment</w:delText>
        </w:r>
      </w:del>
      <w:ins w:id="341" w:author="Microsoft Office User" w:date="2017-06-14T14:52:00Z">
        <w:r w:rsidR="000E2CCB">
          <w:rPr>
            <w:lang w:val="en-US"/>
          </w:rPr>
          <w:t>input</w:t>
        </w:r>
      </w:ins>
      <w:r w:rsidRPr="00311A56">
        <w:rPr>
          <w:lang w:val="en-US"/>
        </w:rPr>
        <w:t>, and adoption rates.</w:t>
      </w:r>
      <w:r w:rsidR="00C57DD3" w:rsidRPr="00311A56">
        <w:rPr>
          <w:lang w:val="en-US"/>
        </w:rPr>
        <w:t xml:space="preserve"> </w:t>
      </w:r>
      <w:r w:rsidRPr="00311A56">
        <w:rPr>
          <w:lang w:val="en-US"/>
        </w:rPr>
        <w:t xml:space="preserve">The survival and adoption regions in the </w:t>
      </w:r>
      <m:oMath>
        <m:r>
          <m:rPr>
            <m:sty m:val="p"/>
          </m:rPr>
          <w:rPr>
            <w:rFonts w:ascii="Cambria Math" w:hAnsi="Cambria Math" w:hint="eastAsia"/>
            <w:lang w:val="en-US"/>
          </w:rPr>
          <m:t>β</m:t>
        </m:r>
      </m:oMath>
      <w:r w:rsidRPr="00311A56">
        <w:rPr>
          <w:lang w:val="en-US"/>
        </w:rPr>
        <w:t>-</w:t>
      </w:r>
      <m:oMath>
        <m:r>
          <m:rPr>
            <m:sty m:val="p"/>
          </m:rPr>
          <w:rPr>
            <w:rFonts w:ascii="Cambria Math" w:hAnsi="Cambria Math"/>
            <w:lang w:val="en-US"/>
          </w:rPr>
          <m:t>x</m:t>
        </m:r>
      </m:oMath>
      <w:r w:rsidRPr="00311A56">
        <w:rPr>
          <w:lang w:val="en-US"/>
        </w:rPr>
        <w:t xml:space="preserve"> plane are derived in Appendix </w:t>
      </w:r>
      <w:r w:rsidR="00002D20" w:rsidRPr="00311A56">
        <w:rPr>
          <w:lang w:val="en-US"/>
        </w:rPr>
        <w:t>B</w:t>
      </w:r>
      <w:r w:rsidRPr="00311A56">
        <w:rPr>
          <w:lang w:val="en-US"/>
        </w:rPr>
        <w:t>.1</w:t>
      </w:r>
      <w:r w:rsidR="00AD0D75" w:rsidRPr="00311A56">
        <w:rPr>
          <w:lang w:val="en-US"/>
        </w:rPr>
        <w:t>,</w:t>
      </w:r>
      <w:r w:rsidRPr="00311A56">
        <w:rPr>
          <w:lang w:val="en-US"/>
        </w:rPr>
        <w:t xml:space="preserve"> </w:t>
      </w:r>
      <w:r w:rsidR="00AD0D75" w:rsidRPr="00311A56">
        <w:rPr>
          <w:lang w:val="en-US"/>
        </w:rPr>
        <w:t xml:space="preserve">where </w:t>
      </w:r>
      <w:r w:rsidRPr="00311A56">
        <w:rPr>
          <w:lang w:val="en-US"/>
        </w:rPr>
        <w:t xml:space="preserve">key outcomes are presented in Table 2. </w:t>
      </w:r>
      <w:ins w:id="342" w:author="Microsoft Office User" w:date="2017-06-14T22:17:00Z">
        <w:r w:rsidR="00B71C89">
          <w:rPr>
            <w:lang w:val="en-US"/>
          </w:rPr>
          <w:t>The tax policy results in firms facing the following choices:</w:t>
        </w:r>
      </w:ins>
    </w:p>
    <w:p w14:paraId="6704E313" w14:textId="77777777" w:rsidR="00B71C89" w:rsidRPr="00EF6E33" w:rsidRDefault="00B71C89" w:rsidP="00B71C89">
      <w:pPr>
        <w:pStyle w:val="ListParagraph"/>
        <w:numPr>
          <w:ilvl w:val="0"/>
          <w:numId w:val="15"/>
        </w:numPr>
        <w:spacing w:after="240" w:line="360" w:lineRule="auto"/>
        <w:jc w:val="both"/>
        <w:rPr>
          <w:ins w:id="343" w:author="Microsoft Office User" w:date="2017-06-14T22:17:00Z"/>
          <w:i/>
          <w:iCs/>
          <w:lang w:val="en-US"/>
        </w:rPr>
      </w:pPr>
      <w:ins w:id="344" w:author="Microsoft Office User" w:date="2017-06-14T22:17:00Z">
        <w:r>
          <w:rPr>
            <w:i/>
            <w:iCs/>
            <w:lang w:val="en-US"/>
          </w:rPr>
          <w:t>R</w:t>
        </w:r>
        <w:r w:rsidRPr="00EF6E33">
          <w:rPr>
            <w:i/>
            <w:iCs/>
            <w:lang w:val="en-US"/>
          </w:rPr>
          <w:t>emains active and operate</w:t>
        </w:r>
        <w:r>
          <w:rPr>
            <w:i/>
            <w:iCs/>
            <w:lang w:val="en-US"/>
          </w:rPr>
          <w:t>, and either</w:t>
        </w:r>
      </w:ins>
    </w:p>
    <w:p w14:paraId="41884A1C" w14:textId="77777777" w:rsidR="00B71C89" w:rsidRDefault="00B71C89" w:rsidP="00B71C89">
      <w:pPr>
        <w:pStyle w:val="ListParagraph"/>
        <w:numPr>
          <w:ilvl w:val="1"/>
          <w:numId w:val="15"/>
        </w:numPr>
        <w:spacing w:after="240" w:line="360" w:lineRule="auto"/>
        <w:jc w:val="both"/>
        <w:rPr>
          <w:ins w:id="345" w:author="Microsoft Office User" w:date="2017-06-14T22:17:00Z"/>
          <w:i/>
          <w:iCs/>
          <w:lang w:val="en-US"/>
        </w:rPr>
      </w:pPr>
      <w:ins w:id="346" w:author="Microsoft Office User" w:date="2017-06-14T22:17:00Z">
        <w:r>
          <w:rPr>
            <w:i/>
            <w:iCs/>
            <w:lang w:val="en-US"/>
          </w:rPr>
          <w:lastRenderedPageBreak/>
          <w:t>operate using the existing technologies or</w:t>
        </w:r>
      </w:ins>
    </w:p>
    <w:p w14:paraId="248FF7D4" w14:textId="77777777" w:rsidR="00B71C89" w:rsidRDefault="00B71C89" w:rsidP="00B71C89">
      <w:pPr>
        <w:pStyle w:val="ListParagraph"/>
        <w:numPr>
          <w:ilvl w:val="1"/>
          <w:numId w:val="15"/>
        </w:numPr>
        <w:spacing w:after="240" w:line="360" w:lineRule="auto"/>
        <w:jc w:val="both"/>
        <w:rPr>
          <w:ins w:id="347" w:author="Microsoft Office User" w:date="2017-06-14T22:17:00Z"/>
          <w:i/>
          <w:iCs/>
          <w:lang w:val="en-US"/>
        </w:rPr>
      </w:pPr>
      <w:ins w:id="348" w:author="Microsoft Office User" w:date="2017-06-14T22:17:00Z">
        <w:r>
          <w:rPr>
            <w:i/>
            <w:iCs/>
            <w:lang w:val="en-US"/>
          </w:rPr>
          <w:t>adopt the new technology through irreversible investment</w:t>
        </w:r>
        <w:r w:rsidRPr="009628D9">
          <w:rPr>
            <w:i/>
            <w:iCs/>
            <w:lang w:val="en-US"/>
          </w:rPr>
          <w:t>.</w:t>
        </w:r>
      </w:ins>
    </w:p>
    <w:p w14:paraId="422349D2" w14:textId="77777777" w:rsidR="00B71C89" w:rsidRDefault="00B71C89" w:rsidP="00B71C89">
      <w:pPr>
        <w:pStyle w:val="ListParagraph"/>
        <w:numPr>
          <w:ilvl w:val="0"/>
          <w:numId w:val="15"/>
        </w:numPr>
        <w:spacing w:after="240" w:line="360" w:lineRule="auto"/>
        <w:jc w:val="both"/>
        <w:rPr>
          <w:ins w:id="349" w:author="Microsoft Office User" w:date="2017-06-14T22:17:00Z"/>
          <w:lang w:val="en-US"/>
        </w:rPr>
      </w:pPr>
      <w:ins w:id="350" w:author="Microsoft Office User" w:date="2017-06-14T22:17:00Z">
        <w:r>
          <w:rPr>
            <w:i/>
            <w:iCs/>
            <w:lang w:val="en-US"/>
          </w:rPr>
          <w:t>Become idle and stop operation</w:t>
        </w:r>
        <w:r w:rsidRPr="009628D9">
          <w:rPr>
            <w:i/>
            <w:iCs/>
            <w:lang w:val="en-US"/>
          </w:rPr>
          <w:t>.</w:t>
        </w:r>
        <w:r>
          <w:rPr>
            <w:lang w:val="en-US"/>
          </w:rPr>
          <w:t xml:space="preserve"> </w:t>
        </w:r>
      </w:ins>
    </w:p>
    <w:p w14:paraId="473A8FCA" w14:textId="686987F8" w:rsidR="007134D3" w:rsidRDefault="00B71C89" w:rsidP="00DD2E12">
      <w:pPr>
        <w:spacing w:after="240" w:line="360" w:lineRule="auto"/>
        <w:ind w:firstLine="720"/>
        <w:jc w:val="both"/>
        <w:rPr>
          <w:lang w:val="en-US"/>
        </w:rPr>
      </w:pPr>
      <w:ins w:id="351" w:author="Microsoft Office User" w:date="2017-06-14T22:18:00Z">
        <w:r>
          <w:rPr>
            <w:lang w:val="en-US"/>
          </w:rPr>
          <w:t xml:space="preserve">Similar to the predictions derived above in the analytical analysis, </w:t>
        </w:r>
      </w:ins>
      <w:del w:id="352" w:author="Microsoft Office User" w:date="2017-06-14T22:18:00Z">
        <w:r w:rsidR="007E6A8D" w:rsidRPr="00311A56" w:rsidDel="00B71C89">
          <w:rPr>
            <w:lang w:val="en-US"/>
          </w:rPr>
          <w:delText xml:space="preserve">The </w:delText>
        </w:r>
      </w:del>
      <w:ins w:id="353" w:author="Microsoft Office User" w:date="2017-06-14T22:18:00Z">
        <w:r>
          <w:rPr>
            <w:lang w:val="en-US"/>
          </w:rPr>
          <w:t>t</w:t>
        </w:r>
        <w:r w:rsidRPr="00311A56">
          <w:rPr>
            <w:lang w:val="en-US"/>
          </w:rPr>
          <w:t xml:space="preserve">he </w:t>
        </w:r>
      </w:ins>
      <w:r w:rsidR="007E6A8D" w:rsidRPr="00311A56">
        <w:rPr>
          <w:lang w:val="en-US"/>
        </w:rPr>
        <w:t>tax policy results in inefficient and dirty units exiting the industry</w:t>
      </w:r>
      <w:r w:rsidR="00002D20" w:rsidRPr="00311A56">
        <w:rPr>
          <w:lang w:val="en-US"/>
        </w:rPr>
        <w:t xml:space="preserve"> – inefficient polluting coal plants exit the industry while the more efficient ones remain active and adopt cleaner technologies (e.g., C</w:t>
      </w:r>
      <w:r w:rsidR="00030F1E">
        <w:rPr>
          <w:lang w:val="en-US"/>
        </w:rPr>
        <w:t xml:space="preserve">arbon </w:t>
      </w:r>
      <w:r w:rsidR="00002D20" w:rsidRPr="00311A56">
        <w:rPr>
          <w:lang w:val="en-US"/>
        </w:rPr>
        <w:t>C</w:t>
      </w:r>
      <w:r w:rsidR="00030F1E">
        <w:rPr>
          <w:lang w:val="en-US"/>
        </w:rPr>
        <w:t xml:space="preserve">apture and </w:t>
      </w:r>
      <w:r w:rsidR="00002D20" w:rsidRPr="00311A56">
        <w:rPr>
          <w:lang w:val="en-US"/>
        </w:rPr>
        <w:t>S</w:t>
      </w:r>
      <w:r w:rsidR="00030F1E">
        <w:rPr>
          <w:lang w:val="en-US"/>
        </w:rPr>
        <w:t>torage</w:t>
      </w:r>
      <w:r w:rsidR="007C57C8">
        <w:rPr>
          <w:lang w:val="en-US"/>
        </w:rPr>
        <w:t xml:space="preserve"> technologies</w:t>
      </w:r>
      <w:r w:rsidR="00002D20" w:rsidRPr="00311A56">
        <w:rPr>
          <w:lang w:val="en-US"/>
        </w:rPr>
        <w:t>)</w:t>
      </w:r>
      <w:r w:rsidR="007E6A8D" w:rsidRPr="00311A56">
        <w:rPr>
          <w:lang w:val="en-US"/>
        </w:rPr>
        <w:t xml:space="preserve">. </w:t>
      </w:r>
      <w:r w:rsidR="00002D20" w:rsidRPr="00311A56">
        <w:rPr>
          <w:lang w:val="en-US"/>
        </w:rPr>
        <w:t>The</w:t>
      </w:r>
      <w:r w:rsidR="007E6A8D" w:rsidRPr="00311A56">
        <w:rPr>
          <w:lang w:val="en-US"/>
        </w:rPr>
        <w:t xml:space="preserve"> tax regime yielded a reduction of 1,</w:t>
      </w:r>
      <w:r w:rsidR="009D5481" w:rsidRPr="00311A56">
        <w:rPr>
          <w:lang w:val="en-US"/>
        </w:rPr>
        <w:t>1</w:t>
      </w:r>
      <w:r w:rsidR="009D5481">
        <w:rPr>
          <w:lang w:val="en-US"/>
        </w:rPr>
        <w:t>37</w:t>
      </w:r>
      <w:r w:rsidR="009D5481" w:rsidRPr="00311A56">
        <w:rPr>
          <w:lang w:val="en-US"/>
        </w:rPr>
        <w:t xml:space="preserve"> </w:t>
      </w:r>
      <w:r w:rsidR="007E6A8D" w:rsidRPr="00311A56">
        <w:rPr>
          <w:lang w:val="en-US"/>
        </w:rPr>
        <w:t>terawatts in electricity generated</w:t>
      </w:r>
      <w:r w:rsidR="00C474B4" w:rsidRPr="00311A56">
        <w:rPr>
          <w:lang w:val="en-US"/>
        </w:rPr>
        <w:t xml:space="preserve">, and </w:t>
      </w:r>
      <w:r w:rsidR="0003385A" w:rsidRPr="00311A56">
        <w:rPr>
          <w:lang w:val="en-US"/>
        </w:rPr>
        <w:t xml:space="preserve">resulted in an adoption rate of </w:t>
      </w:r>
      <w:r w:rsidR="009D5481">
        <w:rPr>
          <w:lang w:val="en-US"/>
        </w:rPr>
        <w:t>54</w:t>
      </w:r>
      <w:r w:rsidR="0003385A" w:rsidRPr="00311A56">
        <w:rPr>
          <w:lang w:val="en-US"/>
        </w:rPr>
        <w:t>% among the units that remain operational</w:t>
      </w:r>
      <w:r w:rsidR="007E6A8D" w:rsidRPr="00311A56">
        <w:rPr>
          <w:lang w:val="en-US"/>
        </w:rPr>
        <w:t>.</w:t>
      </w:r>
      <w:r w:rsidR="00876D60">
        <w:rPr>
          <w:lang w:val="en-US"/>
        </w:rPr>
        <w:t xml:space="preserve"> </w:t>
      </w:r>
      <w:r w:rsidR="005440BF">
        <w:rPr>
          <w:lang w:val="en-US"/>
        </w:rPr>
        <w:t>The p</w:t>
      </w:r>
      <w:r w:rsidR="00876D60">
        <w:rPr>
          <w:lang w:val="en-US"/>
        </w:rPr>
        <w:t>olicy also resulted in</w:t>
      </w:r>
      <w:ins w:id="354" w:author="Microsoft Office User" w:date="2017-06-14T22:20:00Z">
        <w:r w:rsidR="00DD2E12">
          <w:rPr>
            <w:lang w:val="en-US"/>
          </w:rPr>
          <w:t xml:space="preserve"> the</w:t>
        </w:r>
      </w:ins>
      <w:r w:rsidR="00876D60">
        <w:rPr>
          <w:lang w:val="en-US"/>
        </w:rPr>
        <w:t xml:space="preserve"> </w:t>
      </w:r>
      <w:del w:id="355" w:author="Microsoft Office User" w:date="2017-06-14T22:20:00Z">
        <w:r w:rsidR="00876D60" w:rsidDel="00DD2E12">
          <w:rPr>
            <w:lang w:val="en-US"/>
          </w:rPr>
          <w:delText xml:space="preserve">employment </w:delText>
        </w:r>
      </w:del>
      <w:ins w:id="356" w:author="Microsoft Office User" w:date="2017-06-14T22:20:00Z">
        <w:r w:rsidR="00DD2E12">
          <w:rPr>
            <w:lang w:val="en-US"/>
          </w:rPr>
          <w:t xml:space="preserve">input used </w:t>
        </w:r>
      </w:ins>
      <w:r w:rsidR="00876D60">
        <w:rPr>
          <w:lang w:val="en-US"/>
        </w:rPr>
        <w:t>in the power sector declining by almost 40%.</w:t>
      </w:r>
    </w:p>
    <w:p w14:paraId="73653149" w14:textId="750407BF" w:rsidR="007E6A8D" w:rsidRDefault="005440BF" w:rsidP="00285B1C">
      <w:pPr>
        <w:spacing w:after="240" w:line="360" w:lineRule="auto"/>
        <w:ind w:firstLine="720"/>
        <w:jc w:val="both"/>
        <w:rPr>
          <w:lang w:val="en-US"/>
        </w:rPr>
      </w:pPr>
      <w:r>
        <w:rPr>
          <w:lang w:val="en-US"/>
        </w:rPr>
        <w:t>U</w:t>
      </w:r>
      <w:r w:rsidR="007C2AB6">
        <w:rPr>
          <w:lang w:val="en-US"/>
        </w:rPr>
        <w:t xml:space="preserve">sing </w:t>
      </w:r>
      <w:r w:rsidR="00DD21D3">
        <w:rPr>
          <w:lang w:val="en-US"/>
        </w:rPr>
        <w:t>the</w:t>
      </w:r>
      <w:r w:rsidR="007C2AB6">
        <w:rPr>
          <w:lang w:val="en-US"/>
        </w:rPr>
        <w:t xml:space="preserve"> calibrated demand and Eq. (3)</w:t>
      </w:r>
      <w:r w:rsidR="00DD21D3">
        <w:rPr>
          <w:lang w:val="en-US"/>
        </w:rPr>
        <w:t xml:space="preserve">, we </w:t>
      </w:r>
      <w:r w:rsidR="007C2AB6">
        <w:rPr>
          <w:lang w:val="en-US"/>
        </w:rPr>
        <w:t xml:space="preserve">calculated </w:t>
      </w:r>
      <w:r w:rsidR="00DD21D3">
        <w:rPr>
          <w:lang w:val="en-US"/>
        </w:rPr>
        <w:t>the</w:t>
      </w:r>
      <w:r w:rsidR="007C2AB6">
        <w:rPr>
          <w:lang w:val="en-US"/>
        </w:rPr>
        <w:t xml:space="preserve"> change in the</w:t>
      </w:r>
      <w:r w:rsidR="00DD21D3">
        <w:rPr>
          <w:lang w:val="en-US"/>
        </w:rPr>
        <w:t xml:space="preserve"> consumer</w:t>
      </w:r>
      <w:r w:rsidR="007C2AB6">
        <w:rPr>
          <w:lang w:val="en-US"/>
        </w:rPr>
        <w:t xml:space="preserve"> and producer</w:t>
      </w:r>
      <w:r w:rsidR="00DD21D3">
        <w:rPr>
          <w:lang w:val="en-US"/>
        </w:rPr>
        <w:t xml:space="preserve"> surplus </w:t>
      </w:r>
      <w:r w:rsidR="007C2AB6">
        <w:rPr>
          <w:lang w:val="en-US"/>
        </w:rPr>
        <w:t>because of</w:t>
      </w:r>
      <w:r w:rsidR="00DD21D3">
        <w:rPr>
          <w:lang w:val="en-US"/>
        </w:rPr>
        <w:t xml:space="preserve"> regulation.</w:t>
      </w:r>
      <w:r w:rsidR="00DE22D0">
        <w:rPr>
          <w:lang w:val="en-US"/>
        </w:rPr>
        <w:t xml:space="preserve"> </w:t>
      </w:r>
      <w:r w:rsidR="00DD21D3">
        <w:rPr>
          <w:lang w:val="en-US"/>
        </w:rPr>
        <w:t>These calculations suggest that</w:t>
      </w:r>
      <w:r w:rsidR="00DE22D0">
        <w:rPr>
          <w:lang w:val="en-US"/>
        </w:rPr>
        <w:t xml:space="preserve"> the introduction of a pollution tax</w:t>
      </w:r>
      <w:r w:rsidR="00323D85">
        <w:rPr>
          <w:lang w:val="en-US"/>
        </w:rPr>
        <w:t xml:space="preserve"> result</w:t>
      </w:r>
      <w:r w:rsidR="007C2AB6">
        <w:rPr>
          <w:lang w:val="en-US"/>
        </w:rPr>
        <w:t>ed</w:t>
      </w:r>
      <w:r w:rsidR="00323D85">
        <w:rPr>
          <w:lang w:val="en-US"/>
        </w:rPr>
        <w:t xml:space="preserve"> in</w:t>
      </w:r>
      <w:r w:rsidR="007C2AB6">
        <w:rPr>
          <w:lang w:val="en-US"/>
        </w:rPr>
        <w:t xml:space="preserve"> the</w:t>
      </w:r>
      <w:r w:rsidR="00323D85">
        <w:rPr>
          <w:lang w:val="en-US"/>
        </w:rPr>
        <w:t xml:space="preserve"> consumer surplus declining by </w:t>
      </w:r>
      <w:r w:rsidR="003451C5">
        <w:rPr>
          <w:lang w:val="en-US"/>
        </w:rPr>
        <w:t>29</w:t>
      </w:r>
      <w:r w:rsidR="00323D85">
        <w:rPr>
          <w:lang w:val="en-US"/>
        </w:rPr>
        <w:t>%</w:t>
      </w:r>
      <w:r>
        <w:rPr>
          <w:lang w:val="en-US"/>
        </w:rPr>
        <w:t>,</w:t>
      </w:r>
      <w:r w:rsidR="00323D85">
        <w:rPr>
          <w:lang w:val="en-US"/>
        </w:rPr>
        <w:t xml:space="preserve"> whereas producer surplus decline</w:t>
      </w:r>
      <w:r w:rsidR="003451C5">
        <w:rPr>
          <w:lang w:val="en-US"/>
        </w:rPr>
        <w:t>d</w:t>
      </w:r>
      <w:r w:rsidR="00323D85">
        <w:rPr>
          <w:lang w:val="en-US"/>
        </w:rPr>
        <w:t xml:space="preserve"> by </w:t>
      </w:r>
      <w:r w:rsidR="00285B1C">
        <w:rPr>
          <w:lang w:val="en-US"/>
        </w:rPr>
        <w:t>15</w:t>
      </w:r>
      <w:r w:rsidR="00323D85">
        <w:rPr>
          <w:lang w:val="en-US"/>
        </w:rPr>
        <w:t xml:space="preserve">%. </w:t>
      </w:r>
    </w:p>
    <w:p w14:paraId="12401CCE" w14:textId="3392166D" w:rsidR="009253DD" w:rsidRPr="00C848A4" w:rsidRDefault="005440BF" w:rsidP="00DD2E12">
      <w:pPr>
        <w:spacing w:before="240" w:after="240" w:line="360" w:lineRule="auto"/>
        <w:rPr>
          <w:iCs/>
          <w:lang w:val="en-US"/>
        </w:rPr>
      </w:pPr>
      <w:r w:rsidRPr="005440BF">
        <w:rPr>
          <w:iCs/>
          <w:lang w:val="en-US"/>
        </w:rPr>
        <w:t>Table 2.</w:t>
      </w:r>
      <w:r w:rsidRPr="00C848A4">
        <w:rPr>
          <w:iCs/>
          <w:lang w:val="en-US"/>
        </w:rPr>
        <w:t xml:space="preserve"> The effect of </w:t>
      </w:r>
      <w:r>
        <w:rPr>
          <w:iCs/>
          <w:lang w:val="en-US"/>
        </w:rPr>
        <w:t xml:space="preserve">the first </w:t>
      </w:r>
      <w:r w:rsidRPr="00C848A4">
        <w:rPr>
          <w:iCs/>
          <w:lang w:val="en-US"/>
        </w:rPr>
        <w:t>period policy instruments.</w:t>
      </w:r>
    </w:p>
    <w:tbl>
      <w:tblPr>
        <w:tblStyle w:val="LightList"/>
        <w:tblW w:w="0" w:type="auto"/>
        <w:jc w:val="center"/>
        <w:tblLook w:val="04A0" w:firstRow="1" w:lastRow="0" w:firstColumn="1" w:lastColumn="0" w:noHBand="0" w:noVBand="1"/>
      </w:tblPr>
      <w:tblGrid>
        <w:gridCol w:w="3347"/>
        <w:gridCol w:w="2210"/>
        <w:gridCol w:w="1924"/>
      </w:tblGrid>
      <w:tr w:rsidR="00D70870" w:rsidRPr="00311A56" w14:paraId="53E083D4" w14:textId="77777777" w:rsidTr="00354BBC">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3347" w:type="dxa"/>
            <w:vAlign w:val="center"/>
          </w:tcPr>
          <w:p w14:paraId="40117563" w14:textId="77777777" w:rsidR="00D70870" w:rsidRPr="00311A56" w:rsidRDefault="00D70870" w:rsidP="00354BBC">
            <w:pPr>
              <w:keepNext/>
              <w:spacing w:before="240" w:after="240" w:line="360" w:lineRule="auto"/>
              <w:jc w:val="center"/>
              <w:rPr>
                <w:sz w:val="20"/>
                <w:szCs w:val="20"/>
                <w:lang w:val="en-US"/>
              </w:rPr>
            </w:pPr>
          </w:p>
        </w:tc>
        <w:tc>
          <w:tcPr>
            <w:tcW w:w="2210" w:type="dxa"/>
            <w:vAlign w:val="center"/>
          </w:tcPr>
          <w:p w14:paraId="78D12D47" w14:textId="77777777" w:rsidR="00D70870" w:rsidRPr="00311A56" w:rsidRDefault="00D70870" w:rsidP="00354BBC">
            <w:pPr>
              <w:keepNext/>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311A56">
              <w:rPr>
                <w:sz w:val="20"/>
                <w:szCs w:val="20"/>
                <w:lang w:val="en-US"/>
              </w:rPr>
              <w:t>No Regulation</w:t>
            </w:r>
          </w:p>
        </w:tc>
        <w:tc>
          <w:tcPr>
            <w:tcW w:w="1924" w:type="dxa"/>
            <w:vAlign w:val="center"/>
          </w:tcPr>
          <w:p w14:paraId="0BC30697" w14:textId="77777777" w:rsidR="00D70870" w:rsidRPr="00311A56" w:rsidRDefault="00D70870" w:rsidP="00354BBC">
            <w:pPr>
              <w:keepNext/>
              <w:keepLines/>
              <w:spacing w:before="200" w:after="240" w:line="360" w:lineRule="auto"/>
              <w:jc w:val="center"/>
              <w:outlineLvl w:val="7"/>
              <w:cnfStyle w:val="100000000000" w:firstRow="1" w:lastRow="0" w:firstColumn="0" w:lastColumn="0" w:oddVBand="0" w:evenVBand="0" w:oddHBand="0" w:evenHBand="0" w:firstRowFirstColumn="0" w:firstRowLastColumn="0" w:lastRowFirstColumn="0" w:lastRowLastColumn="0"/>
              <w:rPr>
                <w:sz w:val="20"/>
                <w:szCs w:val="20"/>
                <w:lang w:val="en-US"/>
              </w:rPr>
            </w:pPr>
            <w:r w:rsidRPr="00311A56">
              <w:rPr>
                <w:sz w:val="20"/>
                <w:szCs w:val="20"/>
                <w:lang w:val="en-US"/>
              </w:rPr>
              <w:t>Tax Regime</w:t>
            </w:r>
          </w:p>
        </w:tc>
      </w:tr>
      <w:tr w:rsidR="00D70870" w:rsidRPr="00311A56" w14:paraId="60BFBC78" w14:textId="77777777" w:rsidTr="00354BBC">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3347" w:type="dxa"/>
            <w:vAlign w:val="center"/>
          </w:tcPr>
          <w:p w14:paraId="672E45F6" w14:textId="77777777" w:rsidR="00D70870" w:rsidRPr="00311A56" w:rsidRDefault="00D70870" w:rsidP="00354BBC">
            <w:pPr>
              <w:keepNext/>
              <w:keepLines/>
              <w:spacing w:before="200" w:after="240" w:line="360" w:lineRule="auto"/>
              <w:jc w:val="center"/>
              <w:outlineLvl w:val="7"/>
              <w:rPr>
                <w:sz w:val="20"/>
                <w:szCs w:val="20"/>
                <w:lang w:val="en-US"/>
              </w:rPr>
            </w:pPr>
            <w:r w:rsidRPr="00311A56">
              <w:rPr>
                <w:sz w:val="20"/>
                <w:szCs w:val="20"/>
                <w:lang w:val="en-US"/>
              </w:rPr>
              <w:t>Output (terawatt hours / year)</w:t>
            </w:r>
          </w:p>
        </w:tc>
        <w:tc>
          <w:tcPr>
            <w:tcW w:w="2210" w:type="dxa"/>
            <w:vAlign w:val="center"/>
          </w:tcPr>
          <w:p w14:paraId="753EE86C" w14:textId="77777777" w:rsidR="00D70870" w:rsidRPr="00311A56" w:rsidRDefault="00D70870"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4,000</w:t>
            </w:r>
          </w:p>
        </w:tc>
        <w:tc>
          <w:tcPr>
            <w:tcW w:w="1924" w:type="dxa"/>
            <w:vAlign w:val="center"/>
          </w:tcPr>
          <w:p w14:paraId="09677352" w14:textId="04151834" w:rsidR="00D70870" w:rsidRPr="00311A56" w:rsidRDefault="00D70870" w:rsidP="00C54A37">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2,</w:t>
            </w:r>
            <w:r w:rsidR="00C54A37">
              <w:rPr>
                <w:sz w:val="20"/>
                <w:szCs w:val="20"/>
                <w:lang w:val="en-US"/>
              </w:rPr>
              <w:t>8</w:t>
            </w:r>
            <w:r w:rsidR="00580C33">
              <w:rPr>
                <w:sz w:val="20"/>
                <w:szCs w:val="20"/>
                <w:lang w:val="en-US"/>
              </w:rPr>
              <w:t>63</w:t>
            </w:r>
          </w:p>
        </w:tc>
      </w:tr>
      <w:tr w:rsidR="00D70870" w:rsidRPr="00311A56" w14:paraId="1E0367D7" w14:textId="77777777" w:rsidTr="00354BBC">
        <w:trPr>
          <w:trHeight w:val="220"/>
          <w:jc w:val="center"/>
        </w:trPr>
        <w:tc>
          <w:tcPr>
            <w:cnfStyle w:val="001000000000" w:firstRow="0" w:lastRow="0" w:firstColumn="1" w:lastColumn="0" w:oddVBand="0" w:evenVBand="0" w:oddHBand="0" w:evenHBand="0" w:firstRowFirstColumn="0" w:firstRowLastColumn="0" w:lastRowFirstColumn="0" w:lastRowLastColumn="0"/>
            <w:tcW w:w="3347" w:type="dxa"/>
            <w:vAlign w:val="center"/>
          </w:tcPr>
          <w:p w14:paraId="36AE43D3" w14:textId="5EB95265" w:rsidR="00D70870" w:rsidRPr="00311A56" w:rsidRDefault="00D70870" w:rsidP="009253DD">
            <w:pPr>
              <w:keepNext/>
              <w:keepLines/>
              <w:spacing w:before="200" w:after="240" w:line="360" w:lineRule="auto"/>
              <w:jc w:val="center"/>
              <w:outlineLvl w:val="7"/>
              <w:rPr>
                <w:sz w:val="20"/>
                <w:szCs w:val="20"/>
                <w:lang w:val="en-US"/>
              </w:rPr>
            </w:pPr>
            <w:del w:id="357" w:author="Microsoft Office User" w:date="2017-06-14T14:59:00Z">
              <w:r w:rsidRPr="00311A56" w:rsidDel="009253DD">
                <w:rPr>
                  <w:sz w:val="20"/>
                  <w:szCs w:val="20"/>
                  <w:lang w:val="en-US"/>
                </w:rPr>
                <w:delText xml:space="preserve">Employment </w:delText>
              </w:r>
            </w:del>
            <w:ins w:id="358" w:author="Microsoft Office User" w:date="2017-06-14T14:59:00Z">
              <w:r w:rsidR="009253DD">
                <w:rPr>
                  <w:sz w:val="20"/>
                  <w:szCs w:val="20"/>
                  <w:lang w:val="en-US"/>
                </w:rPr>
                <w:t>input</w:t>
              </w:r>
              <w:r w:rsidR="009253DD" w:rsidRPr="00311A56">
                <w:rPr>
                  <w:sz w:val="20"/>
                  <w:szCs w:val="20"/>
                  <w:lang w:val="en-US"/>
                </w:rPr>
                <w:t xml:space="preserve"> </w:t>
              </w:r>
            </w:ins>
            <w:r w:rsidRPr="00311A56">
              <w:rPr>
                <w:sz w:val="20"/>
                <w:szCs w:val="20"/>
                <w:lang w:val="en-US"/>
              </w:rPr>
              <w:t>(#)</w:t>
            </w:r>
          </w:p>
        </w:tc>
        <w:tc>
          <w:tcPr>
            <w:tcW w:w="2210" w:type="dxa"/>
            <w:vAlign w:val="center"/>
          </w:tcPr>
          <w:p w14:paraId="566CD5A2" w14:textId="77777777" w:rsidR="00D70870" w:rsidRPr="00311A56" w:rsidRDefault="00D70870" w:rsidP="00354BBC">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sz w:val="20"/>
                <w:szCs w:val="20"/>
                <w:lang w:val="en-US"/>
              </w:rPr>
            </w:pPr>
            <w:r w:rsidRPr="00311A56">
              <w:rPr>
                <w:sz w:val="20"/>
                <w:szCs w:val="20"/>
                <w:lang w:val="en-US"/>
              </w:rPr>
              <w:t>193,144</w:t>
            </w:r>
          </w:p>
        </w:tc>
        <w:tc>
          <w:tcPr>
            <w:tcW w:w="1924" w:type="dxa"/>
            <w:vAlign w:val="center"/>
          </w:tcPr>
          <w:p w14:paraId="284C9BD8" w14:textId="4D4122B5" w:rsidR="00D70870" w:rsidRPr="001B65CD" w:rsidRDefault="00FF61AC" w:rsidP="00FF61AC">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11</w:t>
            </w:r>
            <w:r w:rsidR="00580C33">
              <w:rPr>
                <w:sz w:val="20"/>
                <w:szCs w:val="20"/>
                <w:lang w:val="en-US"/>
              </w:rPr>
              <w:t>8</w:t>
            </w:r>
            <w:r w:rsidR="00D70870" w:rsidRPr="00311A56">
              <w:rPr>
                <w:sz w:val="20"/>
                <w:szCs w:val="20"/>
                <w:lang w:val="en-US"/>
              </w:rPr>
              <w:t>,</w:t>
            </w:r>
            <w:r>
              <w:rPr>
                <w:sz w:val="20"/>
                <w:szCs w:val="20"/>
                <w:lang w:val="en-US"/>
              </w:rPr>
              <w:t>766</w:t>
            </w:r>
          </w:p>
        </w:tc>
      </w:tr>
      <w:tr w:rsidR="00D70870" w:rsidRPr="00311A56" w14:paraId="26253838" w14:textId="77777777" w:rsidTr="00354BBC">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3347" w:type="dxa"/>
            <w:vAlign w:val="center"/>
          </w:tcPr>
          <w:p w14:paraId="03B369B1" w14:textId="0D23AC83" w:rsidR="00D70870" w:rsidRPr="00311A56" w:rsidRDefault="00D70870" w:rsidP="00354BBC">
            <w:pPr>
              <w:keepNext/>
              <w:keepLines/>
              <w:spacing w:before="200" w:after="240" w:line="360" w:lineRule="auto"/>
              <w:jc w:val="center"/>
              <w:outlineLvl w:val="7"/>
              <w:rPr>
                <w:sz w:val="20"/>
                <w:szCs w:val="20"/>
                <w:lang w:val="en-US"/>
              </w:rPr>
            </w:pPr>
            <w:r w:rsidRPr="00311A56">
              <w:rPr>
                <w:sz w:val="20"/>
                <w:szCs w:val="20"/>
                <w:lang w:val="en-US"/>
              </w:rPr>
              <w:t>Pollution (million tons of CO</w:t>
            </w:r>
            <w:r w:rsidRPr="00311A56">
              <w:rPr>
                <w:sz w:val="20"/>
                <w:szCs w:val="20"/>
                <w:vertAlign w:val="subscript"/>
                <w:lang w:val="en-US"/>
              </w:rPr>
              <w:t>2</w:t>
            </w:r>
            <w:r w:rsidRPr="00311A56">
              <w:rPr>
                <w:sz w:val="20"/>
                <w:szCs w:val="20"/>
                <w:lang w:val="en-US"/>
              </w:rPr>
              <w:t>)</w:t>
            </w:r>
          </w:p>
        </w:tc>
        <w:tc>
          <w:tcPr>
            <w:tcW w:w="2210" w:type="dxa"/>
            <w:vAlign w:val="center"/>
          </w:tcPr>
          <w:p w14:paraId="14EA62D3" w14:textId="77777777" w:rsidR="00D70870" w:rsidRPr="00311A56" w:rsidRDefault="00D70870"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1,885</w:t>
            </w:r>
          </w:p>
        </w:tc>
        <w:tc>
          <w:tcPr>
            <w:tcW w:w="1924" w:type="dxa"/>
            <w:vAlign w:val="center"/>
          </w:tcPr>
          <w:p w14:paraId="7EDE02FA" w14:textId="56DD4521" w:rsidR="00D70870" w:rsidRPr="00311A56" w:rsidRDefault="00D70870" w:rsidP="00FF61A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sz w:val="20"/>
                <w:szCs w:val="20"/>
                <w:lang w:val="en-US"/>
              </w:rPr>
            </w:pPr>
            <w:r w:rsidRPr="00311A56">
              <w:rPr>
                <w:sz w:val="20"/>
                <w:szCs w:val="20"/>
                <w:lang w:val="en-US"/>
              </w:rPr>
              <w:t>1,</w:t>
            </w:r>
            <w:r w:rsidR="00FF61AC">
              <w:rPr>
                <w:sz w:val="20"/>
                <w:szCs w:val="20"/>
                <w:lang w:val="en-US"/>
              </w:rPr>
              <w:t>602</w:t>
            </w:r>
          </w:p>
        </w:tc>
      </w:tr>
      <w:tr w:rsidR="00D70870" w:rsidRPr="00311A56" w14:paraId="6ECD91F6" w14:textId="77777777" w:rsidTr="00354BBC">
        <w:trPr>
          <w:trHeight w:val="387"/>
          <w:jc w:val="center"/>
        </w:trPr>
        <w:tc>
          <w:tcPr>
            <w:cnfStyle w:val="001000000000" w:firstRow="0" w:lastRow="0" w:firstColumn="1" w:lastColumn="0" w:oddVBand="0" w:evenVBand="0" w:oddHBand="0" w:evenHBand="0" w:firstRowFirstColumn="0" w:firstRowLastColumn="0" w:lastRowFirstColumn="0" w:lastRowLastColumn="0"/>
            <w:tcW w:w="3347" w:type="dxa"/>
            <w:vAlign w:val="center"/>
          </w:tcPr>
          <w:p w14:paraId="7CEA7882" w14:textId="77777777" w:rsidR="00D70870" w:rsidRPr="00311A56" w:rsidRDefault="00D70870" w:rsidP="00354BBC">
            <w:pPr>
              <w:keepNext/>
              <w:keepLines/>
              <w:spacing w:before="200" w:after="240" w:line="360" w:lineRule="auto"/>
              <w:jc w:val="center"/>
              <w:outlineLvl w:val="7"/>
              <w:rPr>
                <w:sz w:val="20"/>
                <w:szCs w:val="20"/>
                <w:lang w:val="en-US"/>
              </w:rPr>
            </w:pPr>
            <w:r w:rsidRPr="00311A56">
              <w:rPr>
                <w:sz w:val="20"/>
                <w:szCs w:val="20"/>
                <w:lang w:val="en-US"/>
              </w:rPr>
              <w:t>Adoption (terawatt hours)</w:t>
            </w:r>
          </w:p>
        </w:tc>
        <w:tc>
          <w:tcPr>
            <w:tcW w:w="2210" w:type="dxa"/>
            <w:vAlign w:val="center"/>
          </w:tcPr>
          <w:p w14:paraId="4A1E0DF5" w14:textId="77777777" w:rsidR="00D70870" w:rsidRPr="00311A56" w:rsidRDefault="00D70870" w:rsidP="00354BBC">
            <w:pPr>
              <w:keepNext/>
              <w:spacing w:before="240" w:after="240" w:line="360"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924" w:type="dxa"/>
            <w:vAlign w:val="center"/>
          </w:tcPr>
          <w:p w14:paraId="7E0A5E38" w14:textId="17656E95" w:rsidR="00D70870" w:rsidRPr="00311A56" w:rsidRDefault="009D5481" w:rsidP="009D5481">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w:t>
            </w:r>
            <w:r w:rsidR="00D70870" w:rsidRPr="00311A56">
              <w:rPr>
                <w:sz w:val="20"/>
                <w:szCs w:val="20"/>
                <w:lang w:val="en-US"/>
              </w:rPr>
              <w:t>,</w:t>
            </w:r>
            <w:r>
              <w:rPr>
                <w:sz w:val="20"/>
                <w:szCs w:val="20"/>
                <w:lang w:val="en-US"/>
              </w:rPr>
              <w:t>558</w:t>
            </w:r>
          </w:p>
        </w:tc>
      </w:tr>
      <w:tr w:rsidR="00DD2E12" w:rsidRPr="00311A56" w14:paraId="3826B466" w14:textId="77777777" w:rsidTr="00354BBC">
        <w:trPr>
          <w:cnfStyle w:val="000000100000" w:firstRow="0" w:lastRow="0" w:firstColumn="0" w:lastColumn="0" w:oddVBand="0" w:evenVBand="0" w:oddHBand="1" w:evenHBand="0" w:firstRowFirstColumn="0" w:firstRowLastColumn="0" w:lastRowFirstColumn="0" w:lastRowLastColumn="0"/>
          <w:trHeight w:val="387"/>
          <w:jc w:val="center"/>
          <w:ins w:id="359" w:author="Microsoft Office User" w:date="2017-06-14T22:21:00Z"/>
        </w:trPr>
        <w:tc>
          <w:tcPr>
            <w:cnfStyle w:val="001000000000" w:firstRow="0" w:lastRow="0" w:firstColumn="1" w:lastColumn="0" w:oddVBand="0" w:evenVBand="0" w:oddHBand="0" w:evenHBand="0" w:firstRowFirstColumn="0" w:firstRowLastColumn="0" w:lastRowFirstColumn="0" w:lastRowLastColumn="0"/>
            <w:tcW w:w="3347" w:type="dxa"/>
            <w:vAlign w:val="center"/>
          </w:tcPr>
          <w:p w14:paraId="52C8C9B8" w14:textId="5FE11FE8" w:rsidR="00DD2E12" w:rsidRPr="00311A56" w:rsidRDefault="00DF50D9" w:rsidP="00DD2E12">
            <w:pPr>
              <w:keepNext/>
              <w:keepLines/>
              <w:spacing w:before="200" w:after="240" w:line="360" w:lineRule="auto"/>
              <w:jc w:val="center"/>
              <w:outlineLvl w:val="7"/>
              <w:rPr>
                <w:ins w:id="360" w:author="Microsoft Office User" w:date="2017-06-14T22:21:00Z"/>
                <w:sz w:val="20"/>
                <w:szCs w:val="20"/>
                <w:lang w:val="en-US"/>
              </w:rPr>
            </w:pPr>
            <w:ins w:id="361" w:author="Microsoft Office User" w:date="2017-06-15T06:24:00Z">
              <w:r>
                <w:rPr>
                  <w:sz w:val="20"/>
                  <w:szCs w:val="20"/>
                  <w:lang w:val="en-US"/>
                </w:rPr>
                <w:t xml:space="preserve">% </w:t>
              </w:r>
            </w:ins>
            <w:ins w:id="362" w:author="Microsoft Office User" w:date="2017-06-14T22:21:00Z">
              <w:r w:rsidR="00DD2E12">
                <w:rPr>
                  <w:sz w:val="20"/>
                  <w:szCs w:val="20"/>
                  <w:lang w:val="en-US"/>
                </w:rPr>
                <w:t>Change in consumer surplus</w:t>
              </w:r>
            </w:ins>
          </w:p>
        </w:tc>
        <w:tc>
          <w:tcPr>
            <w:tcW w:w="2210" w:type="dxa"/>
            <w:vAlign w:val="center"/>
          </w:tcPr>
          <w:p w14:paraId="7BEF6EE8" w14:textId="77777777" w:rsidR="00DD2E12" w:rsidRPr="00311A56" w:rsidRDefault="00DD2E12" w:rsidP="00354BBC">
            <w:pPr>
              <w:keepN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363" w:author="Microsoft Office User" w:date="2017-06-14T22:21:00Z"/>
                <w:sz w:val="20"/>
                <w:szCs w:val="20"/>
                <w:lang w:val="en-US"/>
              </w:rPr>
            </w:pPr>
          </w:p>
        </w:tc>
        <w:tc>
          <w:tcPr>
            <w:tcW w:w="1924" w:type="dxa"/>
            <w:vAlign w:val="center"/>
          </w:tcPr>
          <w:p w14:paraId="2B7EBD08" w14:textId="571E0831" w:rsidR="00DD2E12" w:rsidRDefault="00DD2E12" w:rsidP="009D5481">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ins w:id="364" w:author="Microsoft Office User" w:date="2017-06-14T22:21:00Z"/>
                <w:sz w:val="20"/>
                <w:szCs w:val="20"/>
                <w:lang w:val="en-US"/>
              </w:rPr>
            </w:pPr>
            <w:ins w:id="365" w:author="Microsoft Office User" w:date="2017-06-14T22:22:00Z">
              <w:r>
                <w:rPr>
                  <w:sz w:val="20"/>
                  <w:szCs w:val="20"/>
                  <w:lang w:val="en-US"/>
                </w:rPr>
                <w:t>-29%</w:t>
              </w:r>
            </w:ins>
          </w:p>
        </w:tc>
      </w:tr>
      <w:tr w:rsidR="00DD2E12" w:rsidRPr="00311A56" w14:paraId="1698DE76" w14:textId="77777777" w:rsidTr="00354BBC">
        <w:trPr>
          <w:trHeight w:val="387"/>
          <w:jc w:val="center"/>
          <w:ins w:id="366" w:author="Microsoft Office User" w:date="2017-06-14T22:21:00Z"/>
        </w:trPr>
        <w:tc>
          <w:tcPr>
            <w:cnfStyle w:val="001000000000" w:firstRow="0" w:lastRow="0" w:firstColumn="1" w:lastColumn="0" w:oddVBand="0" w:evenVBand="0" w:oddHBand="0" w:evenHBand="0" w:firstRowFirstColumn="0" w:firstRowLastColumn="0" w:lastRowFirstColumn="0" w:lastRowLastColumn="0"/>
            <w:tcW w:w="3347" w:type="dxa"/>
            <w:vAlign w:val="center"/>
          </w:tcPr>
          <w:p w14:paraId="131F63FE" w14:textId="5A91F4D3" w:rsidR="00DD2E12" w:rsidRPr="00311A56" w:rsidRDefault="00DF50D9" w:rsidP="00354BBC">
            <w:pPr>
              <w:keepNext/>
              <w:keepLines/>
              <w:spacing w:before="200" w:after="240" w:line="360" w:lineRule="auto"/>
              <w:jc w:val="center"/>
              <w:outlineLvl w:val="7"/>
              <w:rPr>
                <w:ins w:id="367" w:author="Microsoft Office User" w:date="2017-06-14T22:21:00Z"/>
                <w:sz w:val="20"/>
                <w:szCs w:val="20"/>
                <w:lang w:val="en-US"/>
              </w:rPr>
            </w:pPr>
            <w:ins w:id="368" w:author="Microsoft Office User" w:date="2017-06-15T06:24:00Z">
              <w:r>
                <w:rPr>
                  <w:sz w:val="20"/>
                  <w:szCs w:val="20"/>
                  <w:lang w:val="en-US"/>
                </w:rPr>
                <w:t xml:space="preserve">% </w:t>
              </w:r>
            </w:ins>
            <w:ins w:id="369" w:author="Microsoft Office User" w:date="2017-06-14T22:21:00Z">
              <w:r w:rsidR="00DD2E12">
                <w:rPr>
                  <w:sz w:val="20"/>
                  <w:szCs w:val="20"/>
                  <w:lang w:val="en-US"/>
                </w:rPr>
                <w:t>Change in producer surplus</w:t>
              </w:r>
            </w:ins>
          </w:p>
        </w:tc>
        <w:tc>
          <w:tcPr>
            <w:tcW w:w="2210" w:type="dxa"/>
            <w:vAlign w:val="center"/>
          </w:tcPr>
          <w:p w14:paraId="364BC684" w14:textId="77777777" w:rsidR="00DD2E12" w:rsidRPr="00311A56" w:rsidRDefault="00DD2E12" w:rsidP="00354BBC">
            <w:pPr>
              <w:keepNext/>
              <w:spacing w:before="240" w:after="240" w:line="360" w:lineRule="auto"/>
              <w:jc w:val="center"/>
              <w:cnfStyle w:val="000000000000" w:firstRow="0" w:lastRow="0" w:firstColumn="0" w:lastColumn="0" w:oddVBand="0" w:evenVBand="0" w:oddHBand="0" w:evenHBand="0" w:firstRowFirstColumn="0" w:firstRowLastColumn="0" w:lastRowFirstColumn="0" w:lastRowLastColumn="0"/>
              <w:rPr>
                <w:ins w:id="370" w:author="Microsoft Office User" w:date="2017-06-14T22:21:00Z"/>
                <w:sz w:val="20"/>
                <w:szCs w:val="20"/>
                <w:lang w:val="en-US"/>
              </w:rPr>
            </w:pPr>
          </w:p>
        </w:tc>
        <w:tc>
          <w:tcPr>
            <w:tcW w:w="1924" w:type="dxa"/>
            <w:vAlign w:val="center"/>
          </w:tcPr>
          <w:p w14:paraId="140B751F" w14:textId="362D33B8" w:rsidR="00DD2E12" w:rsidRDefault="00DD2E12" w:rsidP="009D5481">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ins w:id="371" w:author="Microsoft Office User" w:date="2017-06-14T22:21:00Z"/>
                <w:sz w:val="20"/>
                <w:szCs w:val="20"/>
                <w:lang w:val="en-US"/>
              </w:rPr>
            </w:pPr>
            <w:ins w:id="372" w:author="Microsoft Office User" w:date="2017-06-14T22:22:00Z">
              <w:r>
                <w:rPr>
                  <w:sz w:val="20"/>
                  <w:szCs w:val="20"/>
                  <w:lang w:val="en-US"/>
                </w:rPr>
                <w:t>-15%</w:t>
              </w:r>
            </w:ins>
          </w:p>
        </w:tc>
      </w:tr>
    </w:tbl>
    <w:p w14:paraId="22D4375B" w14:textId="77777777" w:rsidR="005440BF" w:rsidRDefault="005440BF" w:rsidP="006532E4">
      <w:pPr>
        <w:spacing w:after="240" w:line="360" w:lineRule="auto"/>
        <w:rPr>
          <w:iCs/>
          <w:lang w:val="en-US"/>
        </w:rPr>
      </w:pPr>
    </w:p>
    <w:p w14:paraId="1C8883C5" w14:textId="2C9DCBAC" w:rsidR="00156D1A" w:rsidRDefault="005440BF" w:rsidP="006532E4">
      <w:pPr>
        <w:spacing w:after="240" w:line="360" w:lineRule="auto"/>
        <w:rPr>
          <w:ins w:id="373" w:author="Microsoft Office User" w:date="2017-06-14T14:59:00Z"/>
          <w:i/>
          <w:lang w:val="en-US"/>
        </w:rPr>
      </w:pPr>
      <w:r>
        <w:rPr>
          <w:i/>
          <w:lang w:val="en-US"/>
        </w:rPr>
        <w:lastRenderedPageBreak/>
        <w:t>V</w:t>
      </w:r>
      <w:r w:rsidR="00BE3ACD" w:rsidRPr="00311A56">
        <w:rPr>
          <w:i/>
          <w:lang w:val="en-US"/>
        </w:rPr>
        <w:t>.3 The demand elasticity</w:t>
      </w:r>
    </w:p>
    <w:p w14:paraId="005A8BEA" w14:textId="111317CB" w:rsidR="009253DD" w:rsidRPr="00311A56" w:rsidDel="007A5D08" w:rsidRDefault="009253DD" w:rsidP="006532E4">
      <w:pPr>
        <w:spacing w:after="240" w:line="360" w:lineRule="auto"/>
        <w:rPr>
          <w:del w:id="374" w:author="Microsoft Office User" w:date="2017-06-14T23:11:00Z"/>
          <w:i/>
          <w:lang w:val="en-US"/>
        </w:rPr>
      </w:pPr>
    </w:p>
    <w:p w14:paraId="0E784CBF" w14:textId="3C9B5429" w:rsidR="007A761D" w:rsidRPr="00311A56" w:rsidRDefault="007A761D" w:rsidP="007A761D">
      <w:pPr>
        <w:spacing w:after="240" w:line="360" w:lineRule="auto"/>
        <w:ind w:firstLine="720"/>
        <w:jc w:val="both"/>
        <w:rPr>
          <w:lang w:val="en-US"/>
        </w:rPr>
      </w:pPr>
      <w:r w:rsidRPr="00311A56">
        <w:rPr>
          <w:lang w:val="en-US"/>
        </w:rPr>
        <w:t>The tax incidence and its impact on stakeholders varies as the demand elasticity changes. If the demand is perfectly inelastic, there is no impact on the firms and the amount produced does not change. The tax burden falls solely on consumers and there are no environmental benefits from regulation. However, as the demand becomes more and more elastic, the tax burden shifts to firms and the effect of regulation is more substantial. Regulation leads to larger declines in output and thus aggregate pollution. With perfect elastic demand, the tax burden falls solely on firms.</w:t>
      </w:r>
    </w:p>
    <w:p w14:paraId="026E08D9" w14:textId="1EE5A50D" w:rsidR="00EB56D5" w:rsidRDefault="007A761D" w:rsidP="0028721B">
      <w:pPr>
        <w:spacing w:after="240" w:line="360" w:lineRule="auto"/>
        <w:ind w:firstLine="720"/>
        <w:jc w:val="both"/>
        <w:rPr>
          <w:ins w:id="375" w:author="Microsoft Office User" w:date="2017-06-15T21:52:00Z"/>
          <w:lang w:val="en-US"/>
        </w:rPr>
      </w:pPr>
      <w:r w:rsidRPr="00311A56">
        <w:rPr>
          <w:lang w:val="en-US"/>
        </w:rPr>
        <w:t xml:space="preserve">As the elasticity changes, the tax burden on the various groups of firms (adopters, non-adopters) also varies. To quantify these effects, we introduced assorted elasticities while holding aggregate pollution at the baseline level and recalibrating the marginal damage </w:t>
      </w:r>
      <w:r w:rsidR="00341F2B" w:rsidRPr="00311A56">
        <w:rPr>
          <w:lang w:val="en-US"/>
        </w:rPr>
        <w:t>and</w:t>
      </w:r>
      <w:r w:rsidR="0032383A">
        <w:rPr>
          <w:lang w:val="en-US"/>
        </w:rPr>
        <w:t>,</w:t>
      </w:r>
      <w:r w:rsidR="00341F2B" w:rsidRPr="00311A56">
        <w:rPr>
          <w:lang w:val="en-US"/>
        </w:rPr>
        <w:t xml:space="preserve"> thus</w:t>
      </w:r>
      <w:r w:rsidR="0032383A">
        <w:rPr>
          <w:lang w:val="en-US"/>
        </w:rPr>
        <w:t>,</w:t>
      </w:r>
      <w:r w:rsidRPr="00311A56">
        <w:rPr>
          <w:lang w:val="en-US"/>
        </w:rPr>
        <w:t xml:space="preserve"> the</w:t>
      </w:r>
      <w:r w:rsidR="00341F2B" w:rsidRPr="00311A56">
        <w:rPr>
          <w:lang w:val="en-US"/>
        </w:rPr>
        <w:t xml:space="preserve"> optimal</w:t>
      </w:r>
      <w:r w:rsidRPr="00311A56">
        <w:rPr>
          <w:lang w:val="en-US"/>
        </w:rPr>
        <w:t xml:space="preserve"> tax in equilibrium (</w:t>
      </w:r>
      <w:del w:id="376" w:author="Microsoft Office User" w:date="2017-06-15T07:27:00Z">
        <w:r w:rsidRPr="00311A56" w:rsidDel="0028721B">
          <w:rPr>
            <w:lang w:val="en-US"/>
          </w:rPr>
          <w:delText xml:space="preserve">Table </w:delText>
        </w:r>
      </w:del>
      <w:ins w:id="377" w:author="Microsoft Office User" w:date="2017-06-15T07:27:00Z">
        <w:r w:rsidR="0028721B">
          <w:rPr>
            <w:lang w:val="en-US"/>
          </w:rPr>
          <w:t>Fig.</w:t>
        </w:r>
        <w:r w:rsidR="0028721B" w:rsidRPr="00311A56">
          <w:rPr>
            <w:lang w:val="en-US"/>
          </w:rPr>
          <w:t xml:space="preserve"> </w:t>
        </w:r>
      </w:ins>
      <w:r w:rsidRPr="00311A56">
        <w:rPr>
          <w:lang w:val="en-US"/>
        </w:rPr>
        <w:t>3). The numerical calculations show that the</w:t>
      </w:r>
      <w:r w:rsidR="00EB56D5">
        <w:rPr>
          <w:lang w:val="en-US"/>
        </w:rPr>
        <w:t xml:space="preserve"> </w:t>
      </w:r>
      <w:r w:rsidR="001C4DF8">
        <w:rPr>
          <w:lang w:val="en-US"/>
        </w:rPr>
        <w:t>lower</w:t>
      </w:r>
      <w:r w:rsidR="00EB56D5">
        <w:rPr>
          <w:lang w:val="en-US"/>
        </w:rPr>
        <w:t xml:space="preserve"> the elasticity of demand</w:t>
      </w:r>
      <w:ins w:id="378" w:author="Microsoft Office User" w:date="2017-06-15T15:27:00Z">
        <w:r w:rsidR="005220BD">
          <w:rPr>
            <w:lang w:val="en-US"/>
          </w:rPr>
          <w:t xml:space="preserve"> in absolute value</w:t>
        </w:r>
      </w:ins>
      <w:ins w:id="379" w:author="Microsoft Office User" w:date="2017-06-14T12:43:00Z">
        <w:r w:rsidR="00B96045">
          <w:rPr>
            <w:lang w:val="en-US"/>
          </w:rPr>
          <w:t xml:space="preserve"> and </w:t>
        </w:r>
      </w:ins>
      <w:del w:id="380" w:author="Microsoft Office User" w:date="2017-06-14T12:43:00Z">
        <w:r w:rsidR="00EB56D5" w:rsidDel="00B96045">
          <w:rPr>
            <w:lang w:val="en-US"/>
          </w:rPr>
          <w:delText xml:space="preserve">, </w:delText>
        </w:r>
      </w:del>
      <w:r w:rsidRPr="00311A56">
        <w:rPr>
          <w:lang w:val="en-US"/>
        </w:rPr>
        <w:t>the lower the taxes</w:t>
      </w:r>
      <w:ins w:id="381" w:author="Microsoft Office User" w:date="2017-06-14T12:43:00Z">
        <w:r w:rsidR="00B96045">
          <w:rPr>
            <w:lang w:val="en-US"/>
          </w:rPr>
          <w:t xml:space="preserve">, </w:t>
        </w:r>
      </w:ins>
      <w:del w:id="382" w:author="Microsoft Office User" w:date="2017-06-14T12:43:00Z">
        <w:r w:rsidR="00EB56D5" w:rsidDel="00B96045">
          <w:rPr>
            <w:lang w:val="en-US"/>
          </w:rPr>
          <w:delText xml:space="preserve"> and</w:delText>
        </w:r>
        <w:r w:rsidRPr="00311A56" w:rsidDel="00B96045">
          <w:rPr>
            <w:lang w:val="en-US"/>
          </w:rPr>
          <w:delText xml:space="preserve"> </w:delText>
        </w:r>
      </w:del>
      <w:r w:rsidRPr="00311A56">
        <w:rPr>
          <w:lang w:val="en-US"/>
        </w:rPr>
        <w:t>the smaller the reduction in</w:t>
      </w:r>
      <w:r w:rsidR="00AD0D75" w:rsidRPr="00311A56">
        <w:rPr>
          <w:lang w:val="en-US"/>
        </w:rPr>
        <w:t xml:space="preserve"> the electricity generated</w:t>
      </w:r>
      <w:r w:rsidRPr="00311A56">
        <w:rPr>
          <w:lang w:val="en-US"/>
        </w:rPr>
        <w:t xml:space="preserve"> and</w:t>
      </w:r>
      <w:r w:rsidR="00AD0D75" w:rsidRPr="00311A56">
        <w:rPr>
          <w:lang w:val="en-US"/>
        </w:rPr>
        <w:t xml:space="preserve"> the</w:t>
      </w:r>
      <w:r w:rsidRPr="00311A56">
        <w:rPr>
          <w:lang w:val="en-US"/>
        </w:rPr>
        <w:t xml:space="preserve"> </w:t>
      </w:r>
      <w:r w:rsidR="00EB56D5">
        <w:rPr>
          <w:lang w:val="en-US"/>
        </w:rPr>
        <w:t xml:space="preserve">reduction of </w:t>
      </w:r>
      <w:del w:id="383" w:author="Microsoft Office User" w:date="2017-06-14T22:23:00Z">
        <w:r w:rsidRPr="00311A56" w:rsidDel="00DD2E12">
          <w:rPr>
            <w:lang w:val="en-US"/>
          </w:rPr>
          <w:delText xml:space="preserve">employment </w:delText>
        </w:r>
      </w:del>
      <w:ins w:id="384" w:author="Microsoft Office User" w:date="2017-06-14T22:23:00Z">
        <w:r w:rsidR="00DD2E12">
          <w:rPr>
            <w:lang w:val="en-US"/>
          </w:rPr>
          <w:t>inputs used</w:t>
        </w:r>
        <w:r w:rsidR="00DD2E12" w:rsidRPr="00311A56">
          <w:rPr>
            <w:lang w:val="en-US"/>
          </w:rPr>
          <w:t xml:space="preserve"> </w:t>
        </w:r>
      </w:ins>
      <w:r w:rsidR="00AD0D75" w:rsidRPr="00311A56">
        <w:rPr>
          <w:lang w:val="en-US"/>
        </w:rPr>
        <w:t xml:space="preserve">in the power sector </w:t>
      </w:r>
      <w:r w:rsidRPr="00311A56">
        <w:rPr>
          <w:lang w:val="en-US"/>
        </w:rPr>
        <w:t xml:space="preserve">compared to the unregulated scenario. </w:t>
      </w:r>
    </w:p>
    <w:p w14:paraId="5E8A98FE" w14:textId="044956B0" w:rsidR="003F6CB4" w:rsidRDefault="003F6CB4" w:rsidP="0028721B">
      <w:pPr>
        <w:spacing w:after="240" w:line="360" w:lineRule="auto"/>
        <w:ind w:firstLine="720"/>
        <w:jc w:val="both"/>
        <w:rPr>
          <w:ins w:id="385" w:author="Microsoft Office User" w:date="2017-06-15T21:52:00Z"/>
          <w:lang w:val="en-US"/>
        </w:rPr>
      </w:pPr>
      <w:ins w:id="386" w:author="Microsoft Office User" w:date="2017-06-15T21:52:00Z">
        <w:r>
          <w:rPr>
            <w:lang w:val="en-US"/>
          </w:rPr>
          <w:t>Graph D(P) for various P</w:t>
        </w:r>
      </w:ins>
    </w:p>
    <w:p w14:paraId="061C3C7E" w14:textId="164DF543" w:rsidR="003F6CB4" w:rsidRDefault="003F6CB4" w:rsidP="0028721B">
      <w:pPr>
        <w:spacing w:after="240" w:line="360" w:lineRule="auto"/>
        <w:ind w:firstLine="720"/>
        <w:jc w:val="both"/>
        <w:rPr>
          <w:ins w:id="387" w:author="Microsoft Office User" w:date="2017-06-15T21:52:00Z"/>
          <w:lang w:val="en-US"/>
        </w:rPr>
      </w:pPr>
      <w:ins w:id="388" w:author="Microsoft Office User" w:date="2017-06-15T21:52:00Z">
        <w:r>
          <w:rPr>
            <w:lang w:val="en-US"/>
          </w:rPr>
          <w:t>Graph S(P) for various P</w:t>
        </w:r>
      </w:ins>
    </w:p>
    <w:p w14:paraId="7235D58A" w14:textId="601A1B9B" w:rsidR="003F6CB4" w:rsidRDefault="003F6CB4" w:rsidP="0028721B">
      <w:pPr>
        <w:spacing w:after="240" w:line="360" w:lineRule="auto"/>
        <w:ind w:firstLine="720"/>
        <w:jc w:val="both"/>
        <w:rPr>
          <w:ins w:id="389" w:author="Microsoft Office User" w:date="2017-06-15T21:52:00Z"/>
          <w:lang w:val="en-US"/>
        </w:rPr>
      </w:pPr>
      <w:ins w:id="390" w:author="Microsoft Office User" w:date="2017-06-15T21:52:00Z">
        <w:r>
          <w:rPr>
            <w:lang w:val="en-US"/>
          </w:rPr>
          <w:t>Show intersection</w:t>
        </w:r>
      </w:ins>
    </w:p>
    <w:p w14:paraId="31E60351" w14:textId="22EC4964" w:rsidR="003F6CB4" w:rsidRDefault="003F6CB4" w:rsidP="0028721B">
      <w:pPr>
        <w:spacing w:after="240" w:line="360" w:lineRule="auto"/>
        <w:ind w:firstLine="720"/>
        <w:jc w:val="both"/>
        <w:rPr>
          <w:ins w:id="391" w:author="Microsoft Office User" w:date="2017-06-15T21:53:00Z"/>
          <w:lang w:val="en-US"/>
        </w:rPr>
      </w:pPr>
      <w:ins w:id="392" w:author="Microsoft Office User" w:date="2017-06-15T21:52:00Z">
        <w:r>
          <w:rPr>
            <w:lang w:val="en-US"/>
          </w:rPr>
          <w:t xml:space="preserve">Different elasticity </w:t>
        </w:r>
      </w:ins>
      <w:ins w:id="393" w:author="Microsoft Office User" w:date="2017-06-15T21:53:00Z">
        <w:r>
          <w:rPr>
            <w:lang w:val="en-US"/>
          </w:rPr>
          <w:t>–</w:t>
        </w:r>
      </w:ins>
      <w:ins w:id="394" w:author="Microsoft Office User" w:date="2017-06-15T21:52:00Z">
        <w:r>
          <w:rPr>
            <w:lang w:val="en-US"/>
          </w:rPr>
          <w:t xml:space="preserve"> graph </w:t>
        </w:r>
      </w:ins>
      <w:ins w:id="395" w:author="Microsoft Office User" w:date="2017-06-15T21:53:00Z">
        <w:r>
          <w:rPr>
            <w:lang w:val="en-US"/>
          </w:rPr>
          <w:t>results</w:t>
        </w:r>
      </w:ins>
      <w:ins w:id="396" w:author="Microsoft Office User" w:date="2017-06-15T21:54:00Z">
        <w:r>
          <w:rPr>
            <w:lang w:val="en-US"/>
          </w:rPr>
          <w:t>, graph for adoption, exit, quantities, tax</w:t>
        </w:r>
      </w:ins>
    </w:p>
    <w:p w14:paraId="141BD207" w14:textId="2E9A3955" w:rsidR="003F6CB4" w:rsidRDefault="003F6CB4" w:rsidP="0028721B">
      <w:pPr>
        <w:spacing w:after="240" w:line="360" w:lineRule="auto"/>
        <w:ind w:firstLine="720"/>
        <w:jc w:val="both"/>
        <w:rPr>
          <w:ins w:id="397" w:author="Microsoft Office User" w:date="2017-06-15T14:55:00Z"/>
          <w:lang w:val="en-US"/>
        </w:rPr>
      </w:pPr>
      <w:ins w:id="398" w:author="Microsoft Office User" w:date="2017-06-15T21:53:00Z">
        <w:r>
          <w:rPr>
            <w:lang w:val="en-US"/>
          </w:rPr>
          <w:t>Political Uncertainty – graph for adoption, exit, quantities, tax</w:t>
        </w:r>
      </w:ins>
    </w:p>
    <w:p w14:paraId="17396722" w14:textId="437C365F" w:rsidR="00EE253D" w:rsidRPr="00E76B41" w:rsidRDefault="004E0481" w:rsidP="004E0481">
      <w:pPr>
        <w:spacing w:after="240" w:line="360" w:lineRule="auto"/>
        <w:ind w:firstLine="720"/>
        <w:jc w:val="both"/>
        <w:rPr>
          <w:ins w:id="399" w:author="Microsoft Office User" w:date="2017-06-15T15:03:00Z"/>
          <w:highlight w:val="yellow"/>
          <w:lang w:val="en-US"/>
          <w:rPrChange w:id="400" w:author="Microsoft Office User" w:date="2017-06-15T15:35:00Z">
            <w:rPr>
              <w:ins w:id="401" w:author="Microsoft Office User" w:date="2017-06-15T15:03:00Z"/>
              <w:lang w:val="en-US"/>
            </w:rPr>
          </w:rPrChange>
        </w:rPr>
      </w:pPr>
      <w:ins w:id="402" w:author="Microsoft Office User" w:date="2017-06-15T15:31:00Z">
        <w:r w:rsidRPr="00E76B41">
          <w:rPr>
            <w:highlight w:val="yellow"/>
            <w:lang w:val="en-US"/>
            <w:rPrChange w:id="403" w:author="Microsoft Office User" w:date="2017-06-15T15:35:00Z">
              <w:rPr>
                <w:lang w:val="en-US"/>
              </w:rPr>
            </w:rPrChange>
          </w:rPr>
          <w:t>When the demand is relatively inelastic, the tax burden falls on consumers and firms</w:t>
        </w:r>
      </w:ins>
      <w:ins w:id="404" w:author="Microsoft Office User" w:date="2017-06-15T15:32:00Z">
        <w:r w:rsidRPr="00E76B41">
          <w:rPr>
            <w:highlight w:val="yellow"/>
            <w:lang w:val="en-US"/>
            <w:rPrChange w:id="405" w:author="Microsoft Office User" w:date="2017-06-15T15:35:00Z">
              <w:rPr>
                <w:lang w:val="en-US"/>
              </w:rPr>
            </w:rPrChange>
          </w:rPr>
          <w:t xml:space="preserve">’ incentives to remain active and adopt the cleaner technology are larger than those when demand is relatively elastic. Thus, taxes are </w:t>
        </w:r>
        <w:proofErr w:type="gramStart"/>
        <w:r w:rsidRPr="00E76B41">
          <w:rPr>
            <w:highlight w:val="yellow"/>
            <w:lang w:val="en-US"/>
            <w:rPrChange w:id="406" w:author="Microsoft Office User" w:date="2017-06-15T15:35:00Z">
              <w:rPr>
                <w:lang w:val="en-US"/>
              </w:rPr>
            </w:rPrChange>
          </w:rPr>
          <w:t xml:space="preserve">lower </w:t>
        </w:r>
      </w:ins>
      <w:ins w:id="407" w:author="Microsoft Office User" w:date="2017-06-15T15:30:00Z">
        <w:r w:rsidRPr="00E76B41">
          <w:rPr>
            <w:highlight w:val="yellow"/>
            <w:lang w:val="en-US"/>
            <w:rPrChange w:id="408" w:author="Microsoft Office User" w:date="2017-06-15T15:35:00Z">
              <w:rPr>
                <w:lang w:val="en-US"/>
              </w:rPr>
            </w:rPrChange>
          </w:rPr>
          <w:t xml:space="preserve"> </w:t>
        </w:r>
      </w:ins>
      <w:ins w:id="409" w:author="Microsoft Office User" w:date="2017-06-15T15:28:00Z">
        <w:r w:rsidR="005220BD" w:rsidRPr="00E76B41">
          <w:rPr>
            <w:highlight w:val="yellow"/>
            <w:lang w:val="en-US"/>
            <w:rPrChange w:id="410" w:author="Microsoft Office User" w:date="2017-06-15T15:35:00Z">
              <w:rPr>
                <w:lang w:val="en-US"/>
              </w:rPr>
            </w:rPrChange>
          </w:rPr>
          <w:t>The</w:t>
        </w:r>
        <w:proofErr w:type="gramEnd"/>
        <w:r w:rsidR="005220BD" w:rsidRPr="00E76B41">
          <w:rPr>
            <w:highlight w:val="yellow"/>
            <w:lang w:val="en-US"/>
            <w:rPrChange w:id="411" w:author="Microsoft Office User" w:date="2017-06-15T15:35:00Z">
              <w:rPr>
                <w:lang w:val="en-US"/>
              </w:rPr>
            </w:rPrChange>
          </w:rPr>
          <w:t xml:space="preserve"> framework suggests that </w:t>
        </w:r>
      </w:ins>
      <w:ins w:id="412" w:author="Microsoft Office User" w:date="2017-06-15T15:03:00Z">
        <w:r w:rsidR="00D461E4" w:rsidRPr="00E76B41">
          <w:rPr>
            <w:highlight w:val="yellow"/>
            <w:lang w:val="en-US"/>
            <w:rPrChange w:id="413" w:author="Microsoft Office User" w:date="2017-06-15T15:35:00Z">
              <w:rPr>
                <w:lang w:val="en-US"/>
              </w:rPr>
            </w:rPrChange>
          </w:rPr>
          <w:t>less elastic demand</w:t>
        </w:r>
      </w:ins>
      <w:ins w:id="414" w:author="Microsoft Office User" w:date="2017-06-15T15:28:00Z">
        <w:r w:rsidR="005220BD" w:rsidRPr="00E76B41">
          <w:rPr>
            <w:highlight w:val="yellow"/>
            <w:lang w:val="en-US"/>
            <w:rPrChange w:id="415" w:author="Microsoft Office User" w:date="2017-06-15T15:35:00Z">
              <w:rPr>
                <w:lang w:val="en-US"/>
              </w:rPr>
            </w:rPrChange>
          </w:rPr>
          <w:t xml:space="preserve"> curves result in a smaller tax burden on the firms </w:t>
        </w:r>
      </w:ins>
      <w:ins w:id="416" w:author="Microsoft Office User" w:date="2017-06-15T15:03:00Z">
        <w:r w:rsidR="00D461E4" w:rsidRPr="00E76B41">
          <w:rPr>
            <w:highlight w:val="yellow"/>
            <w:lang w:val="en-US"/>
            <w:rPrChange w:id="417" w:author="Microsoft Office User" w:date="2017-06-15T15:35:00Z">
              <w:rPr>
                <w:lang w:val="en-US"/>
              </w:rPr>
            </w:rPrChange>
          </w:rPr>
          <w:t xml:space="preserve"> yields higher prices and quantities and less incentives to exit but more to adopt. Firms consider two things:</w:t>
        </w:r>
      </w:ins>
    </w:p>
    <w:p w14:paraId="04631642" w14:textId="1E36ECC4" w:rsidR="00D461E4" w:rsidRPr="00E76B41" w:rsidRDefault="00D461E4">
      <w:pPr>
        <w:pStyle w:val="ListParagraph"/>
        <w:numPr>
          <w:ilvl w:val="0"/>
          <w:numId w:val="16"/>
        </w:numPr>
        <w:spacing w:after="240" w:line="360" w:lineRule="auto"/>
        <w:jc w:val="both"/>
        <w:rPr>
          <w:ins w:id="418" w:author="Microsoft Office User" w:date="2017-06-15T15:04:00Z"/>
          <w:highlight w:val="yellow"/>
          <w:lang w:val="en-US"/>
          <w:rPrChange w:id="419" w:author="Microsoft Office User" w:date="2017-06-15T15:35:00Z">
            <w:rPr>
              <w:ins w:id="420" w:author="Microsoft Office User" w:date="2017-06-15T15:04:00Z"/>
              <w:lang w:val="en-US"/>
            </w:rPr>
          </w:rPrChange>
        </w:rPr>
        <w:pPrChange w:id="421" w:author="Microsoft Office User" w:date="2017-06-15T15:03:00Z">
          <w:pPr>
            <w:spacing w:after="240" w:line="360" w:lineRule="auto"/>
            <w:ind w:firstLine="720"/>
            <w:jc w:val="both"/>
          </w:pPr>
        </w:pPrChange>
      </w:pPr>
      <w:ins w:id="422" w:author="Microsoft Office User" w:date="2017-06-15T15:03:00Z">
        <w:r w:rsidRPr="00E76B41">
          <w:rPr>
            <w:highlight w:val="yellow"/>
            <w:lang w:val="en-US"/>
            <w:rPrChange w:id="423" w:author="Microsoft Office User" w:date="2017-06-15T15:35:00Z">
              <w:rPr>
                <w:lang w:val="en-US"/>
              </w:rPr>
            </w:rPrChange>
          </w:rPr>
          <w:t>The los</w:t>
        </w:r>
      </w:ins>
      <w:ins w:id="424" w:author="Microsoft Office User" w:date="2017-06-15T15:05:00Z">
        <w:r w:rsidR="00380D08" w:rsidRPr="00E76B41">
          <w:rPr>
            <w:highlight w:val="yellow"/>
            <w:lang w:val="en-US"/>
            <w:rPrChange w:id="425" w:author="Microsoft Office User" w:date="2017-06-15T15:35:00Z">
              <w:rPr>
                <w:lang w:val="en-US"/>
              </w:rPr>
            </w:rPrChange>
          </w:rPr>
          <w:t>s</w:t>
        </w:r>
      </w:ins>
      <w:ins w:id="426" w:author="Microsoft Office User" w:date="2017-06-15T15:03:00Z">
        <w:r w:rsidRPr="00E76B41">
          <w:rPr>
            <w:highlight w:val="yellow"/>
            <w:lang w:val="en-US"/>
            <w:rPrChange w:id="427" w:author="Microsoft Office User" w:date="2017-06-15T15:35:00Z">
              <w:rPr>
                <w:lang w:val="en-US"/>
              </w:rPr>
            </w:rPrChange>
          </w:rPr>
          <w:t xml:space="preserve"> of revenues because of produ</w:t>
        </w:r>
      </w:ins>
      <w:ins w:id="428" w:author="Microsoft Office User" w:date="2017-06-15T15:04:00Z">
        <w:r w:rsidRPr="00E76B41">
          <w:rPr>
            <w:highlight w:val="yellow"/>
            <w:lang w:val="en-US"/>
            <w:rPrChange w:id="429" w:author="Microsoft Office User" w:date="2017-06-15T15:35:00Z">
              <w:rPr>
                <w:lang w:val="en-US"/>
              </w:rPr>
            </w:rPrChange>
          </w:rPr>
          <w:t>c</w:t>
        </w:r>
      </w:ins>
      <w:ins w:id="430" w:author="Microsoft Office User" w:date="2017-06-15T15:03:00Z">
        <w:r w:rsidRPr="00E76B41">
          <w:rPr>
            <w:highlight w:val="yellow"/>
            <w:lang w:val="en-US"/>
            <w:rPrChange w:id="431" w:author="Microsoft Office User" w:date="2017-06-15T15:35:00Z">
              <w:rPr>
                <w:lang w:val="en-US"/>
              </w:rPr>
            </w:rPrChange>
          </w:rPr>
          <w:t>er price changes.</w:t>
        </w:r>
      </w:ins>
    </w:p>
    <w:p w14:paraId="004C3274" w14:textId="063831C2" w:rsidR="00D461E4" w:rsidRPr="00E76B41" w:rsidRDefault="00D461E4">
      <w:pPr>
        <w:pStyle w:val="ListParagraph"/>
        <w:numPr>
          <w:ilvl w:val="0"/>
          <w:numId w:val="16"/>
        </w:numPr>
        <w:spacing w:after="240" w:line="360" w:lineRule="auto"/>
        <w:jc w:val="both"/>
        <w:rPr>
          <w:highlight w:val="yellow"/>
          <w:lang w:val="en-US"/>
          <w:rPrChange w:id="432" w:author="Microsoft Office User" w:date="2017-06-15T15:35:00Z">
            <w:rPr>
              <w:lang w:val="en-US"/>
            </w:rPr>
          </w:rPrChange>
        </w:rPr>
        <w:pPrChange w:id="433" w:author="Microsoft Office User" w:date="2017-06-15T15:03:00Z">
          <w:pPr>
            <w:spacing w:after="240" w:line="360" w:lineRule="auto"/>
            <w:ind w:firstLine="720"/>
            <w:jc w:val="both"/>
          </w:pPr>
        </w:pPrChange>
      </w:pPr>
      <w:ins w:id="434" w:author="Microsoft Office User" w:date="2017-06-15T15:04:00Z">
        <w:r w:rsidRPr="00E76B41">
          <w:rPr>
            <w:highlight w:val="yellow"/>
            <w:lang w:val="en-US"/>
            <w:rPrChange w:id="435" w:author="Microsoft Office User" w:date="2017-06-15T15:35:00Z">
              <w:rPr>
                <w:lang w:val="en-US"/>
              </w:rPr>
            </w:rPrChange>
          </w:rPr>
          <w:t xml:space="preserve">The lower the elasticity of demand the lower the tax that will result in firms adopting </w:t>
        </w:r>
        <w:r w:rsidRPr="00E76B41">
          <w:rPr>
            <w:highlight w:val="yellow"/>
            <w:lang w:val="en-US"/>
            <w:rPrChange w:id="436" w:author="Microsoft Office User" w:date="2017-06-15T15:35:00Z">
              <w:rPr>
                <w:lang w:val="en-US"/>
              </w:rPr>
            </w:rPrChange>
          </w:rPr>
          <w:lastRenderedPageBreak/>
          <w:t>the new technology</w:t>
        </w:r>
      </w:ins>
    </w:p>
    <w:p w14:paraId="5AAFA96D" w14:textId="1268D45E" w:rsidR="00526104" w:rsidRDefault="007A761D" w:rsidP="002C61DD">
      <w:pPr>
        <w:spacing w:after="240" w:line="360" w:lineRule="auto"/>
        <w:ind w:firstLine="720"/>
        <w:jc w:val="both"/>
        <w:rPr>
          <w:ins w:id="437" w:author="Microsoft Office User" w:date="2017-06-15T07:21:00Z"/>
          <w:lang w:val="en-US"/>
        </w:rPr>
      </w:pPr>
      <w:r w:rsidRPr="00311A56">
        <w:rPr>
          <w:lang w:val="en-US"/>
        </w:rPr>
        <w:t>Of note is that when taxes become large enough (marginal damage is sufficiently large), higher taxes do not result in more adoption</w:t>
      </w:r>
      <w:r w:rsidR="0032383A">
        <w:rPr>
          <w:lang w:val="en-US"/>
        </w:rPr>
        <w:t>,</w:t>
      </w:r>
      <w:r w:rsidRPr="00311A56">
        <w:rPr>
          <w:lang w:val="en-US"/>
        </w:rPr>
        <w:t xml:space="preserve"> but </w:t>
      </w:r>
      <w:r w:rsidR="0032383A">
        <w:rPr>
          <w:lang w:val="en-US"/>
        </w:rPr>
        <w:t xml:space="preserve">they </w:t>
      </w:r>
      <w:r w:rsidRPr="00311A56">
        <w:rPr>
          <w:lang w:val="en-US"/>
        </w:rPr>
        <w:t xml:space="preserve">do result in more </w:t>
      </w:r>
      <w:r w:rsidR="00341F2B" w:rsidRPr="00311A56">
        <w:rPr>
          <w:lang w:val="en-US"/>
        </w:rPr>
        <w:t>electricity generating</w:t>
      </w:r>
      <w:r w:rsidR="00AD0D75" w:rsidRPr="00311A56">
        <w:rPr>
          <w:lang w:val="en-US"/>
        </w:rPr>
        <w:t xml:space="preserve"> units </w:t>
      </w:r>
      <w:r w:rsidRPr="00311A56">
        <w:rPr>
          <w:lang w:val="en-US"/>
        </w:rPr>
        <w:t>exiting the industry and becoming idle</w:t>
      </w:r>
      <w:r w:rsidRPr="00044350">
        <w:rPr>
          <w:lang w:val="en-US"/>
        </w:rPr>
        <w:t xml:space="preserve">. Thus, if we further increase the second-period tax from </w:t>
      </w:r>
      <w:r w:rsidR="00BC72D7" w:rsidRPr="001B65CD">
        <w:rPr>
          <w:lang w:val="en-US"/>
        </w:rPr>
        <w:t>3</w:t>
      </w:r>
      <w:r w:rsidR="00BC72D7" w:rsidRPr="00044350">
        <w:rPr>
          <w:lang w:val="en-US"/>
        </w:rPr>
        <w:t xml:space="preserve"> </w:t>
      </w:r>
      <w:r w:rsidR="006B5077">
        <w:rPr>
          <w:lang w:val="en-US"/>
        </w:rPr>
        <w:t xml:space="preserve">per </w:t>
      </w:r>
      <w:r w:rsidRPr="00044350">
        <w:rPr>
          <w:lang w:val="en-US"/>
        </w:rPr>
        <w:t>k</w:t>
      </w:r>
      <w:r w:rsidR="006B5077">
        <w:rPr>
          <w:lang w:val="en-US"/>
        </w:rPr>
        <w:t>W</w:t>
      </w:r>
      <w:r w:rsidRPr="00044350">
        <w:rPr>
          <w:lang w:val="en-US"/>
        </w:rPr>
        <w:t xml:space="preserve">h to </w:t>
      </w:r>
      <w:r w:rsidR="00BC72D7" w:rsidRPr="001B65CD">
        <w:rPr>
          <w:lang w:val="en-US"/>
        </w:rPr>
        <w:t>3</w:t>
      </w:r>
      <w:r w:rsidRPr="00044350">
        <w:rPr>
          <w:lang w:val="en-US"/>
        </w:rPr>
        <w:t>.5 per kWh, then the amount of electricity generated using clean technologies declines to 2,</w:t>
      </w:r>
      <w:r w:rsidR="00872637" w:rsidRPr="00044350">
        <w:rPr>
          <w:lang w:val="en-US"/>
        </w:rPr>
        <w:t>1</w:t>
      </w:r>
      <w:r w:rsidR="00872637" w:rsidRPr="001B65CD">
        <w:rPr>
          <w:lang w:val="en-US"/>
        </w:rPr>
        <w:t>27</w:t>
      </w:r>
      <w:r w:rsidR="00872637" w:rsidRPr="00044350">
        <w:rPr>
          <w:lang w:val="en-US"/>
        </w:rPr>
        <w:t xml:space="preserve"> </w:t>
      </w:r>
      <w:r w:rsidRPr="00044350">
        <w:rPr>
          <w:lang w:val="en-US"/>
        </w:rPr>
        <w:t>terawatts</w:t>
      </w:r>
      <w:r w:rsidR="00E26AE3" w:rsidRPr="001B65CD">
        <w:rPr>
          <w:lang w:val="en-US"/>
        </w:rPr>
        <w:t xml:space="preserve"> (</w:t>
      </w:r>
      <w:r w:rsidR="00044350">
        <w:rPr>
          <w:lang w:val="en-US"/>
        </w:rPr>
        <w:t>compared to</w:t>
      </w:r>
      <w:r w:rsidR="00E26AE3" w:rsidRPr="001B65CD">
        <w:rPr>
          <w:lang w:val="en-US"/>
        </w:rPr>
        <w:t xml:space="preserve"> 2,135 terawatts when second</w:t>
      </w:r>
      <w:r w:rsidR="00044350">
        <w:rPr>
          <w:lang w:val="en-US"/>
        </w:rPr>
        <w:t>-</w:t>
      </w:r>
      <w:r w:rsidR="00E26AE3" w:rsidRPr="001B65CD">
        <w:rPr>
          <w:lang w:val="en-US"/>
        </w:rPr>
        <w:t xml:space="preserve">period </w:t>
      </w:r>
      <w:r w:rsidR="00044350">
        <w:rPr>
          <w:lang w:val="en-US"/>
        </w:rPr>
        <w:t>is</w:t>
      </w:r>
      <w:r w:rsidR="00E26AE3" w:rsidRPr="001B65CD">
        <w:rPr>
          <w:lang w:val="en-US"/>
        </w:rPr>
        <w:t xml:space="preserve"> 3</w:t>
      </w:r>
      <w:r w:rsidR="00044350">
        <w:rPr>
          <w:lang w:val="en-US"/>
        </w:rPr>
        <w:t xml:space="preserve"> per kWh</w:t>
      </w:r>
      <w:r w:rsidR="00E26AE3" w:rsidRPr="001B65CD">
        <w:rPr>
          <w:lang w:val="en-US"/>
        </w:rPr>
        <w:t>)</w:t>
      </w:r>
      <w:r w:rsidRPr="00044350">
        <w:rPr>
          <w:lang w:val="en-US"/>
        </w:rPr>
        <w:t>.</w:t>
      </w:r>
      <w:r w:rsidRPr="00311A56">
        <w:rPr>
          <w:lang w:val="en-US"/>
        </w:rPr>
        <w:t xml:space="preserve"> The analysis suggests that beyond a threshold the increase in taxes does not result in more adoption of clean technologies</w:t>
      </w:r>
      <w:r w:rsidR="006B5077">
        <w:rPr>
          <w:lang w:val="en-US"/>
        </w:rPr>
        <w:t>,</w:t>
      </w:r>
      <w:r w:rsidRPr="00311A56">
        <w:rPr>
          <w:lang w:val="en-US"/>
        </w:rPr>
        <w:t xml:space="preserve"> but </w:t>
      </w:r>
      <w:r w:rsidR="006B5077">
        <w:rPr>
          <w:lang w:val="en-US"/>
        </w:rPr>
        <w:t xml:space="preserve">rather </w:t>
      </w:r>
      <w:r w:rsidRPr="00311A56">
        <w:rPr>
          <w:lang w:val="en-US"/>
        </w:rPr>
        <w:t>in more firms exiting the industry</w:t>
      </w:r>
      <w:ins w:id="438" w:author="Microsoft Office User" w:date="2017-06-15T06:23:00Z">
        <w:r w:rsidR="00DE6A2A">
          <w:rPr>
            <w:lang w:val="en-US"/>
          </w:rPr>
          <w:t xml:space="preserve"> and thus lower output</w:t>
        </w:r>
      </w:ins>
      <w:r w:rsidR="00341F2B" w:rsidRPr="00311A56">
        <w:rPr>
          <w:lang w:val="en-US"/>
        </w:rPr>
        <w:t xml:space="preserve">. The implications of this counter-factual analysis </w:t>
      </w:r>
      <w:r w:rsidR="00A368BF" w:rsidRPr="00311A56">
        <w:rPr>
          <w:lang w:val="en-US"/>
        </w:rPr>
        <w:t>are</w:t>
      </w:r>
      <w:r w:rsidR="00341F2B" w:rsidRPr="00311A56">
        <w:rPr>
          <w:lang w:val="en-US"/>
        </w:rPr>
        <w:t xml:space="preserve"> that larger marginal damages lead to substantially larger declines in </w:t>
      </w:r>
      <w:del w:id="439" w:author="Microsoft Office User" w:date="2017-06-14T22:24:00Z">
        <w:r w:rsidR="00341F2B" w:rsidRPr="00311A56" w:rsidDel="00DD2E12">
          <w:rPr>
            <w:lang w:val="en-US"/>
          </w:rPr>
          <w:delText>employment</w:delText>
        </w:r>
      </w:del>
      <w:ins w:id="440" w:author="Microsoft Office User" w:date="2017-06-14T22:24:00Z">
        <w:r w:rsidR="00DD2E12">
          <w:rPr>
            <w:lang w:val="en-US"/>
          </w:rPr>
          <w:t>inputs use</w:t>
        </w:r>
      </w:ins>
      <w:r w:rsidR="00341F2B" w:rsidRPr="00311A56">
        <w:rPr>
          <w:lang w:val="en-US"/>
        </w:rPr>
        <w:t xml:space="preserve">, </w:t>
      </w:r>
      <w:ins w:id="441" w:author="Microsoft Office User" w:date="2017-06-14T22:26:00Z">
        <w:r w:rsidR="002C61DD">
          <w:rPr>
            <w:lang w:val="en-US"/>
          </w:rPr>
          <w:t xml:space="preserve">that is the </w:t>
        </w:r>
      </w:ins>
      <w:ins w:id="442" w:author="Microsoft Office User" w:date="2017-06-14T22:25:00Z">
        <w:r w:rsidR="00DD2E12">
          <w:rPr>
            <w:lang w:val="en-US"/>
          </w:rPr>
          <w:t>decline</w:t>
        </w:r>
      </w:ins>
      <w:ins w:id="443" w:author="Microsoft Office User" w:date="2017-06-14T22:26:00Z">
        <w:r w:rsidR="002C61DD">
          <w:rPr>
            <w:lang w:val="en-US"/>
          </w:rPr>
          <w:t xml:space="preserve"> in input use</w:t>
        </w:r>
      </w:ins>
      <w:ins w:id="444" w:author="Microsoft Office User" w:date="2017-06-14T22:25:00Z">
        <w:r w:rsidR="00DD2E12">
          <w:rPr>
            <w:lang w:val="en-US"/>
          </w:rPr>
          <w:t xml:space="preserve"> </w:t>
        </w:r>
      </w:ins>
      <w:del w:id="445" w:author="Microsoft Office User" w:date="2017-06-14T22:25:00Z">
        <w:r w:rsidR="00341F2B" w:rsidRPr="00311A56" w:rsidDel="00DD2E12">
          <w:rPr>
            <w:lang w:val="en-US"/>
          </w:rPr>
          <w:delText>which</w:delText>
        </w:r>
      </w:del>
      <w:del w:id="446" w:author="Microsoft Office User" w:date="2017-06-14T22:26:00Z">
        <w:r w:rsidR="00341F2B" w:rsidRPr="00311A56" w:rsidDel="002C61DD">
          <w:rPr>
            <w:lang w:val="en-US"/>
          </w:rPr>
          <w:delText xml:space="preserve"> </w:delText>
        </w:r>
      </w:del>
      <w:r w:rsidR="00341F2B" w:rsidRPr="00311A56">
        <w:rPr>
          <w:lang w:val="en-US"/>
        </w:rPr>
        <w:t>significantly increase beyond a</w:t>
      </w:r>
      <w:r w:rsidR="00644356">
        <w:rPr>
          <w:lang w:val="en-US"/>
        </w:rPr>
        <w:t xml:space="preserve"> given</w:t>
      </w:r>
      <w:r w:rsidR="00341F2B" w:rsidRPr="00311A56">
        <w:rPr>
          <w:lang w:val="en-US"/>
        </w:rPr>
        <w:t xml:space="preserve"> threshold</w:t>
      </w:r>
      <w:r w:rsidRPr="00311A56">
        <w:rPr>
          <w:lang w:val="en-US"/>
        </w:rPr>
        <w:t>.</w:t>
      </w:r>
    </w:p>
    <w:p w14:paraId="514E6546" w14:textId="1931B688" w:rsidR="00CC3E51" w:rsidRDefault="00130472">
      <w:pPr>
        <w:spacing w:after="240" w:line="360" w:lineRule="auto"/>
        <w:jc w:val="center"/>
        <w:rPr>
          <w:lang w:val="en-US"/>
        </w:rPr>
        <w:pPrChange w:id="447" w:author="Microsoft Office User" w:date="2017-06-15T07:21:00Z">
          <w:pPr>
            <w:spacing w:after="240" w:line="360" w:lineRule="auto"/>
            <w:jc w:val="both"/>
          </w:pPr>
        </w:pPrChange>
      </w:pPr>
      <w:ins w:id="448" w:author="Microsoft Office User" w:date="2017-06-15T07:21:00Z">
        <w:r>
          <w:rPr>
            <w:noProof/>
            <w:lang w:val="en-US" w:bidi="he-IL"/>
          </w:rPr>
          <w:drawing>
            <wp:inline distT="0" distB="0" distL="0" distR="0" wp14:anchorId="23343B20" wp14:editId="34C751CC">
              <wp:extent cx="5943600" cy="2689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Graph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ins>
    </w:p>
    <w:p w14:paraId="5D99C7F0" w14:textId="13E22A9C" w:rsidR="00130472" w:rsidRPr="00130472" w:rsidRDefault="00130472">
      <w:pPr>
        <w:spacing w:before="240" w:after="240" w:line="360" w:lineRule="auto"/>
        <w:jc w:val="center"/>
        <w:rPr>
          <w:ins w:id="449" w:author="Microsoft Office User" w:date="2017-06-15T07:21:00Z"/>
          <w:i/>
          <w:lang w:val="en-US"/>
          <w:rPrChange w:id="450" w:author="Microsoft Office User" w:date="2017-06-15T07:21:00Z">
            <w:rPr>
              <w:ins w:id="451" w:author="Microsoft Office User" w:date="2017-06-15T07:21:00Z"/>
              <w:iCs/>
              <w:lang w:val="en-US"/>
            </w:rPr>
          </w:rPrChange>
        </w:rPr>
        <w:pPrChange w:id="452" w:author="Microsoft Office User" w:date="2017-06-15T07:25:00Z">
          <w:pPr>
            <w:spacing w:before="240" w:after="240" w:line="360" w:lineRule="auto"/>
          </w:pPr>
        </w:pPrChange>
      </w:pPr>
      <w:ins w:id="453" w:author="Microsoft Office User" w:date="2017-06-15T07:21:00Z">
        <w:r>
          <w:rPr>
            <w:i/>
            <w:lang w:val="en-US"/>
          </w:rPr>
          <w:t>Figure 3</w:t>
        </w:r>
      </w:ins>
      <w:ins w:id="454" w:author="Microsoft Office User" w:date="2017-06-15T07:24:00Z">
        <w:r w:rsidR="0028721B">
          <w:rPr>
            <w:i/>
            <w:lang w:val="en-US"/>
          </w:rPr>
          <w:t>a</w:t>
        </w:r>
      </w:ins>
      <w:ins w:id="455" w:author="Microsoft Office User" w:date="2017-06-15T07:21:00Z">
        <w:r>
          <w:rPr>
            <w:i/>
            <w:lang w:val="en-US"/>
          </w:rPr>
          <w:t xml:space="preserve">. </w:t>
        </w:r>
      </w:ins>
      <w:ins w:id="456" w:author="Microsoft Office User" w:date="2017-06-15T07:25:00Z">
        <w:r w:rsidR="0028721B">
          <w:rPr>
            <w:i/>
            <w:lang w:val="en-US"/>
          </w:rPr>
          <w:t>Output, adoption and the firms exiting the industry</w:t>
        </w:r>
      </w:ins>
    </w:p>
    <w:p w14:paraId="51A1A578" w14:textId="15E07D03" w:rsidR="0028721B" w:rsidRDefault="0028721B">
      <w:pPr>
        <w:spacing w:before="240" w:after="240" w:line="360" w:lineRule="auto"/>
        <w:jc w:val="center"/>
        <w:rPr>
          <w:ins w:id="457" w:author="Microsoft Office User" w:date="2017-06-15T07:24:00Z"/>
          <w:iCs/>
          <w:lang w:val="en-US"/>
        </w:rPr>
        <w:pPrChange w:id="458" w:author="Microsoft Office User" w:date="2017-06-15T07:24:00Z">
          <w:pPr>
            <w:spacing w:before="240" w:after="240" w:line="360" w:lineRule="auto"/>
          </w:pPr>
        </w:pPrChange>
      </w:pPr>
      <w:ins w:id="459" w:author="Microsoft Office User" w:date="2017-06-15T07:24:00Z">
        <w:r w:rsidRPr="00E13725">
          <w:rPr>
            <w:iCs/>
            <w:noProof/>
            <w:lang w:val="en-US" w:bidi="he-IL"/>
            <w:rPrChange w:id="460" w:author="Unknown">
              <w:rPr>
                <w:noProof/>
                <w:lang w:val="en-US" w:bidi="he-IL"/>
              </w:rPr>
            </w:rPrChange>
          </w:rPr>
          <w:lastRenderedPageBreak/>
          <w:drawing>
            <wp:inline distT="0" distB="0" distL="0" distR="0" wp14:anchorId="602899C1" wp14:editId="4B474543">
              <wp:extent cx="5943600" cy="2689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mage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ins>
    </w:p>
    <w:p w14:paraId="0A727B20" w14:textId="4F823794" w:rsidR="0028721B" w:rsidRPr="005D4635" w:rsidRDefault="0028721B">
      <w:pPr>
        <w:spacing w:before="240" w:after="240" w:line="360" w:lineRule="auto"/>
        <w:jc w:val="center"/>
        <w:rPr>
          <w:ins w:id="461" w:author="Microsoft Office User" w:date="2017-06-15T07:25:00Z"/>
          <w:i/>
          <w:lang w:val="en-US"/>
        </w:rPr>
        <w:pPrChange w:id="462" w:author="Microsoft Office User" w:date="2017-06-15T07:26:00Z">
          <w:pPr>
            <w:spacing w:before="240" w:after="240" w:line="360" w:lineRule="auto"/>
          </w:pPr>
        </w:pPrChange>
      </w:pPr>
      <w:ins w:id="463" w:author="Microsoft Office User" w:date="2017-06-15T07:25:00Z">
        <w:r>
          <w:rPr>
            <w:i/>
            <w:lang w:val="en-US"/>
          </w:rPr>
          <w:t>Figure 3</w:t>
        </w:r>
      </w:ins>
      <w:ins w:id="464" w:author="Microsoft Office User" w:date="2017-06-15T07:26:00Z">
        <w:r>
          <w:rPr>
            <w:i/>
            <w:lang w:val="en-US"/>
          </w:rPr>
          <w:t>b</w:t>
        </w:r>
      </w:ins>
      <w:ins w:id="465" w:author="Microsoft Office User" w:date="2017-06-15T07:25:00Z">
        <w:r>
          <w:rPr>
            <w:i/>
            <w:lang w:val="en-US"/>
          </w:rPr>
          <w:t xml:space="preserve">. </w:t>
        </w:r>
      </w:ins>
      <w:ins w:id="466" w:author="Microsoft Office User" w:date="2017-06-15T07:26:00Z">
        <w:r>
          <w:rPr>
            <w:i/>
            <w:lang w:val="en-US"/>
          </w:rPr>
          <w:t>The second period damage from pollution</w:t>
        </w:r>
      </w:ins>
    </w:p>
    <w:p w14:paraId="64EA2721" w14:textId="05EC1926" w:rsidR="0028721B" w:rsidRPr="005D4635" w:rsidRDefault="0028721B" w:rsidP="0028721B">
      <w:pPr>
        <w:spacing w:before="240" w:after="240" w:line="360" w:lineRule="auto"/>
        <w:rPr>
          <w:ins w:id="467" w:author="Microsoft Office User" w:date="2017-06-15T07:25:00Z"/>
          <w:i/>
          <w:lang w:val="en-US"/>
        </w:rPr>
      </w:pPr>
      <w:ins w:id="468" w:author="Microsoft Office User" w:date="2017-06-15T07:25:00Z">
        <w:r>
          <w:rPr>
            <w:i/>
            <w:lang w:val="en-US"/>
          </w:rPr>
          <w:t xml:space="preserve">Figure 3. </w:t>
        </w:r>
        <w:r w:rsidRPr="00130472">
          <w:rPr>
            <w:i/>
            <w:lang w:val="en-US"/>
          </w:rPr>
          <w:t>Demand elasticity and the industry's response to pollution regulation</w:t>
        </w:r>
      </w:ins>
    </w:p>
    <w:p w14:paraId="6800DFDF" w14:textId="5A47F74D" w:rsidR="005E2958" w:rsidRPr="005E2958" w:rsidDel="0028721B" w:rsidRDefault="005E2958" w:rsidP="006532E4">
      <w:pPr>
        <w:spacing w:before="240" w:after="240" w:line="360" w:lineRule="auto"/>
        <w:rPr>
          <w:del w:id="469" w:author="Microsoft Office User" w:date="2017-06-15T07:26:00Z"/>
          <w:lang w:val="en-US"/>
        </w:rPr>
      </w:pPr>
      <w:del w:id="470" w:author="Microsoft Office User" w:date="2017-06-15T07:26:00Z">
        <w:r w:rsidRPr="00311A56" w:rsidDel="0028721B">
          <w:rPr>
            <w:iCs/>
            <w:lang w:val="en-US"/>
          </w:rPr>
          <w:delText>Table 3.</w:delText>
        </w:r>
        <w:r w:rsidRPr="00311A56" w:rsidDel="0028721B">
          <w:rPr>
            <w:i/>
            <w:iCs/>
            <w:lang w:val="en-US"/>
          </w:rPr>
          <w:delText xml:space="preserve"> </w:delText>
        </w:r>
        <w:r w:rsidRPr="006532E4" w:rsidDel="0028721B">
          <w:rPr>
            <w:iCs/>
            <w:lang w:val="en-US"/>
          </w:rPr>
          <w:delText>The effect of demand elasticity on first period outcomes.</w:delText>
        </w:r>
      </w:del>
    </w:p>
    <w:tbl>
      <w:tblPr>
        <w:tblStyle w:val="LightList"/>
        <w:tblW w:w="0" w:type="auto"/>
        <w:jc w:val="center"/>
        <w:tblLook w:val="04A0" w:firstRow="1" w:lastRow="0" w:firstColumn="1" w:lastColumn="0" w:noHBand="0" w:noVBand="1"/>
      </w:tblPr>
      <w:tblGrid>
        <w:gridCol w:w="3324"/>
        <w:gridCol w:w="1669"/>
        <w:gridCol w:w="1476"/>
        <w:gridCol w:w="1476"/>
      </w:tblGrid>
      <w:tr w:rsidR="00E80EF7" w:rsidRPr="00311A56" w:rsidDel="0028721B" w14:paraId="5D234BDE" w14:textId="60805E52" w:rsidTr="008A3498">
        <w:trPr>
          <w:cnfStyle w:val="100000000000" w:firstRow="1" w:lastRow="0" w:firstColumn="0" w:lastColumn="0" w:oddVBand="0" w:evenVBand="0" w:oddHBand="0" w:evenHBand="0" w:firstRowFirstColumn="0" w:firstRowLastColumn="0" w:lastRowFirstColumn="0" w:lastRowLastColumn="0"/>
          <w:trHeight w:val="358"/>
          <w:jc w:val="center"/>
          <w:del w:id="471" w:author="Microsoft Office User" w:date="2017-06-15T07:26:00Z"/>
        </w:trPr>
        <w:tc>
          <w:tcPr>
            <w:cnfStyle w:val="001000000000" w:firstRow="0" w:lastRow="0" w:firstColumn="1" w:lastColumn="0" w:oddVBand="0" w:evenVBand="0" w:oddHBand="0" w:evenHBand="0" w:firstRowFirstColumn="0" w:firstRowLastColumn="0" w:lastRowFirstColumn="0" w:lastRowLastColumn="0"/>
            <w:tcW w:w="3324" w:type="dxa"/>
            <w:vAlign w:val="center"/>
          </w:tcPr>
          <w:p w14:paraId="3296360A" w14:textId="15E71945" w:rsidR="00E80EF7" w:rsidRPr="00311A56" w:rsidDel="0028721B" w:rsidRDefault="00E80EF7" w:rsidP="00354BBC">
            <w:pPr>
              <w:keepNext/>
              <w:spacing w:before="240" w:after="240" w:line="360" w:lineRule="auto"/>
              <w:jc w:val="center"/>
              <w:rPr>
                <w:del w:id="472" w:author="Microsoft Office User" w:date="2017-06-15T07:26:00Z"/>
                <w:sz w:val="20"/>
                <w:szCs w:val="20"/>
                <w:lang w:val="en-US"/>
              </w:rPr>
            </w:pPr>
          </w:p>
        </w:tc>
        <w:tc>
          <w:tcPr>
            <w:tcW w:w="1669" w:type="dxa"/>
            <w:vAlign w:val="center"/>
          </w:tcPr>
          <w:p w14:paraId="47A3E44A" w14:textId="6D396FED" w:rsidR="00E80EF7" w:rsidRPr="00311A56" w:rsidDel="0028721B" w:rsidRDefault="00E80EF7" w:rsidP="00EF1B54">
            <w:pPr>
              <w:keepNext/>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73" w:author="Microsoft Office User" w:date="2017-06-15T07:26:00Z"/>
                <w:sz w:val="20"/>
                <w:szCs w:val="20"/>
                <w:lang w:val="en-US"/>
              </w:rPr>
            </w:pPr>
            <w:del w:id="474" w:author="Microsoft Office User" w:date="2017-06-15T07:26:00Z">
              <w:r w:rsidRPr="00311A56" w:rsidDel="0028721B">
                <w:rPr>
                  <w:sz w:val="20"/>
                  <w:szCs w:val="20"/>
                  <w:lang w:val="en-US"/>
                </w:rPr>
                <w:delText>Alternative scenario</w:delText>
              </w:r>
              <w:r w:rsidDel="0028721B">
                <w:rPr>
                  <w:sz w:val="20"/>
                  <w:szCs w:val="20"/>
                  <w:lang w:val="en-US"/>
                </w:rPr>
                <w:delText>: Low elasticity</w:delText>
              </w:r>
            </w:del>
          </w:p>
        </w:tc>
        <w:tc>
          <w:tcPr>
            <w:tcW w:w="1476" w:type="dxa"/>
          </w:tcPr>
          <w:p w14:paraId="67A3FE14" w14:textId="0BA23B8F" w:rsidR="00E80EF7" w:rsidRPr="00311A56" w:rsidDel="0028721B" w:rsidRDefault="00E80EF7" w:rsidP="00354BBC">
            <w:pPr>
              <w:keepNext/>
              <w:keepLines/>
              <w:spacing w:before="200" w:after="240" w:line="360" w:lineRule="auto"/>
              <w:jc w:val="center"/>
              <w:outlineLvl w:val="7"/>
              <w:cnfStyle w:val="100000000000" w:firstRow="1" w:lastRow="0" w:firstColumn="0" w:lastColumn="0" w:oddVBand="0" w:evenVBand="0" w:oddHBand="0" w:evenHBand="0" w:firstRowFirstColumn="0" w:firstRowLastColumn="0" w:lastRowFirstColumn="0" w:lastRowLastColumn="0"/>
              <w:rPr>
                <w:del w:id="475" w:author="Microsoft Office User" w:date="2017-06-15T07:26:00Z"/>
                <w:sz w:val="20"/>
                <w:szCs w:val="20"/>
                <w:lang w:val="en-US"/>
              </w:rPr>
            </w:pPr>
            <w:del w:id="476" w:author="Microsoft Office User" w:date="2017-06-15T07:26:00Z">
              <w:r w:rsidRPr="00311A56" w:rsidDel="0028721B">
                <w:rPr>
                  <w:sz w:val="20"/>
                  <w:szCs w:val="20"/>
                  <w:lang w:val="en-US"/>
                </w:rPr>
                <w:delText>Alternative scenario</w:delText>
              </w:r>
              <w:r w:rsidDel="0028721B">
                <w:rPr>
                  <w:sz w:val="20"/>
                  <w:szCs w:val="20"/>
                  <w:lang w:val="en-US"/>
                </w:rPr>
                <w:delText>: Medium elasticity</w:delText>
              </w:r>
            </w:del>
          </w:p>
        </w:tc>
        <w:tc>
          <w:tcPr>
            <w:tcW w:w="1476" w:type="dxa"/>
          </w:tcPr>
          <w:p w14:paraId="15587A67" w14:textId="1871CADE" w:rsidR="00E80EF7" w:rsidRPr="00311A56" w:rsidDel="0028721B" w:rsidRDefault="00E80EF7" w:rsidP="00E80EF7">
            <w:pPr>
              <w:keepNext/>
              <w:keepLines/>
              <w:spacing w:before="200" w:after="240" w:line="360" w:lineRule="auto"/>
              <w:jc w:val="center"/>
              <w:outlineLvl w:val="7"/>
              <w:cnfStyle w:val="100000000000" w:firstRow="1" w:lastRow="0" w:firstColumn="0" w:lastColumn="0" w:oddVBand="0" w:evenVBand="0" w:oddHBand="0" w:evenHBand="0" w:firstRowFirstColumn="0" w:firstRowLastColumn="0" w:lastRowFirstColumn="0" w:lastRowLastColumn="0"/>
              <w:rPr>
                <w:del w:id="477" w:author="Microsoft Office User" w:date="2017-06-15T07:26:00Z"/>
                <w:sz w:val="20"/>
                <w:szCs w:val="20"/>
                <w:lang w:val="en-US"/>
              </w:rPr>
            </w:pPr>
            <w:del w:id="478" w:author="Microsoft Office User" w:date="2017-06-15T07:26:00Z">
              <w:r w:rsidRPr="00311A56" w:rsidDel="0028721B">
                <w:rPr>
                  <w:sz w:val="20"/>
                  <w:szCs w:val="20"/>
                  <w:lang w:val="en-US"/>
                </w:rPr>
                <w:delText>Alternative scenario</w:delText>
              </w:r>
              <w:r w:rsidDel="0028721B">
                <w:rPr>
                  <w:sz w:val="20"/>
                  <w:szCs w:val="20"/>
                  <w:lang w:val="en-US"/>
                </w:rPr>
                <w:delText>: High elasticity</w:delText>
              </w:r>
            </w:del>
          </w:p>
        </w:tc>
      </w:tr>
      <w:tr w:rsidR="00E80EF7" w:rsidRPr="00311A56" w:rsidDel="0028721B" w14:paraId="704877BA" w14:textId="2910223D" w:rsidTr="008A3498">
        <w:trPr>
          <w:cnfStyle w:val="000000100000" w:firstRow="0" w:lastRow="0" w:firstColumn="0" w:lastColumn="0" w:oddVBand="0" w:evenVBand="0" w:oddHBand="1" w:evenHBand="0" w:firstRowFirstColumn="0" w:firstRowLastColumn="0" w:lastRowFirstColumn="0" w:lastRowLastColumn="0"/>
          <w:trHeight w:val="237"/>
          <w:jc w:val="center"/>
          <w:del w:id="479" w:author="Microsoft Office User" w:date="2017-06-15T07:26:00Z"/>
        </w:trPr>
        <w:tc>
          <w:tcPr>
            <w:cnfStyle w:val="001000000000" w:firstRow="0" w:lastRow="0" w:firstColumn="1" w:lastColumn="0" w:oddVBand="0" w:evenVBand="0" w:oddHBand="0" w:evenHBand="0" w:firstRowFirstColumn="0" w:firstRowLastColumn="0" w:lastRowFirstColumn="0" w:lastRowLastColumn="0"/>
            <w:tcW w:w="3324" w:type="dxa"/>
            <w:vAlign w:val="center"/>
          </w:tcPr>
          <w:p w14:paraId="7A738D89" w14:textId="00298996" w:rsidR="00E80EF7" w:rsidRPr="00311A56" w:rsidDel="0028721B" w:rsidRDefault="00E80EF7" w:rsidP="00354BBC">
            <w:pPr>
              <w:keepNext/>
              <w:keepLines/>
              <w:spacing w:before="200" w:after="240" w:line="360" w:lineRule="auto"/>
              <w:jc w:val="center"/>
              <w:outlineLvl w:val="7"/>
              <w:rPr>
                <w:del w:id="480" w:author="Microsoft Office User" w:date="2017-06-15T07:26:00Z"/>
                <w:sz w:val="20"/>
                <w:szCs w:val="20"/>
                <w:lang w:val="en-US"/>
              </w:rPr>
            </w:pPr>
            <w:del w:id="481" w:author="Microsoft Office User" w:date="2017-06-15T07:26:00Z">
              <w:r w:rsidRPr="00311A56" w:rsidDel="0028721B">
                <w:rPr>
                  <w:sz w:val="20"/>
                  <w:szCs w:val="20"/>
                  <w:lang w:val="en-US"/>
                </w:rPr>
                <w:delText>2</w:delText>
              </w:r>
              <w:r w:rsidRPr="00311A56" w:rsidDel="0028721B">
                <w:rPr>
                  <w:sz w:val="20"/>
                  <w:szCs w:val="20"/>
                  <w:vertAlign w:val="superscript"/>
                  <w:lang w:val="en-US"/>
                </w:rPr>
                <w:delText>nd</w:delText>
              </w:r>
              <w:r w:rsidRPr="00311A56" w:rsidDel="0028721B">
                <w:rPr>
                  <w:sz w:val="20"/>
                  <w:szCs w:val="20"/>
                  <w:lang w:val="en-US"/>
                </w:rPr>
                <w:delText xml:space="preserve"> period tax</w:delText>
              </w:r>
            </w:del>
          </w:p>
        </w:tc>
        <w:tc>
          <w:tcPr>
            <w:tcW w:w="1669" w:type="dxa"/>
            <w:vAlign w:val="center"/>
          </w:tcPr>
          <w:p w14:paraId="3E09C34C" w14:textId="548FDF7C" w:rsidR="00E80EF7" w:rsidRPr="00311A56" w:rsidDel="0028721B" w:rsidRDefault="00E80EF7"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482" w:author="Microsoft Office User" w:date="2017-06-15T07:26:00Z"/>
                <w:sz w:val="20"/>
                <w:szCs w:val="20"/>
                <w:lang w:val="en-US"/>
              </w:rPr>
            </w:pPr>
            <w:del w:id="483" w:author="Microsoft Office User" w:date="2017-06-15T07:26:00Z">
              <w:r w:rsidRPr="00311A56" w:rsidDel="0028721B">
                <w:rPr>
                  <w:sz w:val="20"/>
                  <w:szCs w:val="20"/>
                  <w:lang w:val="en-US"/>
                </w:rPr>
                <w:delText>1</w:delText>
              </w:r>
            </w:del>
          </w:p>
        </w:tc>
        <w:tc>
          <w:tcPr>
            <w:tcW w:w="1476" w:type="dxa"/>
          </w:tcPr>
          <w:p w14:paraId="404B09B8" w14:textId="2E7D8765" w:rsidR="00E80EF7" w:rsidRPr="00311A56" w:rsidDel="0028721B" w:rsidRDefault="00E80EF7"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484" w:author="Microsoft Office User" w:date="2017-06-15T07:26:00Z"/>
                <w:sz w:val="20"/>
                <w:szCs w:val="20"/>
                <w:lang w:val="en-US"/>
              </w:rPr>
            </w:pPr>
            <w:del w:id="485" w:author="Microsoft Office User" w:date="2017-06-15T07:26:00Z">
              <w:r w:rsidRPr="00311A56" w:rsidDel="0028721B">
                <w:rPr>
                  <w:sz w:val="20"/>
                  <w:szCs w:val="20"/>
                  <w:lang w:val="en-US"/>
                </w:rPr>
                <w:delText>2</w:delText>
              </w:r>
            </w:del>
          </w:p>
        </w:tc>
        <w:tc>
          <w:tcPr>
            <w:tcW w:w="1476" w:type="dxa"/>
          </w:tcPr>
          <w:p w14:paraId="3E8129E5" w14:textId="7DDD2CE4" w:rsidR="00E80EF7" w:rsidRPr="00311A56" w:rsidDel="0028721B" w:rsidRDefault="00E80EF7"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486" w:author="Microsoft Office User" w:date="2017-06-15T07:26:00Z"/>
                <w:sz w:val="20"/>
                <w:szCs w:val="20"/>
                <w:lang w:val="en-US"/>
              </w:rPr>
            </w:pPr>
            <w:del w:id="487" w:author="Microsoft Office User" w:date="2017-06-15T07:26:00Z">
              <w:r w:rsidDel="0028721B">
                <w:rPr>
                  <w:sz w:val="20"/>
                  <w:szCs w:val="20"/>
                  <w:lang w:val="en-US"/>
                </w:rPr>
                <w:delText>3</w:delText>
              </w:r>
            </w:del>
          </w:p>
        </w:tc>
      </w:tr>
      <w:tr w:rsidR="00E80EF7" w:rsidRPr="00311A56" w:rsidDel="0028721B" w14:paraId="70223831" w14:textId="16AAB002" w:rsidTr="008A3498">
        <w:trPr>
          <w:trHeight w:val="237"/>
          <w:jc w:val="center"/>
          <w:del w:id="488" w:author="Microsoft Office User" w:date="2017-06-15T07:26:00Z"/>
        </w:trPr>
        <w:tc>
          <w:tcPr>
            <w:cnfStyle w:val="001000000000" w:firstRow="0" w:lastRow="0" w:firstColumn="1" w:lastColumn="0" w:oddVBand="0" w:evenVBand="0" w:oddHBand="0" w:evenHBand="0" w:firstRowFirstColumn="0" w:firstRowLastColumn="0" w:lastRowFirstColumn="0" w:lastRowLastColumn="0"/>
            <w:tcW w:w="3324" w:type="dxa"/>
            <w:vAlign w:val="center"/>
          </w:tcPr>
          <w:p w14:paraId="020D9582" w14:textId="6AFE37ED" w:rsidR="00E80EF7" w:rsidRPr="00311A56" w:rsidDel="0028721B" w:rsidRDefault="00E80EF7" w:rsidP="00354BBC">
            <w:pPr>
              <w:keepNext/>
              <w:keepLines/>
              <w:spacing w:before="200" w:after="240" w:line="360" w:lineRule="auto"/>
              <w:jc w:val="center"/>
              <w:outlineLvl w:val="7"/>
              <w:rPr>
                <w:del w:id="489" w:author="Microsoft Office User" w:date="2017-06-15T07:26:00Z"/>
                <w:sz w:val="20"/>
                <w:szCs w:val="20"/>
                <w:lang w:val="en-US"/>
              </w:rPr>
            </w:pPr>
            <w:del w:id="490" w:author="Microsoft Office User" w:date="2017-06-15T07:26:00Z">
              <w:r w:rsidRPr="00311A56" w:rsidDel="0028721B">
                <w:rPr>
                  <w:sz w:val="20"/>
                  <w:szCs w:val="20"/>
                  <w:lang w:val="en-US"/>
                </w:rPr>
                <w:delText>Elasticity</w:delText>
              </w:r>
            </w:del>
          </w:p>
        </w:tc>
        <w:tc>
          <w:tcPr>
            <w:tcW w:w="1669" w:type="dxa"/>
            <w:vAlign w:val="center"/>
          </w:tcPr>
          <w:p w14:paraId="5E2D3C85" w14:textId="1706E88D" w:rsidR="00E80EF7" w:rsidRPr="00311A56" w:rsidDel="0028721B" w:rsidRDefault="00E80EF7" w:rsidP="00354BBC">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491" w:author="Microsoft Office User" w:date="2017-06-15T07:26:00Z"/>
                <w:sz w:val="20"/>
                <w:szCs w:val="20"/>
                <w:lang w:val="en-US"/>
              </w:rPr>
            </w:pPr>
            <w:del w:id="492" w:author="Microsoft Office User" w:date="2017-06-15T07:26:00Z">
              <w:r w:rsidDel="0028721B">
                <w:rPr>
                  <w:sz w:val="20"/>
                  <w:szCs w:val="20"/>
                  <w:lang w:val="en-US"/>
                </w:rPr>
                <w:delText>-</w:delText>
              </w:r>
              <w:r w:rsidRPr="00311A56" w:rsidDel="0028721B">
                <w:rPr>
                  <w:sz w:val="20"/>
                  <w:szCs w:val="20"/>
                  <w:lang w:val="en-US"/>
                </w:rPr>
                <w:delText>0.</w:delText>
              </w:r>
              <w:r w:rsidDel="0028721B">
                <w:rPr>
                  <w:sz w:val="20"/>
                  <w:szCs w:val="20"/>
                  <w:lang w:val="en-US"/>
                </w:rPr>
                <w:delText>54</w:delText>
              </w:r>
            </w:del>
          </w:p>
        </w:tc>
        <w:tc>
          <w:tcPr>
            <w:tcW w:w="1476" w:type="dxa"/>
          </w:tcPr>
          <w:p w14:paraId="10E612D1" w14:textId="251C4B23" w:rsidR="00E80EF7" w:rsidRPr="00311A56" w:rsidDel="0028721B" w:rsidRDefault="00E80EF7" w:rsidP="00354BBC">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493" w:author="Microsoft Office User" w:date="2017-06-15T07:26:00Z"/>
                <w:sz w:val="20"/>
                <w:szCs w:val="20"/>
                <w:lang w:val="en-US"/>
              </w:rPr>
            </w:pPr>
            <w:del w:id="494" w:author="Microsoft Office User" w:date="2017-06-15T07:26:00Z">
              <w:r w:rsidDel="0028721B">
                <w:rPr>
                  <w:sz w:val="20"/>
                  <w:szCs w:val="20"/>
                  <w:lang w:val="en-US"/>
                </w:rPr>
                <w:delText>-</w:delText>
              </w:r>
              <w:r w:rsidRPr="00311A56" w:rsidDel="0028721B">
                <w:rPr>
                  <w:sz w:val="20"/>
                  <w:szCs w:val="20"/>
                  <w:lang w:val="en-US"/>
                </w:rPr>
                <w:delText>0.</w:delText>
              </w:r>
              <w:r w:rsidDel="0028721B">
                <w:rPr>
                  <w:sz w:val="20"/>
                  <w:szCs w:val="20"/>
                  <w:lang w:val="en-US"/>
                </w:rPr>
                <w:delText>9</w:delText>
              </w:r>
              <w:r w:rsidRPr="00311A56" w:rsidDel="0028721B">
                <w:rPr>
                  <w:sz w:val="20"/>
                  <w:szCs w:val="20"/>
                  <w:lang w:val="en-US"/>
                </w:rPr>
                <w:delText>8</w:delText>
              </w:r>
            </w:del>
          </w:p>
        </w:tc>
        <w:tc>
          <w:tcPr>
            <w:tcW w:w="1476" w:type="dxa"/>
          </w:tcPr>
          <w:p w14:paraId="00D9593D" w14:textId="497B34F0" w:rsidR="00E80EF7" w:rsidDel="0028721B" w:rsidRDefault="00E80EF7" w:rsidP="00354BBC">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495" w:author="Microsoft Office User" w:date="2017-06-15T07:26:00Z"/>
                <w:sz w:val="20"/>
                <w:szCs w:val="20"/>
                <w:lang w:val="en-US"/>
              </w:rPr>
            </w:pPr>
            <w:del w:id="496" w:author="Microsoft Office User" w:date="2017-06-15T07:26:00Z">
              <w:r w:rsidDel="0028721B">
                <w:rPr>
                  <w:sz w:val="20"/>
                  <w:szCs w:val="20"/>
                  <w:lang w:val="en-US"/>
                </w:rPr>
                <w:delText>-1.21</w:delText>
              </w:r>
            </w:del>
          </w:p>
        </w:tc>
      </w:tr>
      <w:tr w:rsidR="00E80EF7" w:rsidRPr="00311A56" w:rsidDel="0028721B" w14:paraId="5051ABCC" w14:textId="01F102C1" w:rsidTr="008A3498">
        <w:trPr>
          <w:cnfStyle w:val="000000100000" w:firstRow="0" w:lastRow="0" w:firstColumn="0" w:lastColumn="0" w:oddVBand="0" w:evenVBand="0" w:oddHBand="1" w:evenHBand="0" w:firstRowFirstColumn="0" w:firstRowLastColumn="0" w:lastRowFirstColumn="0" w:lastRowLastColumn="0"/>
          <w:trHeight w:val="237"/>
          <w:jc w:val="center"/>
          <w:del w:id="497" w:author="Microsoft Office User" w:date="2017-06-15T07:26:00Z"/>
        </w:trPr>
        <w:tc>
          <w:tcPr>
            <w:cnfStyle w:val="001000000000" w:firstRow="0" w:lastRow="0" w:firstColumn="1" w:lastColumn="0" w:oddVBand="0" w:evenVBand="0" w:oddHBand="0" w:evenHBand="0" w:firstRowFirstColumn="0" w:firstRowLastColumn="0" w:lastRowFirstColumn="0" w:lastRowLastColumn="0"/>
            <w:tcW w:w="3324" w:type="dxa"/>
            <w:vAlign w:val="center"/>
          </w:tcPr>
          <w:p w14:paraId="2E226522" w14:textId="2D2F07E2" w:rsidR="00E80EF7" w:rsidRPr="00311A56" w:rsidDel="0028721B" w:rsidRDefault="00E80EF7" w:rsidP="00354BBC">
            <w:pPr>
              <w:keepNext/>
              <w:keepLines/>
              <w:spacing w:before="200" w:after="240" w:line="360" w:lineRule="auto"/>
              <w:jc w:val="center"/>
              <w:outlineLvl w:val="7"/>
              <w:rPr>
                <w:del w:id="498" w:author="Microsoft Office User" w:date="2017-06-15T07:26:00Z"/>
                <w:sz w:val="20"/>
                <w:szCs w:val="20"/>
                <w:lang w:val="en-US"/>
              </w:rPr>
            </w:pPr>
            <w:del w:id="499" w:author="Microsoft Office User" w:date="2017-06-15T07:26:00Z">
              <w:r w:rsidRPr="00311A56" w:rsidDel="0028721B">
                <w:rPr>
                  <w:sz w:val="20"/>
                  <w:szCs w:val="20"/>
                  <w:lang w:val="en-US"/>
                </w:rPr>
                <w:delText>Output (terawatt hours / year)</w:delText>
              </w:r>
            </w:del>
          </w:p>
        </w:tc>
        <w:tc>
          <w:tcPr>
            <w:tcW w:w="1669" w:type="dxa"/>
            <w:vAlign w:val="center"/>
          </w:tcPr>
          <w:p w14:paraId="788E88E3" w14:textId="004E23B3" w:rsidR="00E80EF7" w:rsidRPr="00311A56" w:rsidDel="0028721B" w:rsidRDefault="00E80EF7"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00" w:author="Microsoft Office User" w:date="2017-06-15T07:26:00Z"/>
                <w:sz w:val="20"/>
                <w:szCs w:val="20"/>
                <w:lang w:val="en-US"/>
              </w:rPr>
            </w:pPr>
            <w:del w:id="501" w:author="Microsoft Office User" w:date="2017-06-15T07:26:00Z">
              <w:r w:rsidRPr="00311A56" w:rsidDel="0028721B">
                <w:rPr>
                  <w:sz w:val="20"/>
                  <w:szCs w:val="20"/>
                  <w:lang w:val="en-US"/>
                </w:rPr>
                <w:delText>3,363</w:delText>
              </w:r>
            </w:del>
          </w:p>
        </w:tc>
        <w:tc>
          <w:tcPr>
            <w:tcW w:w="1476" w:type="dxa"/>
          </w:tcPr>
          <w:p w14:paraId="1383948A" w14:textId="50BC3F27" w:rsidR="00E80EF7" w:rsidRPr="00311A56" w:rsidDel="0028721B" w:rsidRDefault="00E80EF7"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02" w:author="Microsoft Office User" w:date="2017-06-15T07:26:00Z"/>
                <w:sz w:val="20"/>
                <w:szCs w:val="20"/>
                <w:lang w:val="en-US"/>
              </w:rPr>
            </w:pPr>
            <w:del w:id="503" w:author="Microsoft Office User" w:date="2017-06-15T07:26:00Z">
              <w:r w:rsidRPr="00311A56" w:rsidDel="0028721B">
                <w:rPr>
                  <w:sz w:val="20"/>
                  <w:szCs w:val="20"/>
                  <w:lang w:val="en-US"/>
                </w:rPr>
                <w:delText>2,572</w:delText>
              </w:r>
            </w:del>
          </w:p>
        </w:tc>
        <w:tc>
          <w:tcPr>
            <w:tcW w:w="1476" w:type="dxa"/>
          </w:tcPr>
          <w:p w14:paraId="378B4433" w14:textId="15553C25" w:rsidR="00E80EF7" w:rsidRPr="00311A56" w:rsidDel="0028721B" w:rsidRDefault="008F7839"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04" w:author="Microsoft Office User" w:date="2017-06-15T07:26:00Z"/>
                <w:sz w:val="20"/>
                <w:szCs w:val="20"/>
                <w:lang w:val="en-US"/>
              </w:rPr>
            </w:pPr>
            <w:del w:id="505" w:author="Microsoft Office User" w:date="2017-06-15T07:26:00Z">
              <w:r w:rsidDel="0028721B">
                <w:rPr>
                  <w:sz w:val="20"/>
                  <w:szCs w:val="20"/>
                  <w:lang w:val="en-US"/>
                </w:rPr>
                <w:delText>2,309</w:delText>
              </w:r>
            </w:del>
          </w:p>
        </w:tc>
      </w:tr>
      <w:tr w:rsidR="00E80EF7" w:rsidRPr="00311A56" w:rsidDel="0028721B" w14:paraId="6FFB292F" w14:textId="3BA04E88" w:rsidTr="008A3498">
        <w:trPr>
          <w:trHeight w:val="220"/>
          <w:jc w:val="center"/>
          <w:del w:id="506" w:author="Microsoft Office User" w:date="2017-06-15T07:26:00Z"/>
        </w:trPr>
        <w:tc>
          <w:tcPr>
            <w:cnfStyle w:val="001000000000" w:firstRow="0" w:lastRow="0" w:firstColumn="1" w:lastColumn="0" w:oddVBand="0" w:evenVBand="0" w:oddHBand="0" w:evenHBand="0" w:firstRowFirstColumn="0" w:firstRowLastColumn="0" w:lastRowFirstColumn="0" w:lastRowLastColumn="0"/>
            <w:tcW w:w="3324" w:type="dxa"/>
            <w:vAlign w:val="center"/>
          </w:tcPr>
          <w:p w14:paraId="68389C41" w14:textId="4C9CFB17" w:rsidR="00E80EF7" w:rsidRPr="00311A56" w:rsidDel="0028721B" w:rsidRDefault="00E80EF7" w:rsidP="00354BBC">
            <w:pPr>
              <w:keepNext/>
              <w:keepLines/>
              <w:spacing w:before="200" w:after="240" w:line="360" w:lineRule="auto"/>
              <w:jc w:val="center"/>
              <w:outlineLvl w:val="7"/>
              <w:rPr>
                <w:del w:id="507" w:author="Microsoft Office User" w:date="2017-06-15T07:26:00Z"/>
                <w:sz w:val="20"/>
                <w:szCs w:val="20"/>
                <w:lang w:val="en-US"/>
              </w:rPr>
            </w:pPr>
            <w:del w:id="508" w:author="Microsoft Office User" w:date="2017-06-14T22:22:00Z">
              <w:r w:rsidRPr="00311A56" w:rsidDel="00DD2E12">
                <w:rPr>
                  <w:sz w:val="20"/>
                  <w:szCs w:val="20"/>
                  <w:lang w:val="en-US"/>
                </w:rPr>
                <w:delText xml:space="preserve">Employment </w:delText>
              </w:r>
            </w:del>
            <w:del w:id="509" w:author="Microsoft Office User" w:date="2017-06-15T07:26:00Z">
              <w:r w:rsidRPr="00311A56" w:rsidDel="0028721B">
                <w:rPr>
                  <w:sz w:val="20"/>
                  <w:szCs w:val="20"/>
                  <w:lang w:val="en-US"/>
                </w:rPr>
                <w:delText>(#)</w:delText>
              </w:r>
            </w:del>
          </w:p>
        </w:tc>
        <w:tc>
          <w:tcPr>
            <w:tcW w:w="1669" w:type="dxa"/>
            <w:vAlign w:val="center"/>
          </w:tcPr>
          <w:p w14:paraId="5ECF6013" w14:textId="3D598AA1" w:rsidR="00E80EF7" w:rsidRPr="00311A56" w:rsidDel="0028721B" w:rsidRDefault="00E80EF7" w:rsidP="00354BBC">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510" w:author="Microsoft Office User" w:date="2017-06-15T07:26:00Z"/>
                <w:sz w:val="20"/>
                <w:szCs w:val="20"/>
                <w:lang w:val="en-US"/>
              </w:rPr>
            </w:pPr>
            <w:del w:id="511" w:author="Microsoft Office User" w:date="2017-06-15T07:26:00Z">
              <w:r w:rsidRPr="00311A56" w:rsidDel="0028721B">
                <w:rPr>
                  <w:sz w:val="20"/>
                  <w:szCs w:val="20"/>
                  <w:lang w:val="en-US"/>
                </w:rPr>
                <w:delText>148,091</w:delText>
              </w:r>
            </w:del>
          </w:p>
        </w:tc>
        <w:tc>
          <w:tcPr>
            <w:tcW w:w="1476" w:type="dxa"/>
          </w:tcPr>
          <w:p w14:paraId="4BF5F216" w14:textId="2F282432" w:rsidR="00E80EF7" w:rsidRPr="00311A56" w:rsidDel="0028721B" w:rsidRDefault="00E80EF7" w:rsidP="00354BBC">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512" w:author="Microsoft Office User" w:date="2017-06-15T07:26:00Z"/>
                <w:sz w:val="20"/>
                <w:szCs w:val="20"/>
                <w:lang w:val="en-US"/>
              </w:rPr>
            </w:pPr>
            <w:del w:id="513" w:author="Microsoft Office User" w:date="2017-06-15T07:26:00Z">
              <w:r w:rsidRPr="00311A56" w:rsidDel="0028721B">
                <w:rPr>
                  <w:sz w:val="20"/>
                  <w:szCs w:val="20"/>
                  <w:lang w:val="en-US"/>
                </w:rPr>
                <w:delText>100,624</w:delText>
              </w:r>
            </w:del>
          </w:p>
        </w:tc>
        <w:tc>
          <w:tcPr>
            <w:tcW w:w="1476" w:type="dxa"/>
          </w:tcPr>
          <w:p w14:paraId="25EE205F" w14:textId="7ACA3D58" w:rsidR="00E80EF7" w:rsidRPr="00311A56" w:rsidDel="0028721B" w:rsidRDefault="008F7839" w:rsidP="00354BBC">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514" w:author="Microsoft Office User" w:date="2017-06-15T07:26:00Z"/>
                <w:sz w:val="20"/>
                <w:szCs w:val="20"/>
                <w:lang w:val="en-US"/>
              </w:rPr>
            </w:pPr>
            <w:del w:id="515" w:author="Microsoft Office User" w:date="2017-06-15T07:26:00Z">
              <w:r w:rsidDel="0028721B">
                <w:rPr>
                  <w:sz w:val="20"/>
                  <w:szCs w:val="20"/>
                  <w:lang w:val="en-US"/>
                </w:rPr>
                <w:delText>88,382</w:delText>
              </w:r>
            </w:del>
          </w:p>
        </w:tc>
      </w:tr>
      <w:tr w:rsidR="00E80EF7" w:rsidRPr="00311A56" w:rsidDel="0028721B" w14:paraId="55A66D5B" w14:textId="27174B7C" w:rsidTr="008A3498">
        <w:trPr>
          <w:cnfStyle w:val="000000100000" w:firstRow="0" w:lastRow="0" w:firstColumn="0" w:lastColumn="0" w:oddVBand="0" w:evenVBand="0" w:oddHBand="1" w:evenHBand="0" w:firstRowFirstColumn="0" w:firstRowLastColumn="0" w:lastRowFirstColumn="0" w:lastRowLastColumn="0"/>
          <w:trHeight w:val="237"/>
          <w:jc w:val="center"/>
          <w:del w:id="516" w:author="Microsoft Office User" w:date="2017-06-15T07:26:00Z"/>
        </w:trPr>
        <w:tc>
          <w:tcPr>
            <w:cnfStyle w:val="001000000000" w:firstRow="0" w:lastRow="0" w:firstColumn="1" w:lastColumn="0" w:oddVBand="0" w:evenVBand="0" w:oddHBand="0" w:evenHBand="0" w:firstRowFirstColumn="0" w:firstRowLastColumn="0" w:lastRowFirstColumn="0" w:lastRowLastColumn="0"/>
            <w:tcW w:w="3324" w:type="dxa"/>
            <w:vAlign w:val="center"/>
          </w:tcPr>
          <w:p w14:paraId="1167DA53" w14:textId="6F2F468E" w:rsidR="00E80EF7" w:rsidRPr="00311A56" w:rsidDel="0028721B" w:rsidRDefault="00E80EF7" w:rsidP="00354BBC">
            <w:pPr>
              <w:keepNext/>
              <w:keepLines/>
              <w:spacing w:before="200" w:after="240" w:line="360" w:lineRule="auto"/>
              <w:jc w:val="center"/>
              <w:outlineLvl w:val="7"/>
              <w:rPr>
                <w:del w:id="517" w:author="Microsoft Office User" w:date="2017-06-15T07:26:00Z"/>
                <w:sz w:val="20"/>
                <w:szCs w:val="20"/>
                <w:lang w:val="en-US"/>
              </w:rPr>
            </w:pPr>
            <w:del w:id="518" w:author="Microsoft Office User" w:date="2017-06-15T07:26:00Z">
              <w:r w:rsidRPr="00311A56" w:rsidDel="0028721B">
                <w:rPr>
                  <w:sz w:val="20"/>
                  <w:szCs w:val="20"/>
                  <w:lang w:val="en-US"/>
                </w:rPr>
                <w:delText>Pollution (million tons of CO</w:delText>
              </w:r>
              <w:r w:rsidRPr="00311A56" w:rsidDel="0028721B">
                <w:rPr>
                  <w:sz w:val="20"/>
                  <w:szCs w:val="20"/>
                  <w:vertAlign w:val="subscript"/>
                  <w:lang w:val="en-US"/>
                </w:rPr>
                <w:delText>2</w:delText>
              </w:r>
              <w:r w:rsidRPr="00311A56" w:rsidDel="0028721B">
                <w:rPr>
                  <w:sz w:val="20"/>
                  <w:szCs w:val="20"/>
                  <w:lang w:val="en-US"/>
                </w:rPr>
                <w:delText>)</w:delText>
              </w:r>
            </w:del>
          </w:p>
        </w:tc>
        <w:tc>
          <w:tcPr>
            <w:tcW w:w="1669" w:type="dxa"/>
            <w:vAlign w:val="center"/>
          </w:tcPr>
          <w:p w14:paraId="582F6B82" w14:textId="2DB4EA42" w:rsidR="00E80EF7" w:rsidRPr="00311A56" w:rsidDel="0028721B" w:rsidRDefault="00E80EF7" w:rsidP="00393035">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19" w:author="Microsoft Office User" w:date="2017-06-15T07:26:00Z"/>
                <w:sz w:val="20"/>
                <w:szCs w:val="20"/>
                <w:lang w:val="en-US"/>
              </w:rPr>
            </w:pPr>
            <w:del w:id="520" w:author="Microsoft Office User" w:date="2017-06-15T07:26:00Z">
              <w:r w:rsidRPr="00311A56" w:rsidDel="0028721B">
                <w:rPr>
                  <w:sz w:val="20"/>
                  <w:szCs w:val="20"/>
                  <w:lang w:val="en-US"/>
                </w:rPr>
                <w:delText>1,</w:delText>
              </w:r>
              <w:r w:rsidDel="0028721B">
                <w:rPr>
                  <w:sz w:val="20"/>
                  <w:szCs w:val="20"/>
                  <w:lang w:val="en-US"/>
                </w:rPr>
                <w:delText>602</w:delText>
              </w:r>
            </w:del>
          </w:p>
        </w:tc>
        <w:tc>
          <w:tcPr>
            <w:tcW w:w="1476" w:type="dxa"/>
          </w:tcPr>
          <w:p w14:paraId="1CA62089" w14:textId="207FFBF9" w:rsidR="00E80EF7" w:rsidRPr="00311A56" w:rsidDel="0028721B" w:rsidRDefault="00E80EF7"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21" w:author="Microsoft Office User" w:date="2017-06-15T07:26:00Z"/>
                <w:sz w:val="20"/>
                <w:szCs w:val="20"/>
                <w:lang w:val="en-US"/>
              </w:rPr>
            </w:pPr>
            <w:del w:id="522" w:author="Microsoft Office User" w:date="2017-06-15T07:26:00Z">
              <w:r w:rsidRPr="00311A56" w:rsidDel="0028721B">
                <w:rPr>
                  <w:sz w:val="20"/>
                  <w:szCs w:val="20"/>
                  <w:lang w:val="en-US"/>
                </w:rPr>
                <w:delText>1,</w:delText>
              </w:r>
              <w:r w:rsidDel="0028721B">
                <w:rPr>
                  <w:sz w:val="20"/>
                  <w:szCs w:val="20"/>
                  <w:lang w:val="en-US"/>
                </w:rPr>
                <w:delText>602</w:delText>
              </w:r>
            </w:del>
          </w:p>
        </w:tc>
        <w:tc>
          <w:tcPr>
            <w:tcW w:w="1476" w:type="dxa"/>
          </w:tcPr>
          <w:p w14:paraId="6DE676B6" w14:textId="2F0327B6" w:rsidR="00E80EF7" w:rsidRPr="00311A56" w:rsidDel="0028721B" w:rsidRDefault="008F7839" w:rsidP="00354BBC">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23" w:author="Microsoft Office User" w:date="2017-06-15T07:26:00Z"/>
                <w:sz w:val="20"/>
                <w:szCs w:val="20"/>
                <w:lang w:val="en-US"/>
              </w:rPr>
            </w:pPr>
            <w:del w:id="524" w:author="Microsoft Office User" w:date="2017-06-15T07:26:00Z">
              <w:r w:rsidDel="0028721B">
                <w:rPr>
                  <w:sz w:val="20"/>
                  <w:szCs w:val="20"/>
                  <w:lang w:val="en-US"/>
                </w:rPr>
                <w:delText>1,602</w:delText>
              </w:r>
            </w:del>
          </w:p>
        </w:tc>
      </w:tr>
      <w:tr w:rsidR="00E80EF7" w:rsidRPr="00311A56" w:rsidDel="0028721B" w14:paraId="6A5841F0" w14:textId="334BC786" w:rsidTr="008A3498">
        <w:trPr>
          <w:trHeight w:val="387"/>
          <w:jc w:val="center"/>
          <w:del w:id="525" w:author="Microsoft Office User" w:date="2017-06-15T07:26:00Z"/>
        </w:trPr>
        <w:tc>
          <w:tcPr>
            <w:cnfStyle w:val="001000000000" w:firstRow="0" w:lastRow="0" w:firstColumn="1" w:lastColumn="0" w:oddVBand="0" w:evenVBand="0" w:oddHBand="0" w:evenHBand="0" w:firstRowFirstColumn="0" w:firstRowLastColumn="0" w:lastRowFirstColumn="0" w:lastRowLastColumn="0"/>
            <w:tcW w:w="3324" w:type="dxa"/>
            <w:vAlign w:val="center"/>
          </w:tcPr>
          <w:p w14:paraId="6CBE2AF3" w14:textId="43B789C5" w:rsidR="00E80EF7" w:rsidRPr="00311A56" w:rsidDel="0028721B" w:rsidRDefault="00E80EF7" w:rsidP="00354BBC">
            <w:pPr>
              <w:keepNext/>
              <w:keepLines/>
              <w:spacing w:before="200" w:after="240" w:line="360" w:lineRule="auto"/>
              <w:jc w:val="center"/>
              <w:outlineLvl w:val="7"/>
              <w:rPr>
                <w:del w:id="526" w:author="Microsoft Office User" w:date="2017-06-15T07:26:00Z"/>
                <w:sz w:val="20"/>
                <w:szCs w:val="20"/>
                <w:lang w:val="en-US"/>
              </w:rPr>
            </w:pPr>
            <w:del w:id="527" w:author="Microsoft Office User" w:date="2017-06-15T07:26:00Z">
              <w:r w:rsidRPr="00311A56" w:rsidDel="0028721B">
                <w:rPr>
                  <w:sz w:val="20"/>
                  <w:szCs w:val="20"/>
                  <w:lang w:val="en-US"/>
                </w:rPr>
                <w:delText>Adoption (terawatt hours)</w:delText>
              </w:r>
            </w:del>
          </w:p>
        </w:tc>
        <w:tc>
          <w:tcPr>
            <w:tcW w:w="1669" w:type="dxa"/>
            <w:vAlign w:val="center"/>
          </w:tcPr>
          <w:p w14:paraId="5682A5E3" w14:textId="27364BCE" w:rsidR="00E80EF7" w:rsidRPr="00311A56" w:rsidDel="0028721B" w:rsidRDefault="00E80EF7" w:rsidP="00354BBC">
            <w:pPr>
              <w:keepNext/>
              <w:spacing w:before="240" w:after="240" w:line="360" w:lineRule="auto"/>
              <w:jc w:val="center"/>
              <w:cnfStyle w:val="000000000000" w:firstRow="0" w:lastRow="0" w:firstColumn="0" w:lastColumn="0" w:oddVBand="0" w:evenVBand="0" w:oddHBand="0" w:evenHBand="0" w:firstRowFirstColumn="0" w:firstRowLastColumn="0" w:lastRowFirstColumn="0" w:lastRowLastColumn="0"/>
              <w:rPr>
                <w:del w:id="528" w:author="Microsoft Office User" w:date="2017-06-15T07:26:00Z"/>
                <w:sz w:val="20"/>
                <w:szCs w:val="20"/>
                <w:lang w:val="en-US"/>
              </w:rPr>
            </w:pPr>
            <w:del w:id="529" w:author="Microsoft Office User" w:date="2017-06-15T07:26:00Z">
              <w:r w:rsidDel="0028721B">
                <w:rPr>
                  <w:sz w:val="20"/>
                  <w:szCs w:val="20"/>
                  <w:lang w:val="en-US"/>
                </w:rPr>
                <w:delText>479</w:delText>
              </w:r>
            </w:del>
          </w:p>
        </w:tc>
        <w:tc>
          <w:tcPr>
            <w:tcW w:w="1476" w:type="dxa"/>
          </w:tcPr>
          <w:p w14:paraId="69898B17" w14:textId="0734F92C" w:rsidR="00E80EF7" w:rsidRPr="00311A56" w:rsidDel="0028721B" w:rsidRDefault="00E80EF7" w:rsidP="00C54A37">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530" w:author="Microsoft Office User" w:date="2017-06-15T07:26:00Z"/>
                <w:sz w:val="20"/>
                <w:szCs w:val="20"/>
                <w:lang w:val="en-US"/>
              </w:rPr>
            </w:pPr>
            <w:del w:id="531" w:author="Microsoft Office User" w:date="2017-06-15T07:26:00Z">
              <w:r w:rsidDel="0028721B">
                <w:rPr>
                  <w:sz w:val="20"/>
                  <w:szCs w:val="20"/>
                  <w:lang w:val="en-US"/>
                </w:rPr>
                <w:delText>1</w:delText>
              </w:r>
              <w:r w:rsidRPr="00311A56" w:rsidDel="0028721B">
                <w:rPr>
                  <w:sz w:val="20"/>
                  <w:szCs w:val="20"/>
                  <w:lang w:val="en-US"/>
                </w:rPr>
                <w:delText>,</w:delText>
              </w:r>
              <w:r w:rsidDel="0028721B">
                <w:rPr>
                  <w:sz w:val="20"/>
                  <w:szCs w:val="20"/>
                  <w:lang w:val="en-US"/>
                </w:rPr>
                <w:delText>941</w:delText>
              </w:r>
            </w:del>
          </w:p>
        </w:tc>
        <w:tc>
          <w:tcPr>
            <w:tcW w:w="1476" w:type="dxa"/>
          </w:tcPr>
          <w:p w14:paraId="69C80B36" w14:textId="59AF408A" w:rsidR="00E80EF7" w:rsidRPr="00311A56" w:rsidDel="0028721B" w:rsidRDefault="008F7839" w:rsidP="00C54A37">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532" w:author="Microsoft Office User" w:date="2017-06-15T07:26:00Z"/>
                <w:sz w:val="20"/>
                <w:szCs w:val="20"/>
                <w:lang w:val="en-US"/>
              </w:rPr>
            </w:pPr>
            <w:del w:id="533" w:author="Microsoft Office User" w:date="2017-06-15T07:26:00Z">
              <w:r w:rsidDel="0028721B">
                <w:rPr>
                  <w:sz w:val="20"/>
                  <w:szCs w:val="20"/>
                  <w:lang w:val="en-US"/>
                </w:rPr>
                <w:delText>2,135</w:delText>
              </w:r>
            </w:del>
          </w:p>
        </w:tc>
      </w:tr>
    </w:tbl>
    <w:p w14:paraId="130FBC08" w14:textId="7D322DE7" w:rsidR="005E2958" w:rsidDel="0028721B" w:rsidRDefault="005E2958" w:rsidP="006532E4">
      <w:pPr>
        <w:spacing w:after="240" w:line="360" w:lineRule="auto"/>
        <w:rPr>
          <w:del w:id="534" w:author="Microsoft Office User" w:date="2017-06-15T07:26:00Z"/>
          <w:i/>
          <w:iCs/>
          <w:lang w:val="en-US"/>
        </w:rPr>
      </w:pPr>
    </w:p>
    <w:p w14:paraId="5BBAE3C8" w14:textId="4C5F1EA9" w:rsidR="00C57DD3" w:rsidRPr="00311A56" w:rsidRDefault="005E2958" w:rsidP="006532E4">
      <w:pPr>
        <w:spacing w:after="240" w:line="360" w:lineRule="auto"/>
        <w:rPr>
          <w:i/>
          <w:lang w:val="en-US"/>
        </w:rPr>
      </w:pPr>
      <w:r>
        <w:rPr>
          <w:i/>
          <w:iCs/>
          <w:lang w:val="en-US"/>
        </w:rPr>
        <w:t>V</w:t>
      </w:r>
      <w:r w:rsidR="00C57DD3" w:rsidRPr="00311A56">
        <w:rPr>
          <w:i/>
          <w:lang w:val="en-US"/>
        </w:rPr>
        <w:t>.</w:t>
      </w:r>
      <w:r w:rsidR="00156D1A" w:rsidRPr="00311A56">
        <w:rPr>
          <w:i/>
          <w:lang w:val="en-US"/>
        </w:rPr>
        <w:t>4</w:t>
      </w:r>
      <w:r w:rsidR="00C57DD3" w:rsidRPr="00311A56">
        <w:rPr>
          <w:i/>
          <w:lang w:val="en-US"/>
        </w:rPr>
        <w:t xml:space="preserve"> Robustness of the results</w:t>
      </w:r>
    </w:p>
    <w:p w14:paraId="6C3FA011" w14:textId="54591843" w:rsidR="007E6A8D" w:rsidRPr="00311A56" w:rsidRDefault="007E6A8D" w:rsidP="00AD0D75">
      <w:pPr>
        <w:spacing w:after="240" w:line="360" w:lineRule="auto"/>
        <w:ind w:firstLine="720"/>
        <w:jc w:val="both"/>
        <w:rPr>
          <w:lang w:val="en-US"/>
        </w:rPr>
      </w:pPr>
      <w:r w:rsidRPr="00311A56">
        <w:rPr>
          <w:lang w:val="en-US"/>
        </w:rPr>
        <w:t xml:space="preserve">A broad set of parameters was used to evaluate the sensitivity of the results to our assumptions. We began by revising the shape parameters of the Pareto distribution. While building on Shapiro and Walker (2015), who estimated the shape parameters of </w:t>
      </w:r>
      <w:r w:rsidR="00D727CB">
        <w:rPr>
          <w:lang w:val="en-US"/>
        </w:rPr>
        <w:t xml:space="preserve">the </w:t>
      </w:r>
      <w:r w:rsidRPr="00311A56">
        <w:rPr>
          <w:lang w:val="en-US"/>
        </w:rPr>
        <w:t>Pareto distribution for several US industries, we used their average across all industries of 5.71. We also simulated a scenario that builds on Rubin et al. (2004), who estimated the learning curve of flue gas desulfurization systems for US coal power plants</w:t>
      </w:r>
      <w:r w:rsidR="00D727CB">
        <w:rPr>
          <w:lang w:val="en-US"/>
        </w:rPr>
        <w:t>,</w:t>
      </w:r>
      <w:r w:rsidRPr="00311A56">
        <w:rPr>
          <w:lang w:val="en-US"/>
        </w:rPr>
        <w:t xml:space="preserve"> resulting in a progress ratio of 89%, which corresponds to a learning rate of 11%.</w:t>
      </w:r>
      <w:r w:rsidRPr="00311A56">
        <w:rPr>
          <w:rStyle w:val="FootnoteReference"/>
          <w:lang w:val="en-US"/>
        </w:rPr>
        <w:footnoteReference w:id="17"/>
      </w:r>
      <w:r w:rsidRPr="00311A56">
        <w:rPr>
          <w:lang w:val="en-US"/>
        </w:rPr>
        <w:t xml:space="preserve"> We also recalculated employment and adoption for various political uncertainty parameters, </w:t>
      </w:r>
      <w:r w:rsidR="002E4575" w:rsidRPr="00311A56">
        <w:rPr>
          <w:lang w:val="en-US"/>
        </w:rPr>
        <w:t>i.e.</w:t>
      </w:r>
      <w:r w:rsidRPr="00311A56">
        <w:rPr>
          <w:lang w:val="en-US"/>
        </w:rPr>
        <w:t xml:space="preserve">, </w:t>
      </w:r>
      <m:oMath>
        <m:r>
          <w:rPr>
            <w:rFonts w:ascii="Cambria Math" w:hAnsi="Cambria Math"/>
            <w:lang w:val="en-US"/>
          </w:rPr>
          <m:t>α∈</m:t>
        </m:r>
        <m:d>
          <m:dPr>
            <m:begChr m:val="["/>
            <m:endChr m:val="]"/>
            <m:ctrlPr>
              <w:rPr>
                <w:rFonts w:ascii="Cambria Math" w:hAnsi="Cambria Math"/>
                <w:i/>
                <w:lang w:val="en-US"/>
              </w:rPr>
            </m:ctrlPr>
          </m:dPr>
          <m:e>
            <m:r>
              <w:rPr>
                <w:rFonts w:ascii="Cambria Math" w:hAnsi="Cambria Math"/>
                <w:lang w:val="en-US"/>
              </w:rPr>
              <m:t>0.25,0.95</m:t>
            </m:r>
          </m:e>
        </m:d>
      </m:oMath>
      <w:r w:rsidRPr="00311A56">
        <w:rPr>
          <w:lang w:val="en-US"/>
        </w:rPr>
        <w:t xml:space="preserve">, </w:t>
      </w:r>
      <w:r w:rsidR="00D727CB">
        <w:rPr>
          <w:lang w:val="en-US"/>
        </w:rPr>
        <w:t>and</w:t>
      </w:r>
      <w:r w:rsidRPr="00311A56">
        <w:rPr>
          <w:lang w:val="en-US"/>
        </w:rPr>
        <w:t xml:space="preserve"> first-period investment levels, </w:t>
      </w:r>
      <w:r w:rsidR="002E4575" w:rsidRPr="00311A56">
        <w:rPr>
          <w:lang w:val="en-US"/>
        </w:rPr>
        <w:t>i.e.</w:t>
      </w:r>
      <w:r w:rsidRPr="00311A56">
        <w:rPr>
          <w:lang w:val="en-US"/>
        </w:rPr>
        <w:t xml:space="preserve">, </w:t>
      </w:r>
      <m:oMath>
        <m:sSub>
          <m:sSubPr>
            <m:ctrlPr>
              <w:rPr>
                <w:rFonts w:ascii="Cambria Math" w:hAnsi="Cambria Math" w:cs="Cambria Math"/>
                <w:i/>
                <w:iCs/>
                <w:lang w:val="en-US"/>
              </w:rPr>
            </m:ctrlPr>
          </m:sSubPr>
          <m:e>
            <m:r>
              <w:rPr>
                <w:rFonts w:ascii="Cambria Math" w:hAnsi="Cambria Math" w:cs="Cambria Math"/>
                <w:lang w:val="en-US"/>
              </w:rPr>
              <m:t>I</m:t>
            </m:r>
          </m:e>
          <m:sub>
            <m:r>
              <w:rPr>
                <w:rFonts w:ascii="Cambria Math" w:hAnsi="Cambria Math" w:cs="Cambria Math"/>
                <w:lang w:val="en-US"/>
              </w:rPr>
              <m:t>1</m:t>
            </m:r>
          </m:sub>
        </m:sSub>
      </m:oMath>
      <w:r w:rsidRPr="00311A56">
        <w:rPr>
          <w:lang w:val="en-US"/>
        </w:rPr>
        <w:t xml:space="preserve">. Other scenarios simulated to understand the robustness of our results included varying the value of </w:t>
      </w:r>
      <m:oMath>
        <m:r>
          <w:rPr>
            <w:rFonts w:ascii="Cambria Math" w:hAnsi="Cambria Math"/>
            <w:lang w:val="en-US"/>
          </w:rPr>
          <m:t>γ</m:t>
        </m:r>
      </m:oMath>
      <w:r w:rsidRPr="00311A56">
        <w:rPr>
          <w:lang w:val="en-US"/>
        </w:rPr>
        <w:t xml:space="preserve"> between 0.15 and 0.85 </w:t>
      </w:r>
      <w:r w:rsidR="00D727CB">
        <w:rPr>
          <w:lang w:val="en-US"/>
        </w:rPr>
        <w:t xml:space="preserve">and </w:t>
      </w:r>
      <w:r w:rsidRPr="00311A56">
        <w:rPr>
          <w:lang w:val="en-US"/>
        </w:rPr>
        <w:t xml:space="preserve">calibrating the model to a different set of decay parameters, one at a time. </w:t>
      </w:r>
      <w:r w:rsidR="00AD0D75" w:rsidRPr="00311A56">
        <w:rPr>
          <w:lang w:val="en-US"/>
        </w:rPr>
        <w:t xml:space="preserve">All parameters </w:t>
      </w:r>
      <w:r w:rsidR="00D727CB" w:rsidRPr="00311A56">
        <w:rPr>
          <w:lang w:val="en-US"/>
        </w:rPr>
        <w:t xml:space="preserve">qualitatively </w:t>
      </w:r>
      <w:r w:rsidR="00AD0D75" w:rsidRPr="00311A56">
        <w:rPr>
          <w:lang w:val="en-US"/>
        </w:rPr>
        <w:t>confirmed the results discussed above</w:t>
      </w:r>
      <w:r w:rsidR="00D727CB">
        <w:rPr>
          <w:lang w:val="en-US"/>
        </w:rPr>
        <w:t>,</w:t>
      </w:r>
      <w:r w:rsidR="00AD0D75" w:rsidRPr="00311A56">
        <w:rPr>
          <w:lang w:val="en-US"/>
        </w:rPr>
        <w:t xml:space="preserve"> albeit the magnitude of the effects fluctuated.</w:t>
      </w:r>
    </w:p>
    <w:p w14:paraId="05923D1A" w14:textId="0763C7E3" w:rsidR="00020166" w:rsidRPr="006532E4" w:rsidRDefault="00020166" w:rsidP="00020166">
      <w:pPr>
        <w:spacing w:after="240" w:line="360" w:lineRule="auto"/>
        <w:jc w:val="center"/>
        <w:rPr>
          <w:b/>
          <w:bCs/>
          <w:lang w:val="en-US"/>
        </w:rPr>
      </w:pPr>
      <w:r w:rsidRPr="006532E4">
        <w:rPr>
          <w:b/>
          <w:bCs/>
          <w:lang w:val="en-US"/>
        </w:rPr>
        <w:lastRenderedPageBreak/>
        <w:t>VI. Elections Are Not Random</w:t>
      </w:r>
      <w:ins w:id="535" w:author="Microsoft Office User" w:date="2017-06-15T21:55:00Z">
        <w:r w:rsidR="003F6CB4">
          <w:rPr>
            <w:b/>
            <w:bCs/>
            <w:lang w:val="en-US"/>
          </w:rPr>
          <w:t xml:space="preserve"> </w:t>
        </w:r>
      </w:ins>
      <w:ins w:id="536" w:author="Microsoft Office User" w:date="2017-06-15T21:56:00Z">
        <w:r w:rsidR="003F6CB4">
          <w:rPr>
            <w:b/>
            <w:bCs/>
            <w:lang w:val="en-US"/>
          </w:rPr>
          <w:t>–</w:t>
        </w:r>
      </w:ins>
      <w:ins w:id="537" w:author="Microsoft Office User" w:date="2017-06-15T21:55:00Z">
        <w:r w:rsidR="003F6CB4">
          <w:rPr>
            <w:b/>
            <w:bCs/>
            <w:lang w:val="en-US"/>
          </w:rPr>
          <w:t xml:space="preserve"> only </w:t>
        </w:r>
      </w:ins>
      <w:ins w:id="538" w:author="Microsoft Office User" w:date="2017-06-15T21:56:00Z">
        <w:r w:rsidR="003F6CB4">
          <w:rPr>
            <w:b/>
            <w:bCs/>
            <w:lang w:val="en-US"/>
          </w:rPr>
          <w:t>words</w:t>
        </w:r>
      </w:ins>
    </w:p>
    <w:p w14:paraId="5E0BFDB7" w14:textId="7F904FDB" w:rsidR="00112005" w:rsidRPr="00311A56" w:rsidRDefault="00020166" w:rsidP="006532E4">
      <w:pPr>
        <w:spacing w:after="240" w:line="360" w:lineRule="auto"/>
        <w:ind w:firstLine="720"/>
        <w:rPr>
          <w:lang w:val="en-US"/>
        </w:rPr>
      </w:pPr>
      <w:r w:rsidRPr="00311A56">
        <w:t xml:space="preserve">Throughout the last half century, several theories have been advanced to explain </w:t>
      </w:r>
      <w:r w:rsidRPr="00311A56">
        <w:rPr>
          <w:lang w:val="en-US"/>
        </w:rPr>
        <w:t xml:space="preserve">governments’ </w:t>
      </w:r>
      <w:r w:rsidRPr="00311A56">
        <w:t>policy choices. Such theories usually take into account the influence of various groups of agents within the economy, such as consumers and producers, on decision makers (Becker, 198</w:t>
      </w:r>
      <w:r w:rsidR="00D954DC">
        <w:rPr>
          <w:lang w:val="en-US"/>
        </w:rPr>
        <w:t>8</w:t>
      </w:r>
      <w:r w:rsidRPr="00311A56">
        <w:t xml:space="preserve">; Grossman </w:t>
      </w:r>
      <w:r w:rsidRPr="00311A56">
        <w:rPr>
          <w:lang w:val="en-US"/>
        </w:rPr>
        <w:t>&amp;</w:t>
      </w:r>
      <w:r w:rsidRPr="00311A56">
        <w:t xml:space="preserve"> Helpman, 2001; Peltzman, 1976; Posner, 1974; Zusman, 1976). Recently, political scientists developed the selectorate theory (</w:t>
      </w:r>
      <w:r w:rsidR="00681BA1">
        <w:t>d</w:t>
      </w:r>
      <w:r w:rsidR="009E375C">
        <w:t>e Mesquita, Smith, Siverson</w:t>
      </w:r>
      <w:r w:rsidR="009E375C" w:rsidRPr="009E375C">
        <w:t>, &amp; Morrow</w:t>
      </w:r>
      <w:r w:rsidRPr="00311A56">
        <w:t>, 200</w:t>
      </w:r>
      <w:r w:rsidR="009E375C">
        <w:rPr>
          <w:lang w:val="en-US"/>
        </w:rPr>
        <w:t>5</w:t>
      </w:r>
      <w:r w:rsidRPr="00311A56">
        <w:t>). The essence of this theory is that leaders need to hold office to reach their objectives. The theory assumes that leaders, who are in position</w:t>
      </w:r>
      <w:r w:rsidRPr="00311A56">
        <w:rPr>
          <w:lang w:val="en-US"/>
        </w:rPr>
        <w:t>s</w:t>
      </w:r>
      <w:r w:rsidRPr="00311A56">
        <w:t xml:space="preserve"> of authority, will want to keep their position</w:t>
      </w:r>
      <w:r w:rsidRPr="00311A56">
        <w:rPr>
          <w:lang w:val="en-US"/>
        </w:rPr>
        <w:t>s</w:t>
      </w:r>
      <w:r w:rsidRPr="00311A56">
        <w:t xml:space="preserve"> and that politicians’ policy decisions are compatible with their desire to stay in office and retain </w:t>
      </w:r>
      <w:r w:rsidR="00D53740">
        <w:rPr>
          <w:lang w:val="en-US"/>
        </w:rPr>
        <w:t xml:space="preserve">their </w:t>
      </w:r>
      <w:r w:rsidRPr="00311A56">
        <w:t xml:space="preserve">power (Downs, 1957). </w:t>
      </w:r>
      <w:r w:rsidRPr="00311A56">
        <w:rPr>
          <w:lang w:val="en-US"/>
        </w:rPr>
        <w:t>Non-random election is motivated by the real world</w:t>
      </w:r>
      <w:r w:rsidR="00D53740">
        <w:rPr>
          <w:lang w:val="en-US"/>
        </w:rPr>
        <w:t>,</w:t>
      </w:r>
      <w:r w:rsidRPr="00311A56">
        <w:rPr>
          <w:lang w:val="en-US"/>
        </w:rPr>
        <w:t xml:space="preserve"> where elections are not random but rather the outcome of actions taken by the incumbent government. </w:t>
      </w:r>
    </w:p>
    <w:p w14:paraId="50BEDE5F" w14:textId="7AA2802B" w:rsidR="0024341E" w:rsidRPr="00112005" w:rsidRDefault="00E45CDE" w:rsidP="0095161C">
      <w:pPr>
        <w:spacing w:after="240" w:line="360" w:lineRule="auto"/>
        <w:ind w:firstLine="720"/>
        <w:rPr>
          <w:lang w:val="en-US"/>
        </w:rPr>
      </w:pPr>
      <w:r w:rsidRPr="00311A56">
        <w:rPr>
          <w:lang w:val="en-US"/>
        </w:rPr>
        <w:t xml:space="preserve">The analysis, so far, assumes that elections are exogenous to policy decisions. Given an industry embodied with capital-intensive technologies, the analysis shows that the optimal dynamic tax is set higher than the </w:t>
      </w:r>
      <w:proofErr w:type="spellStart"/>
      <w:r w:rsidRPr="00311A56">
        <w:rPr>
          <w:lang w:val="en-US"/>
        </w:rPr>
        <w:t>Pigovian</w:t>
      </w:r>
      <w:proofErr w:type="spellEnd"/>
      <w:r w:rsidRPr="00311A56">
        <w:rPr>
          <w:lang w:val="en-US"/>
        </w:rPr>
        <w:t xml:space="preserve"> tax. </w:t>
      </w:r>
      <w:r w:rsidR="00683021" w:rsidRPr="00311A56">
        <w:rPr>
          <w:lang w:val="en-US"/>
        </w:rPr>
        <w:t xml:space="preserve">However, how does the analysis change when </w:t>
      </w:r>
      <w:r w:rsidR="00683021" w:rsidRPr="00112005">
        <w:rPr>
          <w:lang w:val="en-US"/>
        </w:rPr>
        <w:t xml:space="preserve">elections are influenced by policy decisions? </w:t>
      </w:r>
      <w:r w:rsidR="008E5857">
        <w:rPr>
          <w:lang w:val="en-US"/>
        </w:rPr>
        <w:t>How</w:t>
      </w:r>
      <w:r w:rsidR="007A20F5">
        <w:rPr>
          <w:lang w:val="en-US"/>
        </w:rPr>
        <w:t>,</w:t>
      </w:r>
      <w:r w:rsidR="00770058">
        <w:rPr>
          <w:lang w:val="en-US"/>
        </w:rPr>
        <w:t xml:space="preserve"> for example</w:t>
      </w:r>
      <w:r w:rsidR="007A20F5">
        <w:rPr>
          <w:lang w:val="en-US"/>
        </w:rPr>
        <w:t>,</w:t>
      </w:r>
      <w:r w:rsidR="008E5857">
        <w:rPr>
          <w:lang w:val="en-US"/>
        </w:rPr>
        <w:t xml:space="preserve"> do the ruling party’s policy decisions change when</w:t>
      </w:r>
      <w:r w:rsidR="00770058">
        <w:rPr>
          <w:lang w:val="en-US"/>
        </w:rPr>
        <w:t xml:space="preserve"> loss in market surplus (</w:t>
      </w:r>
      <w:r w:rsidR="000112C3">
        <w:rPr>
          <w:lang w:val="en-US"/>
        </w:rPr>
        <w:t>c</w:t>
      </w:r>
      <w:r w:rsidR="00770058">
        <w:rPr>
          <w:lang w:val="en-US"/>
        </w:rPr>
        <w:t xml:space="preserve">onsumer plus producer surpluses) </w:t>
      </w:r>
      <w:r w:rsidR="00FF4F32">
        <w:rPr>
          <w:lang w:val="en-US"/>
        </w:rPr>
        <w:t>due to</w:t>
      </w:r>
      <w:r w:rsidR="00770058">
        <w:rPr>
          <w:lang w:val="en-US"/>
        </w:rPr>
        <w:t xml:space="preserve"> carbon</w:t>
      </w:r>
      <w:r w:rsidR="009B2FDC">
        <w:rPr>
          <w:lang w:val="en-US"/>
        </w:rPr>
        <w:t xml:space="preserve"> ta</w:t>
      </w:r>
      <w:r w:rsidR="00770058">
        <w:rPr>
          <w:lang w:val="en-US"/>
        </w:rPr>
        <w:t>x</w:t>
      </w:r>
      <w:r w:rsidR="00493D1B">
        <w:rPr>
          <w:lang w:val="en-US"/>
        </w:rPr>
        <w:t xml:space="preserve"> reduces the likelihood of the ruling party being reelected</w:t>
      </w:r>
      <w:r w:rsidR="00FF4F32">
        <w:rPr>
          <w:lang w:val="en-US"/>
        </w:rPr>
        <w:t>?</w:t>
      </w:r>
      <w:r w:rsidR="00770058">
        <w:rPr>
          <w:lang w:val="en-US"/>
        </w:rPr>
        <w:t xml:space="preserve"> In th</w:t>
      </w:r>
      <w:r w:rsidR="00493D1B">
        <w:rPr>
          <w:lang w:val="en-US"/>
        </w:rPr>
        <w:t>e</w:t>
      </w:r>
      <w:r w:rsidR="00770058">
        <w:rPr>
          <w:lang w:val="en-US"/>
        </w:rPr>
        <w:t>s</w:t>
      </w:r>
      <w:r w:rsidR="00493D1B">
        <w:rPr>
          <w:lang w:val="en-US"/>
        </w:rPr>
        <w:t>e scenarios</w:t>
      </w:r>
      <w:r w:rsidRPr="004A1704">
        <w:rPr>
          <w:lang w:val="en-US"/>
        </w:rPr>
        <w:t>, the likelihood of being elected</w:t>
      </w:r>
      <w:r w:rsidR="00493D1B">
        <w:rPr>
          <w:lang w:val="en-US"/>
        </w:rPr>
        <w:t>, i.e.,</w:t>
      </w:r>
      <w:r w:rsidRPr="004A1704">
        <w:rPr>
          <w:lang w:val="en-US"/>
        </w:rPr>
        <w:t xml:space="preserve"> α</w:t>
      </w:r>
      <w:r w:rsidR="00493D1B">
        <w:rPr>
          <w:lang w:val="en-US"/>
        </w:rPr>
        <w:t>,</w:t>
      </w:r>
      <w:r w:rsidRPr="004A1704">
        <w:rPr>
          <w:lang w:val="en-US"/>
        </w:rPr>
        <w:t xml:space="preserve"> is not exogenous but endogenous to the policy decision. </w:t>
      </w:r>
      <w:r w:rsidR="0024341E" w:rsidRPr="00112005">
        <w:rPr>
          <w:lang w:val="en-US"/>
        </w:rPr>
        <w:t>Technically, we expand Party A’s objective function</w:t>
      </w:r>
      <w:r w:rsidR="00AD7F68">
        <w:rPr>
          <w:lang w:val="en-US"/>
        </w:rPr>
        <w:t xml:space="preserve"> (Eq. (5))</w:t>
      </w:r>
      <w:r w:rsidR="0024341E" w:rsidRPr="00112005">
        <w:rPr>
          <w:lang w:val="en-US"/>
        </w:rPr>
        <w:t xml:space="preserve"> and </w:t>
      </w:r>
      <w:r w:rsidR="008E5857">
        <w:rPr>
          <w:lang w:val="en-US"/>
        </w:rPr>
        <w:t>assume</w:t>
      </w:r>
      <w:r w:rsidR="00493D1B">
        <w:rPr>
          <w:lang w:val="en-US"/>
        </w:rPr>
        <w:t xml:space="preserve"> </w:t>
      </w:r>
      <w:r w:rsidR="00FF4F32">
        <w:rPr>
          <w:lang w:val="en-US"/>
        </w:rPr>
        <w:t xml:space="preserve">that </w:t>
      </w:r>
      <w:r w:rsidR="00493D1B">
        <w:rPr>
          <w:lang w:val="en-US"/>
        </w:rPr>
        <w:t>the likelihood of Party A remaining in power in the second period</w:t>
      </w:r>
      <w:r w:rsidR="008E5857">
        <w:rPr>
          <w:lang w:val="en-US"/>
        </w:rPr>
        <w:t xml:space="preserve"> is not exogenous</w:t>
      </w:r>
      <w:r w:rsidR="00FF4F32">
        <w:rPr>
          <w:lang w:val="en-US"/>
        </w:rPr>
        <w:t>,</w:t>
      </w:r>
      <w:r w:rsidR="008E5857">
        <w:rPr>
          <w:lang w:val="en-US"/>
        </w:rPr>
        <w:t xml:space="preserve"> but </w:t>
      </w:r>
      <w:r w:rsidR="00FF4F32">
        <w:rPr>
          <w:lang w:val="en-US"/>
        </w:rPr>
        <w:t xml:space="preserve">is </w:t>
      </w:r>
      <w:r w:rsidR="008E5857">
        <w:rPr>
          <w:lang w:val="en-US"/>
        </w:rPr>
        <w:t>a function of</w:t>
      </w:r>
      <w:r w:rsidR="006C61CD">
        <w:rPr>
          <w:lang w:val="en-US"/>
        </w:rPr>
        <w:t xml:space="preserve"> </w:t>
      </w:r>
      <w:r w:rsidR="00FF4F32">
        <w:rPr>
          <w:lang w:val="en-US"/>
        </w:rPr>
        <w:t xml:space="preserve">the </w:t>
      </w:r>
      <w:r w:rsidR="006C61CD">
        <w:rPr>
          <w:lang w:val="en-US"/>
        </w:rPr>
        <w:t>first period</w:t>
      </w:r>
      <w:r w:rsidR="008E5857">
        <w:rPr>
          <w:lang w:val="en-US"/>
        </w:rPr>
        <w:t xml:space="preserve"> economic surplus</w:t>
      </w:r>
      <w:r w:rsidR="006C61CD">
        <w:rPr>
          <w:lang w:val="en-US"/>
        </w:rPr>
        <w:t xml:space="preserve"> </w:t>
      </w:r>
      <m:oMath>
        <m:sSub>
          <m:sSubPr>
            <m:ctrlPr>
              <w:rPr>
                <w:rFonts w:ascii="Cambria Math" w:hAnsi="Cambria Math"/>
              </w:rPr>
            </m:ctrlPr>
          </m:sSubPr>
          <m:e>
            <m:r>
              <m:rPr>
                <m:sty m:val="p"/>
              </m:rPr>
              <w:rPr>
                <w:rFonts w:ascii="Cambria Math" w:hAnsi="Cambria Math" w:hint="eastAsia"/>
              </w:rPr>
              <m:t>Ω</m:t>
            </m:r>
          </m:e>
          <m:sub>
            <m:r>
              <w:rPr>
                <w:rFonts w:ascii="Cambria Math" w:hAnsi="Cambria Math"/>
              </w:rPr>
              <m:t>1,A</m:t>
            </m:r>
          </m:sub>
        </m:sSub>
      </m:oMath>
      <w:r w:rsidR="008E5857">
        <w:rPr>
          <w:lang w:val="en-US"/>
        </w:rPr>
        <w:t xml:space="preserve"> and pollution</w:t>
      </w:r>
      <w:r w:rsidR="006C61CD">
        <w:rPr>
          <w:lang w:val="en-US"/>
        </w:rPr>
        <w:t xml:space="preserve"> </w:t>
      </w:r>
      <m:oMath>
        <m:sSub>
          <m:sSubPr>
            <m:ctrlPr>
              <w:rPr>
                <w:rFonts w:ascii="Cambria Math" w:hAnsi="Cambria Math"/>
                <w:i/>
                <w:iCs/>
              </w:rPr>
            </m:ctrlPr>
          </m:sSubPr>
          <m:e>
            <m:r>
              <m:rPr>
                <m:scr m:val="double-struck"/>
              </m:rPr>
              <w:rPr>
                <w:rFonts w:ascii="Cambria Math" w:hAnsi="Cambria Math"/>
              </w:rPr>
              <m:t>Z</m:t>
            </m:r>
          </m:e>
          <m:sub>
            <m:r>
              <w:rPr>
                <w:rFonts w:ascii="Cambria Math" w:eastAsia="Times New Roman" w:hAnsi="Cambria Math"/>
              </w:rPr>
              <m:t>1,A</m:t>
            </m:r>
          </m:sub>
        </m:sSub>
      </m:oMath>
      <w:r w:rsidR="006C61CD">
        <w:rPr>
          <w:lang w:val="en-US"/>
        </w:rPr>
        <w:t xml:space="preserve">; that is, let </w:t>
      </w:r>
      <m:oMath>
        <m:acc>
          <m:accPr>
            <m:chr m:val="̿"/>
            <m:ctrlPr>
              <w:rPr>
                <w:rFonts w:ascii="Cambria Math" w:hAnsi="Cambria Math"/>
                <w:i/>
              </w:rPr>
            </m:ctrlPr>
          </m:accPr>
          <m:e>
            <m:r>
              <w:rPr>
                <w:rFonts w:ascii="Cambria Math" w:hAnsi="Cambria Math"/>
              </w:rPr>
              <m:t>α</m:t>
            </m:r>
          </m:e>
        </m:acc>
      </m:oMath>
      <w:r w:rsidR="006C61CD">
        <w:rPr>
          <w:lang w:val="en-US"/>
        </w:rPr>
        <w:t xml:space="preserve"> denote the likelihood of Party A remaining in power in </w:t>
      </w:r>
      <w:r w:rsidR="00FF4F32">
        <w:rPr>
          <w:lang w:val="en-US"/>
        </w:rPr>
        <w:t xml:space="preserve">the second </w:t>
      </w:r>
      <w:r w:rsidR="006C61CD">
        <w:rPr>
          <w:lang w:val="en-US"/>
        </w:rPr>
        <w:t>period, where</w:t>
      </w:r>
      <w:r w:rsidR="0024341E" w:rsidRPr="00E26C78">
        <w:rPr>
          <w:lang w:val="en-US"/>
        </w:rPr>
        <w:t xml:space="preserve"> </w:t>
      </w:r>
      <m:oMath>
        <m:acc>
          <m:accPr>
            <m:chr m:val="̿"/>
            <m:ctrlPr>
              <w:rPr>
                <w:rFonts w:ascii="Cambria Math" w:hAnsi="Cambria Math"/>
                <w:i/>
              </w:rPr>
            </m:ctrlPr>
          </m:accPr>
          <m:e>
            <m:r>
              <w:rPr>
                <w:rFonts w:ascii="Cambria Math" w:hAnsi="Cambria Math"/>
              </w:rPr>
              <m:t>α</m:t>
            </m:r>
          </m:e>
        </m:acc>
        <m:d>
          <m:dPr>
            <m:ctrlPr>
              <w:rPr>
                <w:rFonts w:ascii="Cambria Math" w:hAnsi="Cambria Math"/>
                <w:i/>
              </w:rPr>
            </m:ctrlPr>
          </m:dPr>
          <m:e>
            <m:sSub>
              <m:sSubPr>
                <m:ctrlPr>
                  <w:rPr>
                    <w:rFonts w:ascii="Cambria Math" w:hAnsi="Cambria Math"/>
                  </w:rPr>
                </m:ctrlPr>
              </m:sSubPr>
              <m:e>
                <m:r>
                  <m:rPr>
                    <m:sty m:val="p"/>
                  </m:rPr>
                  <w:rPr>
                    <w:rFonts w:ascii="Cambria Math" w:hAnsi="Cambria Math" w:hint="eastAsia"/>
                  </w:rPr>
                  <m:t>Ω</m:t>
                </m:r>
              </m:e>
              <m:sub>
                <m:r>
                  <w:rPr>
                    <w:rFonts w:ascii="Cambria Math" w:hAnsi="Cambria Math"/>
                  </w:rPr>
                  <m:t>1,A</m:t>
                </m:r>
              </m:sub>
            </m:sSub>
            <m:r>
              <w:rPr>
                <w:rFonts w:ascii="Cambria Math" w:hAnsi="Cambria Math"/>
              </w:rPr>
              <m:t>,</m:t>
            </m:r>
            <m:sSub>
              <m:sSubPr>
                <m:ctrlPr>
                  <w:rPr>
                    <w:rFonts w:ascii="Cambria Math" w:hAnsi="Cambria Math"/>
                    <w:i/>
                    <w:iCs/>
                  </w:rPr>
                </m:ctrlPr>
              </m:sSubPr>
              <m:e>
                <m:r>
                  <m:rPr>
                    <m:scr m:val="double-struck"/>
                  </m:rPr>
                  <w:rPr>
                    <w:rFonts w:ascii="Cambria Math" w:hAnsi="Cambria Math"/>
                  </w:rPr>
                  <m:t>Z</m:t>
                </m:r>
              </m:e>
              <m:sub>
                <m:r>
                  <w:rPr>
                    <w:rFonts w:ascii="Cambria Math" w:eastAsia="Times New Roman" w:hAnsi="Cambria Math"/>
                  </w:rPr>
                  <m:t>1,A</m:t>
                </m:r>
              </m:sub>
            </m:sSub>
          </m:e>
        </m:d>
      </m:oMath>
      <w:r w:rsidR="006C61CD">
        <w:t>. Thus, the optimal dynamic tax solves the following:</w:t>
      </w:r>
    </w:p>
    <w:tbl>
      <w:tblPr>
        <w:tblW w:w="5000" w:type="pct"/>
        <w:tblLook w:val="04A0" w:firstRow="1" w:lastRow="0" w:firstColumn="1" w:lastColumn="0" w:noHBand="0" w:noVBand="1"/>
      </w:tblPr>
      <w:tblGrid>
        <w:gridCol w:w="474"/>
        <w:gridCol w:w="7484"/>
        <w:gridCol w:w="1402"/>
      </w:tblGrid>
      <w:tr w:rsidR="0024341E" w:rsidRPr="00112005" w14:paraId="09629B28" w14:textId="77777777" w:rsidTr="00A11CF8">
        <w:tc>
          <w:tcPr>
            <w:tcW w:w="253" w:type="pct"/>
            <w:vAlign w:val="center"/>
          </w:tcPr>
          <w:p w14:paraId="6AD16A51" w14:textId="77777777" w:rsidR="0024341E" w:rsidRPr="00112005" w:rsidRDefault="0024341E" w:rsidP="0024341E">
            <w:pPr>
              <w:spacing w:after="240" w:line="360" w:lineRule="auto"/>
              <w:ind w:firstLine="720"/>
            </w:pPr>
          </w:p>
        </w:tc>
        <w:tc>
          <w:tcPr>
            <w:tcW w:w="3998" w:type="pct"/>
          </w:tcPr>
          <w:p w14:paraId="7EE88628" w14:textId="08BB2ACE" w:rsidR="0024341E" w:rsidRPr="00112005" w:rsidRDefault="00535129" w:rsidP="0024341E">
            <w:pPr>
              <w:spacing w:after="240" w:line="360" w:lineRule="auto"/>
              <w:ind w:firstLine="720"/>
              <w:rPr>
                <w:lang w:val="en-US"/>
              </w:rPr>
            </w:pPr>
            <w:r w:rsidRPr="0095161C">
              <w:rPr>
                <w:i/>
              </w:rPr>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τ</m:t>
                      </m:r>
                    </m:e>
                  </m:acc>
                </m:e>
                <m:sub>
                  <m:r>
                    <w:rPr>
                      <w:rFonts w:ascii="Cambria Math" w:hAnsi="Cambria Math"/>
                    </w:rPr>
                    <m:t>1,A</m:t>
                  </m:r>
                </m:sub>
              </m:sSub>
              <m:r>
                <w:rPr>
                  <w:rFonts w:ascii="Cambria Math" w:hAnsi="Cambria Math" w:cs="Cambria Math"/>
                  <w:lang w:val="en-US"/>
                </w:rPr>
                <m:t>=</m:t>
              </m:r>
              <m:func>
                <m:funcPr>
                  <m:ctrlPr>
                    <w:rPr>
                      <w:rFonts w:ascii="Cambria Math" w:hAnsi="Cambria Math" w:cs="Cambria Math"/>
                      <w:iCs/>
                      <w:lang w:val="en-US"/>
                    </w:rPr>
                  </m:ctrlPr>
                </m:funcPr>
                <m:fName>
                  <m:limLow>
                    <m:limLowPr>
                      <m:ctrlPr>
                        <w:rPr>
                          <w:rFonts w:ascii="Cambria Math" w:hAnsi="Cambria Math" w:cs="Cambria Math"/>
                          <w:iCs/>
                          <w:lang w:val="en-US"/>
                        </w:rPr>
                      </m:ctrlPr>
                    </m:limLowPr>
                    <m:e>
                      <m:r>
                        <m:rPr>
                          <m:sty m:val="p"/>
                        </m:rPr>
                        <w:rPr>
                          <w:rFonts w:ascii="Cambria Math" w:hAnsi="Cambria Math" w:cs="Cambria Math"/>
                        </w:rPr>
                        <m:t>argmax</m:t>
                      </m:r>
                    </m:e>
                    <m:lim>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1,A</m:t>
                          </m:r>
                        </m:sub>
                      </m:sSub>
                    </m:lim>
                  </m:limLow>
                </m:fName>
                <m:e>
                  <m:sSub>
                    <m:sSubPr>
                      <m:ctrlPr>
                        <w:rPr>
                          <w:rFonts w:ascii="Cambria Math" w:hAnsi="Cambria Math" w:cs="Cambria Math"/>
                          <w:i/>
                          <w:iCs/>
                          <w:lang w:val="en-US"/>
                        </w:rPr>
                      </m:ctrlPr>
                    </m:sSubPr>
                    <m:e>
                      <m:acc>
                        <m:accPr>
                          <m:chr m:val="̿"/>
                          <m:ctrlPr>
                            <w:rPr>
                              <w:rFonts w:ascii="Cambria Math" w:hAnsi="Cambria Math" w:cs="Cambria Math"/>
                              <w:i/>
                              <w:lang w:val="en-US"/>
                            </w:rPr>
                          </m:ctrlPr>
                        </m:accPr>
                        <m:e>
                          <m:r>
                            <w:rPr>
                              <w:rFonts w:ascii="Cambria Math" w:hAnsi="Cambria Math" w:cs="Cambria Math"/>
                              <w:lang w:val="en-US"/>
                            </w:rPr>
                            <m:t>V</m:t>
                          </m:r>
                        </m:e>
                      </m:acc>
                    </m:e>
                    <m:sub>
                      <m:r>
                        <w:rPr>
                          <w:rFonts w:ascii="Cambria Math" w:hAnsi="Cambria Math" w:cs="Cambria Math"/>
                          <w:lang w:val="en-US"/>
                        </w:rPr>
                        <m:t>1,A</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1,A</m:t>
                      </m:r>
                    </m:sub>
                  </m:sSub>
                  <m:r>
                    <w:rPr>
                      <w:rFonts w:ascii="Cambria Math" w:hAnsi="Cambria Math" w:cs="Cambria Math"/>
                      <w:lang w:val="en-US"/>
                    </w:rPr>
                    <m:t>+δ</m:t>
                  </m:r>
                  <m:d>
                    <m:dPr>
                      <m:ctrlPr>
                        <w:rPr>
                          <w:rFonts w:ascii="Cambria Math" w:hAnsi="Cambria Math" w:cs="Cambria Math"/>
                          <w:i/>
                          <w:iCs/>
                          <w:lang w:val="en-US"/>
                        </w:rPr>
                      </m:ctrlPr>
                    </m:dPr>
                    <m:e>
                      <m:acc>
                        <m:accPr>
                          <m:chr m:val="̿"/>
                          <m:ctrlPr>
                            <w:rPr>
                              <w:rFonts w:ascii="Cambria Math" w:hAnsi="Cambria Math"/>
                              <w:i/>
                            </w:rPr>
                          </m:ctrlPr>
                        </m:accPr>
                        <m:e>
                          <m:r>
                            <w:rPr>
                              <w:rFonts w:ascii="Cambria Math" w:hAnsi="Cambria Math"/>
                            </w:rPr>
                            <m:t>α</m:t>
                          </m:r>
                        </m:e>
                      </m:acc>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2,A</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m:t>
                          </m:r>
                          <m:acc>
                            <m:accPr>
                              <m:chr m:val="̿"/>
                              <m:ctrlPr>
                                <w:rPr>
                                  <w:rFonts w:ascii="Cambria Math" w:hAnsi="Cambria Math"/>
                                  <w:i/>
                                </w:rPr>
                              </m:ctrlPr>
                            </m:accPr>
                            <m:e>
                              <m:r>
                                <w:rPr>
                                  <w:rFonts w:ascii="Cambria Math" w:hAnsi="Cambria Math"/>
                                </w:rPr>
                                <m:t>α</m:t>
                              </m:r>
                            </m:e>
                          </m:acc>
                        </m:e>
                      </m:d>
                      <m:sSub>
                        <m:sSubPr>
                          <m:ctrlPr>
                            <w:rPr>
                              <w:rFonts w:ascii="Cambria Math" w:hAnsi="Cambria Math" w:cs="Cambria Math"/>
                              <w:i/>
                              <w:iCs/>
                              <w:lang w:val="en-US"/>
                            </w:rPr>
                          </m:ctrlPr>
                        </m:sSubPr>
                        <m:e>
                          <m:r>
                            <w:rPr>
                              <w:rFonts w:ascii="Cambria Math" w:hAnsi="Cambria Math" w:cs="Cambria Math"/>
                              <w:lang w:val="en-US"/>
                            </w:rPr>
                            <m:t>W</m:t>
                          </m:r>
                        </m:e>
                        <m:sub>
                          <m:r>
                            <w:rPr>
                              <w:rFonts w:ascii="Cambria Math" w:hAnsi="Cambria Math" w:cs="Cambria Math"/>
                              <w:lang w:val="en-US"/>
                            </w:rPr>
                            <m:t>2,B</m:t>
                          </m:r>
                        </m:sub>
                      </m:sSub>
                    </m:e>
                  </m:d>
                </m:e>
              </m:func>
            </m:oMath>
          </w:p>
        </w:tc>
        <w:tc>
          <w:tcPr>
            <w:tcW w:w="749" w:type="pct"/>
            <w:vAlign w:val="center"/>
          </w:tcPr>
          <w:p w14:paraId="396F998D" w14:textId="79A1143A" w:rsidR="0024341E" w:rsidRPr="004A1704" w:rsidRDefault="0024341E" w:rsidP="0024341E">
            <w:pPr>
              <w:widowControl/>
              <w:spacing w:after="240" w:line="360" w:lineRule="auto"/>
              <w:ind w:firstLine="720"/>
              <w:jc w:val="right"/>
            </w:pPr>
            <w:r w:rsidRPr="004A1704">
              <w:t>(5’)</w:t>
            </w:r>
          </w:p>
        </w:tc>
      </w:tr>
    </w:tbl>
    <w:p w14:paraId="011DAA18" w14:textId="2863BDCB" w:rsidR="00842B1C" w:rsidRPr="00614911" w:rsidRDefault="00185334" w:rsidP="00026BA8">
      <w:pPr>
        <w:pStyle w:val="Heading1"/>
        <w:keepLines/>
        <w:widowControl/>
        <w:autoSpaceDE/>
        <w:autoSpaceDN/>
        <w:adjustRightInd/>
        <w:spacing w:before="260" w:after="240" w:line="360" w:lineRule="auto"/>
        <w:ind w:firstLine="720"/>
        <w:contextualSpacing/>
        <w:rPr>
          <w:rFonts w:asciiTheme="majorBidi" w:hAnsiTheme="majorBidi" w:cstheme="majorBidi"/>
          <w:b w:val="0"/>
          <w:bCs w:val="0"/>
          <w:sz w:val="24"/>
          <w:szCs w:val="24"/>
          <w:lang w:val="en-US"/>
        </w:rPr>
      </w:pPr>
      <w:r w:rsidRPr="00614911">
        <w:rPr>
          <w:rFonts w:asciiTheme="majorBidi" w:hAnsiTheme="majorBidi" w:cstheme="majorBidi"/>
          <w:b w:val="0"/>
          <w:bCs w:val="0"/>
          <w:sz w:val="24"/>
          <w:szCs w:val="24"/>
          <w:lang w:val="en-US"/>
        </w:rPr>
        <w:lastRenderedPageBreak/>
        <w:t>A</w:t>
      </w:r>
      <w:r w:rsidR="00842B1C" w:rsidRPr="00614911">
        <w:rPr>
          <w:rFonts w:asciiTheme="majorBidi" w:hAnsiTheme="majorBidi" w:cstheme="majorBidi"/>
          <w:b w:val="0"/>
          <w:bCs w:val="0"/>
          <w:sz w:val="24"/>
          <w:szCs w:val="24"/>
          <w:lang w:val="en-US"/>
        </w:rPr>
        <w:t xml:space="preserve">ssume that </w:t>
      </w:r>
      <m:oMath>
        <m:sSub>
          <m:sSubPr>
            <m:ctrlPr>
              <w:rPr>
                <w:rFonts w:ascii="Cambria Math" w:hAnsi="Cambria Math" w:cstheme="majorBidi"/>
                <w:b w:val="0"/>
                <w:bCs w:val="0"/>
                <w:sz w:val="24"/>
                <w:szCs w:val="24"/>
                <w:lang w:val="en-US"/>
              </w:rPr>
            </m:ctrlPr>
          </m:sSubPr>
          <m:e>
            <m:acc>
              <m:accPr>
                <m:chr m:val="̿"/>
                <m:ctrlPr>
                  <w:rPr>
                    <w:rFonts w:ascii="Cambria Math" w:hAnsi="Cambria Math" w:cstheme="majorBidi"/>
                    <w:b w:val="0"/>
                    <w:bCs w:val="0"/>
                    <w:sz w:val="24"/>
                    <w:szCs w:val="24"/>
                    <w:lang w:val="en-US"/>
                  </w:rPr>
                </m:ctrlPr>
              </m:accPr>
              <m:e>
                <m:r>
                  <m:rPr>
                    <m:sty m:val="bi"/>
                  </m:rPr>
                  <w:rPr>
                    <w:rFonts w:ascii="Cambria Math" w:hAnsi="Cambria Math" w:cstheme="majorBidi"/>
                    <w:sz w:val="24"/>
                    <w:szCs w:val="24"/>
                    <w:lang w:val="en-US"/>
                  </w:rPr>
                  <m:t>V</m:t>
                </m:r>
              </m:e>
            </m:acc>
          </m:e>
          <m:sub>
            <m:r>
              <m:rPr>
                <m:sty m:val="b"/>
              </m:rPr>
              <w:rPr>
                <w:rFonts w:ascii="Cambria Math" w:hAnsi="Cambria Math" w:cstheme="majorBidi"/>
                <w:sz w:val="24"/>
                <w:szCs w:val="24"/>
                <w:lang w:val="en-US"/>
              </w:rPr>
              <m:t>1,</m:t>
            </m:r>
            <m:r>
              <m:rPr>
                <m:sty m:val="bi"/>
              </m:rPr>
              <w:rPr>
                <w:rFonts w:ascii="Cambria Math" w:hAnsi="Cambria Math" w:cstheme="majorBidi"/>
                <w:sz w:val="24"/>
                <w:szCs w:val="24"/>
                <w:lang w:val="en-US"/>
              </w:rPr>
              <m:t>A</m:t>
            </m:r>
          </m:sub>
        </m:sSub>
      </m:oMath>
      <w:r w:rsidR="00842B1C" w:rsidRPr="00614911">
        <w:rPr>
          <w:rFonts w:asciiTheme="majorBidi" w:hAnsiTheme="majorBidi" w:cstheme="majorBidi"/>
          <w:b w:val="0"/>
          <w:bCs w:val="0"/>
          <w:sz w:val="24"/>
          <w:szCs w:val="24"/>
          <w:lang w:val="en-US"/>
        </w:rPr>
        <w:t xml:space="preserve"> is concave, i.e., </w:t>
      </w:r>
      <m:oMath>
        <m:f>
          <m:fPr>
            <m:type m:val="lin"/>
            <m:ctrlPr>
              <w:rPr>
                <w:rFonts w:ascii="Cambria Math" w:hAnsi="Cambria Math" w:cstheme="majorBidi"/>
                <w:b w:val="0"/>
                <w:bCs w:val="0"/>
                <w:sz w:val="24"/>
                <w:szCs w:val="24"/>
                <w:lang w:val="en-US"/>
              </w:rPr>
            </m:ctrlPr>
          </m:fPr>
          <m:num>
            <m:sSup>
              <m:sSupPr>
                <m:ctrlPr>
                  <w:rPr>
                    <w:rFonts w:ascii="Cambria Math" w:hAnsi="Cambria Math" w:cstheme="majorBidi"/>
                    <w:b w:val="0"/>
                    <w:bCs w:val="0"/>
                    <w:sz w:val="24"/>
                    <w:szCs w:val="24"/>
                    <w:lang w:val="en-US"/>
                  </w:rPr>
                </m:ctrlPr>
              </m:sSupPr>
              <m:e>
                <m:r>
                  <m:rPr>
                    <m:sty m:val="bi"/>
                  </m:rPr>
                  <w:rPr>
                    <w:rFonts w:ascii="Cambria Math" w:hAnsi="Cambria Math" w:cstheme="majorBidi"/>
                    <w:sz w:val="24"/>
                    <w:szCs w:val="24"/>
                    <w:lang w:val="en-US"/>
                  </w:rPr>
                  <m:t>∂</m:t>
                </m:r>
              </m:e>
              <m:sup>
                <m:r>
                  <m:rPr>
                    <m:sty m:val="b"/>
                  </m:rPr>
                  <w:rPr>
                    <w:rFonts w:ascii="Cambria Math" w:hAnsi="Cambria Math" w:cstheme="majorBidi"/>
                    <w:sz w:val="24"/>
                    <w:szCs w:val="24"/>
                    <w:lang w:val="en-US"/>
                  </w:rPr>
                  <m:t>2</m:t>
                </m:r>
              </m:sup>
            </m:sSup>
            <m:sSub>
              <m:sSubPr>
                <m:ctrlPr>
                  <w:rPr>
                    <w:rFonts w:ascii="Cambria Math" w:hAnsi="Cambria Math" w:cstheme="majorBidi"/>
                    <w:b w:val="0"/>
                    <w:bCs w:val="0"/>
                    <w:sz w:val="24"/>
                    <w:szCs w:val="24"/>
                    <w:lang w:val="en-US"/>
                  </w:rPr>
                </m:ctrlPr>
              </m:sSubPr>
              <m:e>
                <m:acc>
                  <m:accPr>
                    <m:chr m:val="̿"/>
                    <m:ctrlPr>
                      <w:rPr>
                        <w:rFonts w:ascii="Cambria Math" w:hAnsi="Cambria Math" w:cstheme="majorBidi"/>
                        <w:b w:val="0"/>
                        <w:bCs w:val="0"/>
                        <w:sz w:val="24"/>
                        <w:szCs w:val="24"/>
                        <w:lang w:val="en-US"/>
                      </w:rPr>
                    </m:ctrlPr>
                  </m:accPr>
                  <m:e>
                    <m:r>
                      <m:rPr>
                        <m:sty m:val="bi"/>
                      </m:rPr>
                      <w:rPr>
                        <w:rFonts w:ascii="Cambria Math" w:hAnsi="Cambria Math" w:cstheme="majorBidi"/>
                        <w:sz w:val="24"/>
                        <w:szCs w:val="24"/>
                        <w:lang w:val="en-US"/>
                      </w:rPr>
                      <m:t>V</m:t>
                    </m:r>
                  </m:e>
                </m:acc>
              </m:e>
              <m:sub>
                <m:r>
                  <m:rPr>
                    <m:sty m:val="b"/>
                  </m:rPr>
                  <w:rPr>
                    <w:rFonts w:ascii="Cambria Math" w:hAnsi="Cambria Math" w:cstheme="majorBidi"/>
                    <w:sz w:val="24"/>
                    <w:szCs w:val="24"/>
                    <w:lang w:val="en-US"/>
                  </w:rPr>
                  <m:t>1,</m:t>
                </m:r>
                <m:r>
                  <m:rPr>
                    <m:sty m:val="bi"/>
                  </m:rPr>
                  <w:rPr>
                    <w:rFonts w:ascii="Cambria Math" w:hAnsi="Cambria Math" w:cstheme="majorBidi"/>
                    <w:sz w:val="24"/>
                    <w:szCs w:val="24"/>
                    <w:lang w:val="en-US"/>
                  </w:rPr>
                  <m:t>A</m:t>
                </m:r>
              </m:sub>
            </m:sSub>
          </m:num>
          <m:den>
            <m:r>
              <m:rPr>
                <m:sty m:val="bi"/>
              </m:rPr>
              <w:rPr>
                <w:rFonts w:ascii="Cambria Math" w:hAnsi="Cambria Math" w:cstheme="majorBidi"/>
                <w:sz w:val="24"/>
                <w:szCs w:val="24"/>
                <w:lang w:val="en-US"/>
              </w:rPr>
              <m:t>∂</m:t>
            </m:r>
            <m:sSup>
              <m:sSupPr>
                <m:ctrlPr>
                  <w:rPr>
                    <w:rFonts w:ascii="Cambria Math" w:hAnsi="Cambria Math" w:cstheme="majorBidi"/>
                    <w:b w:val="0"/>
                    <w:bCs w:val="0"/>
                    <w:sz w:val="24"/>
                    <w:szCs w:val="24"/>
                    <w:lang w:val="en-US"/>
                  </w:rPr>
                </m:ctrlPr>
              </m:sSupPr>
              <m:e>
                <m:sSub>
                  <m:sSubPr>
                    <m:ctrlPr>
                      <w:rPr>
                        <w:rFonts w:ascii="Cambria Math" w:hAnsi="Cambria Math" w:cstheme="majorBidi"/>
                        <w:b w:val="0"/>
                        <w:bCs w:val="0"/>
                        <w:sz w:val="24"/>
                        <w:szCs w:val="24"/>
                        <w:lang w:val="en-US"/>
                      </w:rPr>
                    </m:ctrlPr>
                  </m:sSubPr>
                  <m:e>
                    <m:r>
                      <m:rPr>
                        <m:sty m:val="bi"/>
                      </m:rPr>
                      <w:rPr>
                        <w:rFonts w:ascii="Cambria Math" w:hAnsi="Cambria Math" w:cstheme="majorBidi"/>
                        <w:sz w:val="24"/>
                        <w:szCs w:val="24"/>
                        <w:lang w:val="en-US"/>
                      </w:rPr>
                      <m:t>τ</m:t>
                    </m:r>
                  </m:e>
                  <m:sub>
                    <m:r>
                      <m:rPr>
                        <m:sty m:val="b"/>
                      </m:rPr>
                      <w:rPr>
                        <w:rFonts w:ascii="Cambria Math" w:hAnsi="Cambria Math" w:cstheme="majorBidi"/>
                        <w:sz w:val="24"/>
                        <w:szCs w:val="24"/>
                        <w:lang w:val="en-US"/>
                      </w:rPr>
                      <m:t>1,</m:t>
                    </m:r>
                    <m:r>
                      <m:rPr>
                        <m:sty m:val="bi"/>
                      </m:rPr>
                      <w:rPr>
                        <w:rFonts w:ascii="Cambria Math" w:hAnsi="Cambria Math" w:cstheme="majorBidi"/>
                        <w:sz w:val="24"/>
                        <w:szCs w:val="24"/>
                        <w:lang w:val="en-US"/>
                      </w:rPr>
                      <m:t>A</m:t>
                    </m:r>
                  </m:sub>
                </m:sSub>
              </m:e>
              <m:sup>
                <m:r>
                  <m:rPr>
                    <m:sty m:val="b"/>
                  </m:rPr>
                  <w:rPr>
                    <w:rFonts w:ascii="Cambria Math" w:hAnsi="Cambria Math" w:cstheme="majorBidi"/>
                    <w:sz w:val="24"/>
                    <w:szCs w:val="24"/>
                    <w:lang w:val="en-US"/>
                  </w:rPr>
                  <m:t>2</m:t>
                </m:r>
              </m:sup>
            </m:sSup>
          </m:den>
        </m:f>
        <m:r>
          <m:rPr>
            <m:sty m:val="b"/>
          </m:rPr>
          <w:rPr>
            <w:rFonts w:ascii="Cambria Math" w:hAnsi="Cambria Math" w:cstheme="majorBidi"/>
            <w:sz w:val="24"/>
            <w:szCs w:val="24"/>
            <w:lang w:val="en-US"/>
          </w:rPr>
          <m:t>≤0</m:t>
        </m:r>
      </m:oMath>
      <w:r w:rsidR="009E405D" w:rsidRPr="00614911">
        <w:rPr>
          <w:rFonts w:asciiTheme="majorBidi" w:hAnsiTheme="majorBidi" w:cstheme="majorBidi"/>
          <w:b w:val="0"/>
          <w:bCs w:val="0"/>
          <w:sz w:val="24"/>
          <w:szCs w:val="24"/>
          <w:lang w:val="en-US"/>
        </w:rPr>
        <w:t xml:space="preserve">, and define elasticity </w:t>
      </w:r>
      <m:oMath>
        <m:sSub>
          <m:sSubPr>
            <m:ctrlPr>
              <w:rPr>
                <w:rFonts w:ascii="Cambria Math" w:hAnsi="Cambria Math" w:cstheme="majorBidi"/>
                <w:b w:val="0"/>
                <w:bCs w:val="0"/>
                <w:sz w:val="24"/>
                <w:szCs w:val="24"/>
                <w:lang w:val="en-US"/>
              </w:rPr>
            </m:ctrlPr>
          </m:sSubPr>
          <m:e>
            <m:r>
              <m:rPr>
                <m:sty m:val="b"/>
              </m:rPr>
              <w:rPr>
                <w:rFonts w:ascii="Cambria Math" w:hAnsi="Cambria Math" w:cstheme="majorBidi"/>
                <w:sz w:val="24"/>
                <w:szCs w:val="24"/>
                <w:lang w:val="en-US"/>
              </w:rPr>
              <m:t>η</m:t>
            </m:r>
          </m:e>
          <m:sub>
            <m:r>
              <m:rPr>
                <m:sty m:val="b"/>
              </m:rPr>
              <w:rPr>
                <w:rFonts w:ascii="Cambria Math" w:hAnsi="Cambria Math" w:cstheme="majorBidi"/>
                <w:sz w:val="24"/>
                <w:szCs w:val="24"/>
                <w:lang w:val="en-US"/>
              </w:rPr>
              <m:t>X,Y</m:t>
            </m:r>
          </m:sub>
        </m:sSub>
        <m:r>
          <m:rPr>
            <m:sty m:val="b"/>
          </m:rPr>
          <w:rPr>
            <w:rFonts w:ascii="Cambria Math" w:hAnsi="Cambria Math" w:cstheme="majorBidi"/>
            <w:sz w:val="24"/>
            <w:szCs w:val="24"/>
            <w:lang w:val="en-US"/>
          </w:rPr>
          <m:t>=</m:t>
        </m:r>
        <m:f>
          <m:fPr>
            <m:ctrlPr>
              <w:rPr>
                <w:rFonts w:ascii="Cambria Math" w:hAnsi="Cambria Math" w:cstheme="majorBidi"/>
                <w:b w:val="0"/>
                <w:bCs w:val="0"/>
                <w:sz w:val="24"/>
                <w:szCs w:val="24"/>
                <w:lang w:val="en-US"/>
              </w:rPr>
            </m:ctrlPr>
          </m:fPr>
          <m:num>
            <m:f>
              <m:fPr>
                <m:type m:val="lin"/>
                <m:ctrlPr>
                  <w:rPr>
                    <w:rFonts w:ascii="Cambria Math" w:hAnsi="Cambria Math" w:cstheme="majorBidi"/>
                    <w:b w:val="0"/>
                    <w:bCs w:val="0"/>
                    <w:sz w:val="24"/>
                    <w:szCs w:val="24"/>
                    <w:lang w:val="en-US"/>
                  </w:rPr>
                </m:ctrlPr>
              </m:fPr>
              <m:num>
                <m:r>
                  <m:rPr>
                    <m:sty m:val="b"/>
                  </m:rPr>
                  <w:rPr>
                    <w:rFonts w:ascii="Cambria Math" w:hAnsi="Cambria Math" w:cstheme="majorBidi"/>
                    <w:sz w:val="24"/>
                    <w:szCs w:val="24"/>
                    <w:lang w:val="en-US"/>
                  </w:rPr>
                  <m:t>∂X</m:t>
                </m:r>
              </m:num>
              <m:den>
                <m:r>
                  <m:rPr>
                    <m:sty m:val="b"/>
                  </m:rPr>
                  <w:rPr>
                    <w:rFonts w:ascii="Cambria Math" w:hAnsi="Cambria Math" w:cstheme="majorBidi"/>
                    <w:sz w:val="24"/>
                    <w:szCs w:val="24"/>
                    <w:lang w:val="en-US"/>
                  </w:rPr>
                  <m:t>∂Y</m:t>
                </m:r>
              </m:den>
            </m:f>
          </m:num>
          <m:den>
            <m:f>
              <m:fPr>
                <m:type m:val="lin"/>
                <m:ctrlPr>
                  <w:rPr>
                    <w:rFonts w:ascii="Cambria Math" w:hAnsi="Cambria Math" w:cstheme="majorBidi"/>
                    <w:b w:val="0"/>
                    <w:bCs w:val="0"/>
                    <w:sz w:val="24"/>
                    <w:szCs w:val="24"/>
                    <w:lang w:val="en-US"/>
                  </w:rPr>
                </m:ctrlPr>
              </m:fPr>
              <m:num>
                <m:r>
                  <m:rPr>
                    <m:sty m:val="b"/>
                  </m:rPr>
                  <w:rPr>
                    <w:rFonts w:ascii="Cambria Math" w:hAnsi="Cambria Math" w:cstheme="majorBidi"/>
                    <w:sz w:val="24"/>
                    <w:szCs w:val="24"/>
                    <w:lang w:val="en-US"/>
                  </w:rPr>
                  <m:t>X</m:t>
                </m:r>
              </m:num>
              <m:den>
                <m:r>
                  <m:rPr>
                    <m:sty m:val="b"/>
                  </m:rPr>
                  <w:rPr>
                    <w:rFonts w:ascii="Cambria Math" w:hAnsi="Cambria Math" w:cstheme="majorBidi"/>
                    <w:sz w:val="24"/>
                    <w:szCs w:val="24"/>
                    <w:lang w:val="en-US"/>
                  </w:rPr>
                  <m:t>Y</m:t>
                </m:r>
              </m:den>
            </m:f>
          </m:den>
        </m:f>
      </m:oMath>
      <w:r w:rsidR="00E04BA4" w:rsidRPr="00614911">
        <w:rPr>
          <w:rFonts w:asciiTheme="majorBidi" w:hAnsiTheme="majorBidi" w:cstheme="majorBidi"/>
          <w:b w:val="0"/>
          <w:bCs w:val="0"/>
          <w:sz w:val="24"/>
          <w:szCs w:val="24"/>
          <w:lang w:val="en-US"/>
        </w:rPr>
        <w:t>.</w:t>
      </w:r>
      <w:r w:rsidR="00A03B58" w:rsidRPr="00614911">
        <w:rPr>
          <w:rFonts w:asciiTheme="majorBidi" w:hAnsiTheme="majorBidi" w:cstheme="majorBidi"/>
          <w:b w:val="0"/>
          <w:bCs w:val="0"/>
          <w:sz w:val="24"/>
          <w:szCs w:val="24"/>
          <w:lang w:val="en-US"/>
        </w:rPr>
        <w:t xml:space="preserve"> </w:t>
      </w:r>
      <w:r w:rsidR="00E04BA4" w:rsidRPr="00614911">
        <w:rPr>
          <w:rFonts w:asciiTheme="majorBidi" w:hAnsiTheme="majorBidi" w:cstheme="majorBidi"/>
          <w:b w:val="0"/>
          <w:bCs w:val="0"/>
          <w:sz w:val="24"/>
          <w:szCs w:val="24"/>
          <w:lang w:val="en-US"/>
        </w:rPr>
        <w:t>T</w:t>
      </w:r>
      <w:r w:rsidR="00A03B58" w:rsidRPr="00614911">
        <w:rPr>
          <w:rFonts w:asciiTheme="majorBidi" w:hAnsiTheme="majorBidi" w:cstheme="majorBidi"/>
          <w:b w:val="0"/>
          <w:bCs w:val="0"/>
          <w:sz w:val="24"/>
          <w:szCs w:val="24"/>
          <w:lang w:val="en-US"/>
        </w:rPr>
        <w:t>he</w:t>
      </w:r>
      <w:r w:rsidR="00AD23C6" w:rsidRPr="00614911">
        <w:rPr>
          <w:rFonts w:asciiTheme="majorBidi" w:hAnsiTheme="majorBidi" w:cstheme="majorBidi"/>
          <w:b w:val="0"/>
          <w:bCs w:val="0"/>
          <w:sz w:val="24"/>
          <w:szCs w:val="24"/>
          <w:lang w:val="en-US"/>
        </w:rPr>
        <w:t>n, the</w:t>
      </w:r>
      <w:r w:rsidR="00A03B58" w:rsidRPr="00614911">
        <w:rPr>
          <w:rFonts w:asciiTheme="majorBidi" w:hAnsiTheme="majorBidi" w:cstheme="majorBidi"/>
          <w:b w:val="0"/>
          <w:bCs w:val="0"/>
          <w:sz w:val="24"/>
          <w:szCs w:val="24"/>
          <w:lang w:val="en-US"/>
        </w:rPr>
        <w:t xml:space="preserve"> </w:t>
      </w:r>
      <w:r w:rsidR="00FA5552" w:rsidRPr="00614911">
        <w:rPr>
          <w:rFonts w:asciiTheme="majorBidi" w:hAnsiTheme="majorBidi" w:cstheme="majorBidi"/>
          <w:b w:val="0"/>
          <w:bCs w:val="0"/>
          <w:sz w:val="24"/>
          <w:szCs w:val="24"/>
          <w:lang w:val="en-US"/>
        </w:rPr>
        <w:t>effect of policy</w:t>
      </w:r>
      <w:r w:rsidR="007A4BC0" w:rsidRPr="00614911">
        <w:rPr>
          <w:rFonts w:asciiTheme="majorBidi" w:hAnsiTheme="majorBidi" w:cstheme="majorBidi"/>
          <w:b w:val="0"/>
          <w:bCs w:val="0"/>
          <w:sz w:val="24"/>
          <w:szCs w:val="24"/>
          <w:lang w:val="en-US"/>
        </w:rPr>
        <w:t xml:space="preserve"> on</w:t>
      </w:r>
      <w:r w:rsidR="00A03B58" w:rsidRPr="00614911">
        <w:rPr>
          <w:rFonts w:asciiTheme="majorBidi" w:hAnsiTheme="majorBidi" w:cstheme="majorBidi"/>
          <w:b w:val="0"/>
          <w:bCs w:val="0"/>
          <w:sz w:val="24"/>
          <w:szCs w:val="24"/>
          <w:lang w:val="en-US"/>
        </w:rPr>
        <w:t xml:space="preserve"> the </w:t>
      </w:r>
      <w:r w:rsidR="00E04BA4" w:rsidRPr="00614911">
        <w:rPr>
          <w:rFonts w:asciiTheme="majorBidi" w:hAnsiTheme="majorBidi" w:cstheme="majorBidi"/>
          <w:b w:val="0"/>
          <w:bCs w:val="0"/>
          <w:sz w:val="24"/>
          <w:szCs w:val="24"/>
          <w:lang w:val="en-US"/>
        </w:rPr>
        <w:t xml:space="preserve">likelihood of Party A </w:t>
      </w:r>
      <w:r w:rsidR="00026BA8" w:rsidRPr="00614911">
        <w:rPr>
          <w:rFonts w:asciiTheme="majorBidi" w:hAnsiTheme="majorBidi" w:cstheme="majorBidi"/>
          <w:b w:val="0"/>
          <w:bCs w:val="0"/>
          <w:sz w:val="24"/>
          <w:szCs w:val="24"/>
          <w:lang w:val="en-US"/>
        </w:rPr>
        <w:t>staying</w:t>
      </w:r>
      <w:r w:rsidR="007A4BC0" w:rsidRPr="00614911">
        <w:rPr>
          <w:rFonts w:asciiTheme="majorBidi" w:hAnsiTheme="majorBidi" w:cstheme="majorBidi"/>
          <w:b w:val="0"/>
          <w:bCs w:val="0"/>
          <w:sz w:val="24"/>
          <w:szCs w:val="24"/>
          <w:lang w:val="en-US"/>
        </w:rPr>
        <w:t xml:space="preserve"> in power in </w:t>
      </w:r>
      <w:r w:rsidR="00322A76">
        <w:rPr>
          <w:rFonts w:asciiTheme="majorBidi" w:hAnsiTheme="majorBidi" w:cstheme="majorBidi"/>
          <w:b w:val="0"/>
          <w:bCs w:val="0"/>
          <w:sz w:val="24"/>
          <w:szCs w:val="24"/>
          <w:lang w:val="en-US"/>
        </w:rPr>
        <w:t xml:space="preserve">the second </w:t>
      </w:r>
      <w:r w:rsidR="007A4BC0" w:rsidRPr="00614911">
        <w:rPr>
          <w:rFonts w:asciiTheme="majorBidi" w:hAnsiTheme="majorBidi" w:cstheme="majorBidi"/>
          <w:b w:val="0"/>
          <w:bCs w:val="0"/>
          <w:sz w:val="24"/>
          <w:szCs w:val="24"/>
          <w:lang w:val="en-US"/>
        </w:rPr>
        <w:t xml:space="preserve">period </w:t>
      </w:r>
      <w:r w:rsidRPr="00614911">
        <w:rPr>
          <w:rFonts w:asciiTheme="majorBidi" w:hAnsiTheme="majorBidi" w:cstheme="majorBidi"/>
          <w:b w:val="0"/>
          <w:bCs w:val="0"/>
          <w:sz w:val="24"/>
          <w:szCs w:val="24"/>
          <w:lang w:val="en-US"/>
        </w:rPr>
        <w:t>is</w:t>
      </w:r>
      <w:r w:rsidR="00E04BA4" w:rsidRPr="00614911">
        <w:rPr>
          <w:rFonts w:asciiTheme="majorBidi" w:hAnsiTheme="majorBidi" w:cstheme="majorBidi"/>
          <w:b w:val="0"/>
          <w:bCs w:val="0"/>
          <w:sz w:val="24"/>
          <w:szCs w:val="24"/>
          <w:lang w:val="en-US"/>
        </w:rPr>
        <w:t xml:space="preserve"> decomposed into two effects: first</w:t>
      </w:r>
      <w:r w:rsidR="00322A76">
        <w:rPr>
          <w:rFonts w:asciiTheme="majorBidi" w:hAnsiTheme="majorBidi" w:cstheme="majorBidi"/>
          <w:b w:val="0"/>
          <w:bCs w:val="0"/>
          <w:sz w:val="24"/>
          <w:szCs w:val="24"/>
          <w:lang w:val="en-US"/>
        </w:rPr>
        <w:t>,</w:t>
      </w:r>
      <w:r w:rsidR="00E04BA4" w:rsidRPr="00614911">
        <w:rPr>
          <w:rFonts w:asciiTheme="majorBidi" w:hAnsiTheme="majorBidi" w:cstheme="majorBidi"/>
          <w:b w:val="0"/>
          <w:bCs w:val="0"/>
          <w:sz w:val="24"/>
          <w:szCs w:val="24"/>
          <w:lang w:val="en-US"/>
        </w:rPr>
        <w:t xml:space="preserve"> the</w:t>
      </w:r>
      <w:r w:rsidR="00AD23C6" w:rsidRPr="00614911">
        <w:rPr>
          <w:rFonts w:asciiTheme="majorBidi" w:hAnsiTheme="majorBidi" w:cstheme="majorBidi"/>
          <w:b w:val="0"/>
          <w:bCs w:val="0"/>
          <w:sz w:val="24"/>
          <w:szCs w:val="24"/>
          <w:lang w:val="en-US"/>
        </w:rPr>
        <w:t xml:space="preserve"> negative</w:t>
      </w:r>
      <w:r w:rsidR="00E04BA4" w:rsidRPr="00614911">
        <w:rPr>
          <w:rFonts w:asciiTheme="majorBidi" w:hAnsiTheme="majorBidi" w:cstheme="majorBidi"/>
          <w:b w:val="0"/>
          <w:bCs w:val="0"/>
          <w:sz w:val="24"/>
          <w:szCs w:val="24"/>
          <w:lang w:val="en-US"/>
        </w:rPr>
        <w:t xml:space="preserve"> effect of policy on economic surplus (i.e., </w:t>
      </w:r>
      <m:oMath>
        <m:sSub>
          <m:sSubPr>
            <m:ctrlPr>
              <w:rPr>
                <w:rFonts w:ascii="Cambria Math" w:hAnsi="Cambria Math" w:cstheme="majorBidi"/>
                <w:b w:val="0"/>
                <w:bCs w:val="0"/>
                <w:i/>
                <w:sz w:val="24"/>
                <w:szCs w:val="24"/>
              </w:rPr>
            </m:ctrlPr>
          </m:sSubPr>
          <m:e>
            <m:sSub>
              <m:sSubPr>
                <m:ctrlPr>
                  <w:rPr>
                    <w:rFonts w:ascii="Cambria Math" w:hAnsi="Cambria Math" w:cstheme="majorBidi"/>
                    <w:b w:val="0"/>
                    <w:bCs w:val="0"/>
                    <w:i/>
                    <w:sz w:val="24"/>
                    <w:szCs w:val="24"/>
                  </w:rPr>
                </m:ctrlPr>
              </m:sSubPr>
              <m:e>
                <m:r>
                  <m:rPr>
                    <m:sty m:val="bi"/>
                  </m:rPr>
                  <w:rPr>
                    <w:rFonts w:ascii="Cambria Math" w:hAnsi="Cambria Math" w:cstheme="majorBidi"/>
                    <w:sz w:val="24"/>
                    <w:szCs w:val="24"/>
                  </w:rPr>
                  <m:t>∆</m:t>
                </m:r>
              </m:e>
              <m:sub>
                <m:sSub>
                  <m:sSubPr>
                    <m:ctrlPr>
                      <w:rPr>
                        <w:rFonts w:ascii="Cambria Math" w:hAnsi="Cambria Math" w:cstheme="majorBidi"/>
                        <w:b w:val="0"/>
                        <w:bCs w:val="0"/>
                        <w:sz w:val="24"/>
                        <w:szCs w:val="24"/>
                      </w:rPr>
                    </m:ctrlPr>
                  </m:sSubPr>
                  <m:e>
                    <m:r>
                      <m:rPr>
                        <m:sty m:val="b"/>
                      </m:rPr>
                      <w:rPr>
                        <w:rFonts w:ascii="Cambria Math" w:hAnsi="Cambria Math" w:cstheme="majorBidi"/>
                        <w:sz w:val="24"/>
                        <w:szCs w:val="24"/>
                      </w:rPr>
                      <m:t>Ω</m:t>
                    </m:r>
                  </m:e>
                  <m:sub>
                    <m:r>
                      <m:rPr>
                        <m:sty m:val="bi"/>
                      </m:rPr>
                      <w:rPr>
                        <w:rFonts w:ascii="Cambria Math" w:hAnsi="Cambria Math" w:cstheme="majorBidi"/>
                        <w:sz w:val="24"/>
                        <w:szCs w:val="24"/>
                      </w:rPr>
                      <m:t>1,A</m:t>
                    </m:r>
                  </m:sub>
                </m:sSub>
              </m:sub>
            </m:sSub>
            <m:r>
              <m:rPr>
                <m:sty m:val="bi"/>
              </m:rPr>
              <w:rPr>
                <w:rFonts w:ascii="Cambria Math" w:hAnsi="Cambria Math" w:cstheme="majorBidi"/>
                <w:sz w:val="24"/>
                <w:szCs w:val="24"/>
              </w:rPr>
              <m:t>=η</m:t>
            </m:r>
          </m:e>
          <m:sub>
            <m:r>
              <m:rPr>
                <m:sty m:val="bi"/>
              </m:rPr>
              <w:rPr>
                <w:rFonts w:ascii="Cambria Math" w:hAnsi="Cambria Math" w:cstheme="majorBidi"/>
                <w:sz w:val="24"/>
                <w:szCs w:val="24"/>
              </w:rPr>
              <m:t>α,</m:t>
            </m:r>
            <m:sSub>
              <m:sSubPr>
                <m:ctrlPr>
                  <w:rPr>
                    <w:rFonts w:ascii="Cambria Math" w:hAnsi="Cambria Math" w:cstheme="majorBidi"/>
                    <w:b w:val="0"/>
                    <w:bCs w:val="0"/>
                    <w:sz w:val="24"/>
                    <w:szCs w:val="24"/>
                  </w:rPr>
                </m:ctrlPr>
              </m:sSubPr>
              <m:e>
                <m:r>
                  <m:rPr>
                    <m:sty m:val="b"/>
                  </m:rPr>
                  <w:rPr>
                    <w:rFonts w:ascii="Cambria Math" w:hAnsi="Cambria Math" w:cstheme="majorBidi"/>
                    <w:sz w:val="24"/>
                    <w:szCs w:val="24"/>
                  </w:rPr>
                  <m:t>Ω</m:t>
                </m:r>
              </m:e>
              <m:sub>
                <m:r>
                  <m:rPr>
                    <m:sty m:val="bi"/>
                  </m:rPr>
                  <w:rPr>
                    <w:rFonts w:ascii="Cambria Math" w:hAnsi="Cambria Math" w:cstheme="majorBidi"/>
                    <w:sz w:val="24"/>
                    <w:szCs w:val="24"/>
                  </w:rPr>
                  <m:t>1,A</m:t>
                </m:r>
              </m:sub>
            </m:sSub>
          </m:sub>
        </m:sSub>
        <m:sSub>
          <m:sSubPr>
            <m:ctrlPr>
              <w:rPr>
                <w:rFonts w:ascii="Cambria Math" w:hAnsi="Cambria Math" w:cstheme="majorBidi"/>
                <w:b w:val="0"/>
                <w:bCs w:val="0"/>
                <w:i/>
                <w:sz w:val="24"/>
                <w:szCs w:val="24"/>
              </w:rPr>
            </m:ctrlPr>
          </m:sSubPr>
          <m:e>
            <m:r>
              <m:rPr>
                <m:sty m:val="bi"/>
              </m:rPr>
              <w:rPr>
                <w:rFonts w:ascii="Cambria Math" w:hAnsi="Cambria Math" w:cstheme="majorBidi"/>
                <w:sz w:val="24"/>
                <w:szCs w:val="24"/>
              </w:rPr>
              <m:t>η</m:t>
            </m:r>
          </m:e>
          <m:sub>
            <m:sSub>
              <m:sSubPr>
                <m:ctrlPr>
                  <w:rPr>
                    <w:rFonts w:ascii="Cambria Math" w:hAnsi="Cambria Math" w:cstheme="majorBidi"/>
                    <w:b w:val="0"/>
                    <w:bCs w:val="0"/>
                    <w:sz w:val="24"/>
                    <w:szCs w:val="24"/>
                  </w:rPr>
                </m:ctrlPr>
              </m:sSubPr>
              <m:e>
                <m:r>
                  <m:rPr>
                    <m:sty m:val="b"/>
                  </m:rPr>
                  <w:rPr>
                    <w:rFonts w:ascii="Cambria Math" w:hAnsi="Cambria Math" w:cstheme="majorBidi"/>
                    <w:sz w:val="24"/>
                    <w:szCs w:val="24"/>
                  </w:rPr>
                  <m:t>Ω</m:t>
                </m:r>
              </m:e>
              <m:sub>
                <m:r>
                  <m:rPr>
                    <m:sty m:val="bi"/>
                  </m:rPr>
                  <w:rPr>
                    <w:rFonts w:ascii="Cambria Math" w:hAnsi="Cambria Math" w:cstheme="majorBidi"/>
                    <w:sz w:val="24"/>
                    <w:szCs w:val="24"/>
                  </w:rPr>
                  <m:t>1,A</m:t>
                </m:r>
              </m:sub>
            </m:sSub>
            <m:r>
              <m:rPr>
                <m:sty m:val="b"/>
              </m:rPr>
              <w:rPr>
                <w:rFonts w:ascii="Cambria Math" w:hAnsi="Cambria Math" w:cstheme="majorBidi"/>
                <w:sz w:val="24"/>
                <w:szCs w:val="24"/>
              </w:rPr>
              <m:t>,τ</m:t>
            </m:r>
          </m:sub>
        </m:sSub>
      </m:oMath>
      <w:r w:rsidR="00E04BA4" w:rsidRPr="00614911">
        <w:rPr>
          <w:rFonts w:asciiTheme="majorBidi" w:hAnsiTheme="majorBidi" w:cstheme="majorBidi"/>
          <w:b w:val="0"/>
          <w:bCs w:val="0"/>
          <w:sz w:val="24"/>
          <w:szCs w:val="24"/>
          <w:lang w:val="en-US"/>
        </w:rPr>
        <w:t xml:space="preserve">), </w:t>
      </w:r>
      <w:r w:rsidR="00322A76">
        <w:rPr>
          <w:rFonts w:asciiTheme="majorBidi" w:hAnsiTheme="majorBidi" w:cstheme="majorBidi"/>
          <w:b w:val="0"/>
          <w:bCs w:val="0"/>
          <w:sz w:val="24"/>
          <w:szCs w:val="24"/>
          <w:lang w:val="en-US"/>
        </w:rPr>
        <w:t xml:space="preserve">and </w:t>
      </w:r>
      <w:r w:rsidR="00E04BA4" w:rsidRPr="00614911">
        <w:rPr>
          <w:rFonts w:asciiTheme="majorBidi" w:hAnsiTheme="majorBidi" w:cstheme="majorBidi"/>
          <w:b w:val="0"/>
          <w:bCs w:val="0"/>
          <w:sz w:val="24"/>
          <w:szCs w:val="24"/>
          <w:lang w:val="en-US"/>
        </w:rPr>
        <w:t>second</w:t>
      </w:r>
      <w:r w:rsidR="00322A76">
        <w:rPr>
          <w:rFonts w:asciiTheme="majorBidi" w:hAnsiTheme="majorBidi" w:cstheme="majorBidi"/>
          <w:b w:val="0"/>
          <w:bCs w:val="0"/>
          <w:sz w:val="24"/>
          <w:szCs w:val="24"/>
          <w:lang w:val="en-US"/>
        </w:rPr>
        <w:t>,</w:t>
      </w:r>
      <w:r w:rsidR="00E04BA4" w:rsidRPr="00614911">
        <w:rPr>
          <w:rFonts w:asciiTheme="majorBidi" w:hAnsiTheme="majorBidi" w:cstheme="majorBidi"/>
          <w:b w:val="0"/>
          <w:bCs w:val="0"/>
          <w:sz w:val="24"/>
          <w:szCs w:val="24"/>
          <w:lang w:val="en-US"/>
        </w:rPr>
        <w:t xml:space="preserve"> the</w:t>
      </w:r>
      <w:r w:rsidR="00AD23C6" w:rsidRPr="00614911">
        <w:rPr>
          <w:rFonts w:asciiTheme="majorBidi" w:hAnsiTheme="majorBidi" w:cstheme="majorBidi"/>
          <w:b w:val="0"/>
          <w:bCs w:val="0"/>
          <w:sz w:val="24"/>
          <w:szCs w:val="24"/>
          <w:lang w:val="en-US"/>
        </w:rPr>
        <w:t xml:space="preserve"> positive</w:t>
      </w:r>
      <w:r w:rsidR="00E04BA4" w:rsidRPr="00614911">
        <w:rPr>
          <w:rFonts w:asciiTheme="majorBidi" w:hAnsiTheme="majorBidi" w:cstheme="majorBidi"/>
          <w:b w:val="0"/>
          <w:bCs w:val="0"/>
          <w:sz w:val="24"/>
          <w:szCs w:val="24"/>
          <w:lang w:val="en-US"/>
        </w:rPr>
        <w:t xml:space="preserve"> effect of policy on </w:t>
      </w:r>
      <w:r w:rsidR="00322A76">
        <w:rPr>
          <w:rFonts w:asciiTheme="majorBidi" w:hAnsiTheme="majorBidi" w:cstheme="majorBidi"/>
          <w:b w:val="0"/>
          <w:bCs w:val="0"/>
          <w:sz w:val="24"/>
          <w:szCs w:val="24"/>
          <w:lang w:val="en-US"/>
        </w:rPr>
        <w:t xml:space="preserve">the </w:t>
      </w:r>
      <w:r w:rsidR="00322A76" w:rsidRPr="00614911">
        <w:rPr>
          <w:rFonts w:asciiTheme="majorBidi" w:hAnsiTheme="majorBidi" w:cstheme="majorBidi"/>
          <w:b w:val="0"/>
          <w:bCs w:val="0"/>
          <w:sz w:val="24"/>
          <w:szCs w:val="24"/>
          <w:lang w:val="en-US"/>
        </w:rPr>
        <w:t xml:space="preserve">pollution </w:t>
      </w:r>
      <w:r w:rsidR="00E04BA4" w:rsidRPr="00614911">
        <w:rPr>
          <w:rFonts w:asciiTheme="majorBidi" w:hAnsiTheme="majorBidi" w:cstheme="majorBidi"/>
          <w:b w:val="0"/>
          <w:bCs w:val="0"/>
          <w:sz w:val="24"/>
          <w:szCs w:val="24"/>
          <w:lang w:val="en-US"/>
        </w:rPr>
        <w:t xml:space="preserve">stock (i.e., </w:t>
      </w:r>
      <m:oMath>
        <m:sSub>
          <m:sSubPr>
            <m:ctrlPr>
              <w:rPr>
                <w:rFonts w:ascii="Cambria Math" w:hAnsi="Cambria Math" w:cstheme="majorBidi"/>
                <w:b w:val="0"/>
                <w:bCs w:val="0"/>
                <w:i/>
                <w:sz w:val="24"/>
                <w:szCs w:val="24"/>
              </w:rPr>
            </m:ctrlPr>
          </m:sSubPr>
          <m:e>
            <m:sSub>
              <m:sSubPr>
                <m:ctrlPr>
                  <w:rPr>
                    <w:rFonts w:ascii="Cambria Math" w:hAnsi="Cambria Math" w:cstheme="majorBidi"/>
                    <w:b w:val="0"/>
                    <w:bCs w:val="0"/>
                    <w:i/>
                    <w:sz w:val="24"/>
                    <w:szCs w:val="24"/>
                  </w:rPr>
                </m:ctrlPr>
              </m:sSubPr>
              <m:e>
                <m:r>
                  <m:rPr>
                    <m:sty m:val="bi"/>
                  </m:rPr>
                  <w:rPr>
                    <w:rFonts w:ascii="Cambria Math" w:hAnsi="Cambria Math" w:cstheme="majorBidi"/>
                    <w:sz w:val="24"/>
                    <w:szCs w:val="24"/>
                  </w:rPr>
                  <m:t>∆</m:t>
                </m:r>
              </m:e>
              <m:sub>
                <m:sSub>
                  <m:sSubPr>
                    <m:ctrlPr>
                      <w:rPr>
                        <w:rFonts w:ascii="Cambria Math" w:hAnsi="Cambria Math" w:cstheme="majorBidi"/>
                        <w:b w:val="0"/>
                        <w:bCs w:val="0"/>
                        <w:i/>
                        <w:iCs/>
                        <w:sz w:val="24"/>
                        <w:szCs w:val="24"/>
                      </w:rPr>
                    </m:ctrlPr>
                  </m:sSubPr>
                  <m:e>
                    <m:r>
                      <m:rPr>
                        <m:scr m:val="double-struck"/>
                        <m:sty m:val="bi"/>
                      </m:rPr>
                      <w:rPr>
                        <w:rFonts w:ascii="Cambria Math" w:hAnsi="Cambria Math" w:cstheme="majorBidi"/>
                        <w:sz w:val="24"/>
                        <w:szCs w:val="24"/>
                      </w:rPr>
                      <m:t>Z</m:t>
                    </m:r>
                  </m:e>
                  <m:sub>
                    <m:r>
                      <m:rPr>
                        <m:sty m:val="bi"/>
                      </m:rPr>
                      <w:rPr>
                        <w:rFonts w:ascii="Cambria Math" w:eastAsia="Times New Roman" w:hAnsi="Cambria Math" w:cstheme="majorBidi"/>
                        <w:sz w:val="24"/>
                        <w:szCs w:val="24"/>
                      </w:rPr>
                      <m:t>1,A</m:t>
                    </m:r>
                  </m:sub>
                </m:sSub>
              </m:sub>
            </m:sSub>
            <m:r>
              <m:rPr>
                <m:sty m:val="bi"/>
              </m:rPr>
              <w:rPr>
                <w:rFonts w:ascii="Cambria Math" w:hAnsi="Cambria Math" w:cstheme="majorBidi"/>
                <w:sz w:val="24"/>
                <w:szCs w:val="24"/>
              </w:rPr>
              <m:t>=η</m:t>
            </m:r>
          </m:e>
          <m:sub>
            <m:r>
              <m:rPr>
                <m:sty m:val="bi"/>
              </m:rPr>
              <w:rPr>
                <w:rFonts w:ascii="Cambria Math" w:hAnsi="Cambria Math" w:cstheme="majorBidi"/>
                <w:sz w:val="24"/>
                <w:szCs w:val="24"/>
              </w:rPr>
              <m:t>α,</m:t>
            </m:r>
            <m:sSub>
              <m:sSubPr>
                <m:ctrlPr>
                  <w:rPr>
                    <w:rFonts w:ascii="Cambria Math" w:hAnsi="Cambria Math" w:cstheme="majorBidi"/>
                    <w:b w:val="0"/>
                    <w:bCs w:val="0"/>
                    <w:i/>
                    <w:iCs/>
                    <w:sz w:val="24"/>
                    <w:szCs w:val="24"/>
                  </w:rPr>
                </m:ctrlPr>
              </m:sSubPr>
              <m:e>
                <m:r>
                  <m:rPr>
                    <m:scr m:val="double-struck"/>
                    <m:sty m:val="bi"/>
                  </m:rPr>
                  <w:rPr>
                    <w:rFonts w:ascii="Cambria Math" w:hAnsi="Cambria Math" w:cstheme="majorBidi"/>
                    <w:sz w:val="24"/>
                    <w:szCs w:val="24"/>
                  </w:rPr>
                  <m:t>Z</m:t>
                </m:r>
              </m:e>
              <m:sub>
                <m:r>
                  <m:rPr>
                    <m:sty m:val="bi"/>
                  </m:rPr>
                  <w:rPr>
                    <w:rFonts w:ascii="Cambria Math" w:eastAsia="Times New Roman" w:hAnsi="Cambria Math" w:cstheme="majorBidi"/>
                    <w:sz w:val="24"/>
                    <w:szCs w:val="24"/>
                  </w:rPr>
                  <m:t>1,A</m:t>
                </m:r>
              </m:sub>
            </m:sSub>
          </m:sub>
        </m:sSub>
        <m:sSub>
          <m:sSubPr>
            <m:ctrlPr>
              <w:rPr>
                <w:rFonts w:ascii="Cambria Math" w:hAnsi="Cambria Math" w:cstheme="majorBidi"/>
                <w:b w:val="0"/>
                <w:bCs w:val="0"/>
                <w:i/>
                <w:sz w:val="24"/>
                <w:szCs w:val="24"/>
              </w:rPr>
            </m:ctrlPr>
          </m:sSubPr>
          <m:e>
            <m:r>
              <m:rPr>
                <m:sty m:val="bi"/>
              </m:rPr>
              <w:rPr>
                <w:rFonts w:ascii="Cambria Math" w:hAnsi="Cambria Math" w:cstheme="majorBidi"/>
                <w:sz w:val="24"/>
                <w:szCs w:val="24"/>
              </w:rPr>
              <m:t>η</m:t>
            </m:r>
          </m:e>
          <m:sub>
            <m:sSub>
              <m:sSubPr>
                <m:ctrlPr>
                  <w:rPr>
                    <w:rFonts w:ascii="Cambria Math" w:hAnsi="Cambria Math" w:cstheme="majorBidi"/>
                    <w:b w:val="0"/>
                    <w:bCs w:val="0"/>
                    <w:i/>
                    <w:iCs/>
                    <w:sz w:val="24"/>
                    <w:szCs w:val="24"/>
                  </w:rPr>
                </m:ctrlPr>
              </m:sSubPr>
              <m:e>
                <m:r>
                  <m:rPr>
                    <m:scr m:val="double-struck"/>
                    <m:sty m:val="bi"/>
                  </m:rPr>
                  <w:rPr>
                    <w:rFonts w:ascii="Cambria Math" w:hAnsi="Cambria Math" w:cstheme="majorBidi"/>
                    <w:sz w:val="24"/>
                    <w:szCs w:val="24"/>
                  </w:rPr>
                  <m:t>Z</m:t>
                </m:r>
              </m:e>
              <m:sub>
                <m:r>
                  <m:rPr>
                    <m:sty m:val="bi"/>
                  </m:rPr>
                  <w:rPr>
                    <w:rFonts w:ascii="Cambria Math" w:eastAsia="Times New Roman" w:hAnsi="Cambria Math" w:cstheme="majorBidi"/>
                    <w:sz w:val="24"/>
                    <w:szCs w:val="24"/>
                  </w:rPr>
                  <m:t>1,A</m:t>
                </m:r>
              </m:sub>
            </m:sSub>
            <m:r>
              <m:rPr>
                <m:sty m:val="b"/>
              </m:rPr>
              <w:rPr>
                <w:rFonts w:ascii="Cambria Math" w:hAnsi="Cambria Math" w:cstheme="majorBidi"/>
                <w:sz w:val="24"/>
                <w:szCs w:val="24"/>
              </w:rPr>
              <m:t>,τ</m:t>
            </m:r>
          </m:sub>
        </m:sSub>
      </m:oMath>
      <w:r w:rsidR="00E04BA4" w:rsidRPr="00614911">
        <w:rPr>
          <w:rFonts w:asciiTheme="majorBidi" w:hAnsiTheme="majorBidi" w:cstheme="majorBidi"/>
          <w:b w:val="0"/>
          <w:bCs w:val="0"/>
          <w:sz w:val="24"/>
          <w:szCs w:val="24"/>
          <w:lang w:val="en-US"/>
        </w:rPr>
        <w:t>)</w:t>
      </w:r>
      <w:r w:rsidR="00842B1C" w:rsidRPr="00614911">
        <w:rPr>
          <w:rFonts w:asciiTheme="majorBidi" w:hAnsiTheme="majorBidi" w:cstheme="majorBidi"/>
          <w:b w:val="0"/>
          <w:bCs w:val="0"/>
          <w:sz w:val="24"/>
          <w:szCs w:val="24"/>
          <w:lang w:val="en-US"/>
        </w:rPr>
        <w:t>.</w:t>
      </w:r>
    </w:p>
    <w:p w14:paraId="2FA4D26C" w14:textId="5B301203" w:rsidR="0024341E" w:rsidRPr="00C95699" w:rsidRDefault="00AD7F68" w:rsidP="009E405D">
      <w:pPr>
        <w:pStyle w:val="Heading1"/>
        <w:keepLines/>
        <w:widowControl/>
        <w:autoSpaceDE/>
        <w:autoSpaceDN/>
        <w:adjustRightInd/>
        <w:spacing w:before="260" w:after="240" w:line="360" w:lineRule="auto"/>
        <w:ind w:firstLine="720"/>
        <w:contextualSpacing/>
        <w:rPr>
          <w:rFonts w:asciiTheme="majorBidi" w:hAnsiTheme="majorBidi" w:cstheme="majorBidi"/>
          <w:b w:val="0"/>
          <w:bCs w:val="0"/>
          <w:sz w:val="24"/>
          <w:szCs w:val="24"/>
          <w:lang w:val="en-US"/>
        </w:rPr>
      </w:pPr>
      <w:r w:rsidRPr="00C95699">
        <w:rPr>
          <w:b w:val="0"/>
          <w:bCs w:val="0"/>
          <w:sz w:val="24"/>
          <w:szCs w:val="24"/>
          <w:lang w:val="en-US"/>
        </w:rPr>
        <w:t>T</w:t>
      </w:r>
      <w:r w:rsidR="0024341E" w:rsidRPr="00C95699">
        <w:rPr>
          <w:b w:val="0"/>
          <w:bCs w:val="0"/>
          <w:sz w:val="24"/>
          <w:szCs w:val="24"/>
          <w:lang w:val="en-US"/>
        </w:rPr>
        <w:t>he probability of getting re-elected is not exogenous to</w:t>
      </w:r>
      <w:r w:rsidR="00E26C78" w:rsidRPr="00C95699">
        <w:rPr>
          <w:b w:val="0"/>
          <w:bCs w:val="0"/>
          <w:sz w:val="24"/>
          <w:szCs w:val="24"/>
          <w:lang w:val="en-US"/>
        </w:rPr>
        <w:t xml:space="preserve"> the chosen</w:t>
      </w:r>
      <w:r w:rsidR="0024341E" w:rsidRPr="00C95699">
        <w:rPr>
          <w:b w:val="0"/>
          <w:bCs w:val="0"/>
          <w:sz w:val="24"/>
          <w:szCs w:val="24"/>
          <w:lang w:val="en-US"/>
        </w:rPr>
        <w:t xml:space="preserve"> policy. </w:t>
      </w:r>
      <w:r w:rsidR="006C61CD" w:rsidRPr="00C95699">
        <w:rPr>
          <w:b w:val="0"/>
          <w:bCs w:val="0"/>
          <w:sz w:val="24"/>
          <w:szCs w:val="24"/>
          <w:lang w:val="en-US"/>
        </w:rPr>
        <w:t>In addition</w:t>
      </w:r>
      <w:r w:rsidR="00535129" w:rsidRPr="00C95699">
        <w:rPr>
          <w:b w:val="0"/>
          <w:bCs w:val="0"/>
          <w:sz w:val="24"/>
          <w:szCs w:val="24"/>
          <w:lang w:val="en-US"/>
        </w:rPr>
        <w:t xml:space="preserve">, because Party B does not account for the environment when designing policy, </w:t>
      </w:r>
      <m:oMath>
        <m:sSub>
          <m:sSubPr>
            <m:ctrlPr>
              <w:rPr>
                <w:rFonts w:ascii="Cambria Math" w:hAnsi="Cambria Math"/>
                <w:b w:val="0"/>
                <w:bCs w:val="0"/>
                <w:sz w:val="24"/>
                <w:szCs w:val="24"/>
                <w:lang w:val="en-US"/>
              </w:rPr>
            </m:ctrlPr>
          </m:sSubPr>
          <m:e>
            <m:r>
              <m:rPr>
                <m:sty m:val="b"/>
              </m:rPr>
              <w:rPr>
                <w:rFonts w:ascii="Cambria Math" w:hAnsi="Cambria Math"/>
                <w:sz w:val="24"/>
                <w:szCs w:val="24"/>
                <w:lang w:val="en-US"/>
              </w:rPr>
              <m:t>W</m:t>
            </m:r>
          </m:e>
          <m:sub>
            <m:r>
              <m:rPr>
                <m:sty m:val="b"/>
              </m:rPr>
              <w:rPr>
                <w:rFonts w:ascii="Cambria Math" w:hAnsi="Cambria Math"/>
                <w:sz w:val="24"/>
                <w:szCs w:val="24"/>
                <w:lang w:val="en-US"/>
              </w:rPr>
              <m:t>2,A</m:t>
            </m:r>
          </m:sub>
        </m:sSub>
        <m:d>
          <m:dPr>
            <m:ctrlPr>
              <w:rPr>
                <w:rFonts w:ascii="Cambria Math" w:hAnsi="Cambria Math"/>
                <w:b w:val="0"/>
                <w:bCs w:val="0"/>
                <w:sz w:val="24"/>
                <w:szCs w:val="24"/>
                <w:lang w:val="en-US"/>
              </w:rPr>
            </m:ctrlPr>
          </m:dPr>
          <m:e>
            <m:sSubSup>
              <m:sSubSupPr>
                <m:ctrlPr>
                  <w:rPr>
                    <w:rFonts w:ascii="Cambria Math" w:hAnsi="Cambria Math"/>
                    <w:b w:val="0"/>
                    <w:bCs w:val="0"/>
                    <w:sz w:val="24"/>
                    <w:szCs w:val="24"/>
                    <w:lang w:val="en-US"/>
                  </w:rPr>
                </m:ctrlPr>
              </m:sSubSupPr>
              <m:e>
                <m:r>
                  <m:rPr>
                    <m:sty m:val="b"/>
                  </m:rPr>
                  <w:rPr>
                    <w:rFonts w:ascii="Cambria Math" w:hAnsi="Cambria Math"/>
                    <w:sz w:val="24"/>
                    <w:szCs w:val="24"/>
                    <w:lang w:val="en-US"/>
                  </w:rPr>
                  <m:t>τ</m:t>
                </m:r>
              </m:e>
              <m:sub>
                <m:r>
                  <m:rPr>
                    <m:sty m:val="b"/>
                  </m:rPr>
                  <w:rPr>
                    <w:rFonts w:ascii="Cambria Math" w:hAnsi="Cambria Math"/>
                    <w:sz w:val="24"/>
                    <w:szCs w:val="24"/>
                    <w:lang w:val="en-US"/>
                  </w:rPr>
                  <m:t>1,A</m:t>
                </m:r>
              </m:sub>
              <m:sup>
                <m:r>
                  <m:rPr>
                    <m:sty m:val="b"/>
                  </m:rPr>
                  <w:rPr>
                    <w:rFonts w:ascii="Cambria Math" w:hAnsi="Cambria Math"/>
                    <w:sz w:val="24"/>
                    <w:szCs w:val="24"/>
                    <w:lang w:val="en-US"/>
                  </w:rPr>
                  <m:t>*</m:t>
                </m:r>
              </m:sup>
            </m:sSubSup>
            <m:r>
              <m:rPr>
                <m:sty m:val="b"/>
              </m:rPr>
              <w:rPr>
                <w:rFonts w:ascii="Cambria Math" w:hAnsi="Cambria Math"/>
                <w:sz w:val="24"/>
                <w:szCs w:val="24"/>
                <w:lang w:val="en-US"/>
              </w:rPr>
              <m:t>,</m:t>
            </m:r>
            <m:sSubSup>
              <m:sSubSupPr>
                <m:ctrlPr>
                  <w:rPr>
                    <w:rFonts w:ascii="Cambria Math" w:hAnsi="Cambria Math"/>
                    <w:b w:val="0"/>
                    <w:bCs w:val="0"/>
                    <w:sz w:val="24"/>
                    <w:szCs w:val="24"/>
                    <w:lang w:val="en-US"/>
                  </w:rPr>
                </m:ctrlPr>
              </m:sSubSupPr>
              <m:e>
                <m:r>
                  <m:rPr>
                    <m:sty m:val="b"/>
                  </m:rPr>
                  <w:rPr>
                    <w:rFonts w:ascii="Cambria Math" w:hAnsi="Cambria Math"/>
                    <w:sz w:val="24"/>
                    <w:szCs w:val="24"/>
                    <w:lang w:val="en-US"/>
                  </w:rPr>
                  <m:t>τ</m:t>
                </m:r>
              </m:e>
              <m:sub>
                <m:r>
                  <m:rPr>
                    <m:sty m:val="b"/>
                  </m:rPr>
                  <w:rPr>
                    <w:rFonts w:ascii="Cambria Math" w:hAnsi="Cambria Math"/>
                    <w:sz w:val="24"/>
                    <w:szCs w:val="24"/>
                    <w:lang w:val="en-US"/>
                  </w:rPr>
                  <m:t>2,A</m:t>
                </m:r>
              </m:sub>
              <m:sup>
                <m:r>
                  <m:rPr>
                    <m:sty m:val="b"/>
                  </m:rPr>
                  <w:rPr>
                    <w:rFonts w:ascii="Cambria Math" w:hAnsi="Cambria Math"/>
                    <w:sz w:val="24"/>
                    <w:szCs w:val="24"/>
                    <w:lang w:val="en-US"/>
                  </w:rPr>
                  <m:t>*</m:t>
                </m:r>
              </m:sup>
            </m:sSubSup>
          </m:e>
        </m:d>
        <m:r>
          <m:rPr>
            <m:sty m:val="b"/>
          </m:rPr>
          <w:rPr>
            <w:rFonts w:ascii="Cambria Math" w:hAnsi="Cambria Math"/>
            <w:sz w:val="24"/>
            <w:szCs w:val="24"/>
            <w:lang w:val="en-US"/>
          </w:rPr>
          <m:t>&gt;</m:t>
        </m:r>
        <m:sSub>
          <m:sSubPr>
            <m:ctrlPr>
              <w:rPr>
                <w:rFonts w:ascii="Cambria Math" w:hAnsi="Cambria Math"/>
                <w:b w:val="0"/>
                <w:bCs w:val="0"/>
                <w:sz w:val="24"/>
                <w:szCs w:val="24"/>
                <w:lang w:val="en-US"/>
              </w:rPr>
            </m:ctrlPr>
          </m:sSubPr>
          <m:e>
            <m:r>
              <m:rPr>
                <m:sty m:val="b"/>
              </m:rPr>
              <w:rPr>
                <w:rFonts w:ascii="Cambria Math" w:hAnsi="Cambria Math"/>
                <w:sz w:val="24"/>
                <w:szCs w:val="24"/>
                <w:lang w:val="en-US"/>
              </w:rPr>
              <m:t>W</m:t>
            </m:r>
          </m:e>
          <m:sub>
            <m:r>
              <m:rPr>
                <m:sty m:val="b"/>
              </m:rPr>
              <w:rPr>
                <w:rFonts w:ascii="Cambria Math" w:hAnsi="Cambria Math"/>
                <w:sz w:val="24"/>
                <w:szCs w:val="24"/>
                <w:lang w:val="en-US"/>
              </w:rPr>
              <m:t>2,B</m:t>
            </m:r>
          </m:sub>
        </m:sSub>
        <m:d>
          <m:dPr>
            <m:ctrlPr>
              <w:rPr>
                <w:rFonts w:ascii="Cambria Math" w:hAnsi="Cambria Math"/>
                <w:b w:val="0"/>
                <w:bCs w:val="0"/>
                <w:sz w:val="24"/>
                <w:szCs w:val="24"/>
                <w:lang w:val="en-US"/>
              </w:rPr>
            </m:ctrlPr>
          </m:dPr>
          <m:e>
            <m:sSubSup>
              <m:sSubSupPr>
                <m:ctrlPr>
                  <w:rPr>
                    <w:rFonts w:ascii="Cambria Math" w:hAnsi="Cambria Math"/>
                    <w:b w:val="0"/>
                    <w:bCs w:val="0"/>
                    <w:sz w:val="24"/>
                    <w:szCs w:val="24"/>
                    <w:lang w:val="en-US"/>
                  </w:rPr>
                </m:ctrlPr>
              </m:sSubSupPr>
              <m:e>
                <m:r>
                  <m:rPr>
                    <m:sty m:val="b"/>
                  </m:rPr>
                  <w:rPr>
                    <w:rFonts w:ascii="Cambria Math" w:hAnsi="Cambria Math"/>
                    <w:sz w:val="24"/>
                    <w:szCs w:val="24"/>
                    <w:lang w:val="en-US"/>
                  </w:rPr>
                  <m:t>τ</m:t>
                </m:r>
              </m:e>
              <m:sub>
                <m:r>
                  <m:rPr>
                    <m:sty m:val="b"/>
                  </m:rPr>
                  <w:rPr>
                    <w:rFonts w:ascii="Cambria Math" w:hAnsi="Cambria Math"/>
                    <w:sz w:val="24"/>
                    <w:szCs w:val="24"/>
                    <w:lang w:val="en-US"/>
                  </w:rPr>
                  <m:t>1,A</m:t>
                </m:r>
              </m:sub>
              <m:sup>
                <m:r>
                  <m:rPr>
                    <m:sty m:val="b"/>
                  </m:rPr>
                  <w:rPr>
                    <w:rFonts w:ascii="Cambria Math" w:hAnsi="Cambria Math"/>
                    <w:sz w:val="24"/>
                    <w:szCs w:val="24"/>
                    <w:lang w:val="en-US"/>
                  </w:rPr>
                  <m:t>*</m:t>
                </m:r>
              </m:sup>
            </m:sSubSup>
            <m:r>
              <m:rPr>
                <m:sty m:val="b"/>
              </m:rPr>
              <w:rPr>
                <w:rFonts w:ascii="Cambria Math" w:hAnsi="Cambria Math"/>
                <w:sz w:val="24"/>
                <w:szCs w:val="24"/>
                <w:lang w:val="en-US"/>
              </w:rPr>
              <m:t>,</m:t>
            </m:r>
            <m:sSubSup>
              <m:sSubSupPr>
                <m:ctrlPr>
                  <w:rPr>
                    <w:rFonts w:ascii="Cambria Math" w:hAnsi="Cambria Math"/>
                    <w:b w:val="0"/>
                    <w:bCs w:val="0"/>
                    <w:sz w:val="24"/>
                    <w:szCs w:val="24"/>
                    <w:lang w:val="en-US"/>
                  </w:rPr>
                </m:ctrlPr>
              </m:sSubSupPr>
              <m:e>
                <m:r>
                  <m:rPr>
                    <m:sty m:val="b"/>
                  </m:rPr>
                  <w:rPr>
                    <w:rFonts w:ascii="Cambria Math" w:hAnsi="Cambria Math"/>
                    <w:sz w:val="24"/>
                    <w:szCs w:val="24"/>
                    <w:lang w:val="en-US"/>
                  </w:rPr>
                  <m:t>τ</m:t>
                </m:r>
              </m:e>
              <m:sub>
                <m:r>
                  <m:rPr>
                    <m:sty m:val="b"/>
                  </m:rPr>
                  <w:rPr>
                    <w:rFonts w:ascii="Cambria Math" w:hAnsi="Cambria Math"/>
                    <w:sz w:val="24"/>
                    <w:szCs w:val="24"/>
                    <w:lang w:val="en-US"/>
                  </w:rPr>
                  <m:t>2,B</m:t>
                </m:r>
              </m:sub>
              <m:sup>
                <m:r>
                  <m:rPr>
                    <m:sty m:val="b"/>
                  </m:rPr>
                  <w:rPr>
                    <w:rFonts w:ascii="Cambria Math" w:hAnsi="Cambria Math"/>
                    <w:sz w:val="24"/>
                    <w:szCs w:val="24"/>
                    <w:lang w:val="en-US"/>
                  </w:rPr>
                  <m:t>*</m:t>
                </m:r>
              </m:sup>
            </m:sSubSup>
          </m:e>
        </m:d>
      </m:oMath>
      <w:r w:rsidR="00535129" w:rsidRPr="00C95699">
        <w:rPr>
          <w:b w:val="0"/>
          <w:bCs w:val="0"/>
          <w:sz w:val="24"/>
          <w:szCs w:val="24"/>
          <w:lang w:val="en-US"/>
        </w:rPr>
        <w:t xml:space="preserve">. </w:t>
      </w:r>
      <w:r w:rsidR="009E405D" w:rsidRPr="00C95699">
        <w:rPr>
          <w:b w:val="0"/>
          <w:bCs w:val="0"/>
          <w:sz w:val="24"/>
          <w:szCs w:val="24"/>
          <w:lang w:val="en-US"/>
        </w:rPr>
        <w:t>T</w:t>
      </w:r>
      <w:r w:rsidR="006C61CD" w:rsidRPr="00C95699">
        <w:rPr>
          <w:rFonts w:asciiTheme="majorBidi" w:hAnsiTheme="majorBidi" w:cstheme="majorBidi"/>
          <w:b w:val="0"/>
          <w:bCs w:val="0"/>
          <w:sz w:val="24"/>
          <w:szCs w:val="24"/>
          <w:lang w:val="en-US"/>
        </w:rPr>
        <w:t xml:space="preserve">he </w:t>
      </w:r>
      <w:r w:rsidR="0024341E" w:rsidRPr="00C95699">
        <w:rPr>
          <w:rFonts w:asciiTheme="majorBidi" w:hAnsiTheme="majorBidi" w:cstheme="majorBidi"/>
          <w:b w:val="0"/>
          <w:bCs w:val="0"/>
          <w:sz w:val="24"/>
          <w:szCs w:val="24"/>
          <w:lang w:val="en-US"/>
        </w:rPr>
        <w:t>proposition</w:t>
      </w:r>
      <w:r w:rsidR="009E405D" w:rsidRPr="00C95699">
        <w:rPr>
          <w:rFonts w:asciiTheme="majorBidi" w:hAnsiTheme="majorBidi" w:cstheme="majorBidi"/>
          <w:b w:val="0"/>
          <w:bCs w:val="0"/>
          <w:sz w:val="24"/>
          <w:szCs w:val="24"/>
          <w:lang w:val="en-US"/>
        </w:rPr>
        <w:t xml:space="preserve"> follows</w:t>
      </w:r>
      <w:r w:rsidR="00322A76">
        <w:rPr>
          <w:rFonts w:asciiTheme="majorBidi" w:hAnsiTheme="majorBidi" w:cstheme="majorBidi"/>
          <w:b w:val="0"/>
          <w:bCs w:val="0"/>
          <w:sz w:val="24"/>
          <w:szCs w:val="24"/>
          <w:lang w:val="en-US"/>
        </w:rPr>
        <w:t xml:space="preserve"> as</w:t>
      </w:r>
      <w:r w:rsidR="009E405D" w:rsidRPr="00C95699">
        <w:rPr>
          <w:rFonts w:asciiTheme="majorBidi" w:hAnsiTheme="majorBidi" w:cstheme="majorBidi"/>
          <w:b w:val="0"/>
          <w:bCs w:val="0"/>
          <w:sz w:val="24"/>
          <w:szCs w:val="24"/>
          <w:lang w:val="en-US"/>
        </w:rPr>
        <w:t>:</w:t>
      </w:r>
    </w:p>
    <w:p w14:paraId="2C91359B" w14:textId="0ABC727C" w:rsidR="004A1704" w:rsidRDefault="00394D06" w:rsidP="00B428E6">
      <w:pPr>
        <w:spacing w:after="240" w:line="360" w:lineRule="auto"/>
        <w:rPr>
          <w:i/>
        </w:rPr>
      </w:pPr>
      <w:r w:rsidRPr="00311A56">
        <w:rPr>
          <w:b/>
          <w:i/>
        </w:rPr>
        <w:t>Proposition 3.</w:t>
      </w:r>
      <w:r w:rsidRPr="00311A56">
        <w:rPr>
          <w:i/>
        </w:rPr>
        <w:t xml:space="preserve"> </w:t>
      </w:r>
      <w:r w:rsidR="00112005">
        <w:rPr>
          <w:i/>
        </w:rPr>
        <w:t>The</w:t>
      </w:r>
      <w:r w:rsidR="005B54D8">
        <w:rPr>
          <w:i/>
        </w:rPr>
        <w:t xml:space="preserve"> effect of</w:t>
      </w:r>
      <w:r w:rsidR="00801DED">
        <w:rPr>
          <w:i/>
        </w:rPr>
        <w:t xml:space="preserve"> first-period</w:t>
      </w:r>
      <w:r w:rsidR="005B54D8">
        <w:rPr>
          <w:i/>
        </w:rPr>
        <w:t xml:space="preserve"> policy on the </w:t>
      </w:r>
      <w:r w:rsidR="00B428E6">
        <w:rPr>
          <w:i/>
        </w:rPr>
        <w:t xml:space="preserve">probability </w:t>
      </w:r>
      <w:r w:rsidR="00801DED">
        <w:rPr>
          <w:i/>
        </w:rPr>
        <w:t xml:space="preserve">that </w:t>
      </w:r>
      <w:r w:rsidR="005B54D8">
        <w:rPr>
          <w:i/>
        </w:rPr>
        <w:t xml:space="preserve">Party A </w:t>
      </w:r>
      <w:r w:rsidR="00801DED">
        <w:rPr>
          <w:i/>
        </w:rPr>
        <w:t xml:space="preserve">will </w:t>
      </w:r>
      <w:r w:rsidR="005B54D8">
        <w:rPr>
          <w:i/>
        </w:rPr>
        <w:t>get reelected</w:t>
      </w:r>
      <w:r w:rsidR="00801DED">
        <w:rPr>
          <w:i/>
        </w:rPr>
        <w:t xml:space="preserve"> in </w:t>
      </w:r>
      <w:r w:rsidR="00322A76">
        <w:rPr>
          <w:i/>
          <w:lang w:val="en-US"/>
        </w:rPr>
        <w:t xml:space="preserve">the second </w:t>
      </w:r>
      <w:r w:rsidR="00801DED">
        <w:rPr>
          <w:i/>
        </w:rPr>
        <w:t xml:space="preserve">period </w:t>
      </w:r>
      <w:r w:rsidR="006111B4">
        <w:rPr>
          <w:i/>
        </w:rPr>
        <w:t>impacts</w:t>
      </w:r>
      <w:r w:rsidR="00B428E6">
        <w:rPr>
          <w:i/>
        </w:rPr>
        <w:t xml:space="preserve"> Party A’s</w:t>
      </w:r>
      <w:r w:rsidR="006111B4">
        <w:rPr>
          <w:i/>
        </w:rPr>
        <w:t xml:space="preserve"> </w:t>
      </w:r>
      <w:r w:rsidR="00B428E6">
        <w:rPr>
          <w:i/>
        </w:rPr>
        <w:t xml:space="preserve">first-period </w:t>
      </w:r>
      <w:r w:rsidR="005F11F8">
        <w:rPr>
          <w:i/>
        </w:rPr>
        <w:t>policy decisions. Specifically</w:t>
      </w:r>
      <w:r w:rsidR="00322A76">
        <w:rPr>
          <w:i/>
          <w:lang w:val="en-US"/>
        </w:rPr>
        <w:t>:</w:t>
      </w:r>
    </w:p>
    <w:p w14:paraId="77F9FA5D" w14:textId="4D6CECC2" w:rsidR="004A1704" w:rsidRPr="009366EE" w:rsidRDefault="00997626" w:rsidP="00D33800">
      <w:pPr>
        <w:spacing w:after="240" w:line="360" w:lineRule="auto"/>
        <w:rPr>
          <w:i/>
        </w:rPr>
      </w:pPr>
      <m:oMathPara>
        <m:oMath>
          <m:d>
            <m:dPr>
              <m:begChr m:val="|"/>
              <m:endChr m:val="|"/>
              <m:ctrlPr>
                <w:rPr>
                  <w:rFonts w:ascii="Cambria Math" w:hAnsi="Cambria Math"/>
                  <w:i/>
                </w:rPr>
              </m:ctrlPr>
            </m:dPr>
            <m:e>
              <m:sSub>
                <m:sSubPr>
                  <m:ctrlPr>
                    <w:rPr>
                      <w:rFonts w:ascii="Cambria Math" w:hAnsi="Cambria Math" w:cstheme="majorBidi"/>
                      <w:b/>
                      <w:bCs/>
                      <w:i/>
                    </w:rPr>
                  </m:ctrlPr>
                </m:sSubPr>
                <m:e>
                  <m:r>
                    <w:rPr>
                      <w:rFonts w:ascii="Cambria Math" w:hAnsi="Cambria Math" w:cstheme="majorBidi"/>
                    </w:rPr>
                    <m:t>∆</m:t>
                  </m:r>
                </m:e>
                <m:sub>
                  <m:sSub>
                    <m:sSubPr>
                      <m:ctrlPr>
                        <w:rPr>
                          <w:rFonts w:ascii="Cambria Math" w:hAnsi="Cambria Math" w:cstheme="majorBidi"/>
                        </w:rPr>
                      </m:ctrlPr>
                    </m:sSubPr>
                    <m:e>
                      <m:r>
                        <m:rPr>
                          <m:sty m:val="p"/>
                        </m:rPr>
                        <w:rPr>
                          <w:rFonts w:ascii="Cambria Math" w:hAnsi="Cambria Math" w:cstheme="majorBidi"/>
                        </w:rPr>
                        <m:t>Ω</m:t>
                      </m:r>
                    </m:e>
                    <m:sub>
                      <m:r>
                        <w:rPr>
                          <w:rFonts w:ascii="Cambria Math" w:hAnsi="Cambria Math" w:cstheme="majorBidi"/>
                        </w:rPr>
                        <m:t>1,A</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cstheme="majorBidi"/>
                      <w:b/>
                      <w:bCs/>
                      <w:i/>
                    </w:rPr>
                  </m:ctrlPr>
                </m:sSubPr>
                <m:e>
                  <m:r>
                    <w:rPr>
                      <w:rFonts w:ascii="Cambria Math" w:hAnsi="Cambria Math" w:cstheme="majorBidi"/>
                    </w:rPr>
                    <m:t>∆</m:t>
                  </m:r>
                </m:e>
                <m:sub>
                  <m:sSub>
                    <m:sSubPr>
                      <m:ctrlPr>
                        <w:rPr>
                          <w:rFonts w:ascii="Cambria Math" w:hAnsi="Cambria Math" w:cstheme="majorBidi"/>
                          <w:i/>
                          <w:iCs/>
                        </w:rPr>
                      </m:ctrlPr>
                    </m:sSubPr>
                    <m:e>
                      <m:r>
                        <m:rPr>
                          <m:scr m:val="double-struck"/>
                        </m:rPr>
                        <w:rPr>
                          <w:rFonts w:ascii="Cambria Math" w:hAnsi="Cambria Math" w:cstheme="majorBidi"/>
                        </w:rPr>
                        <m:t>Z</m:t>
                      </m:r>
                    </m:e>
                    <m:sub>
                      <m:r>
                        <w:rPr>
                          <w:rFonts w:ascii="Cambria Math" w:eastAsia="Times New Roman" w:hAnsi="Cambria Math" w:cstheme="majorBidi"/>
                        </w:rPr>
                        <m:t>1,A</m:t>
                      </m:r>
                    </m:sub>
                  </m:sSub>
                </m:sub>
              </m:sSub>
            </m:e>
          </m:d>
          <m:r>
            <w:rPr>
              <w:rFonts w:ascii="Cambria Math" w:hAnsi="Cambria Math"/>
            </w:rPr>
            <m:t>⟺</m:t>
          </m:r>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τ</m:t>
                  </m:r>
                </m:e>
              </m:acc>
            </m:e>
            <m:sub>
              <m:r>
                <w:rPr>
                  <w:rFonts w:ascii="Cambria Math" w:hAnsi="Cambria Math"/>
                </w:rPr>
                <m:t>1,A</m:t>
              </m:r>
            </m:sub>
          </m:sSub>
        </m:oMath>
      </m:oMathPara>
    </w:p>
    <w:p w14:paraId="46D888F9" w14:textId="615E3EE0" w:rsidR="008016A1" w:rsidRPr="006532E4" w:rsidRDefault="00CE333E" w:rsidP="00D80DFD">
      <w:pPr>
        <w:spacing w:after="240" w:line="360" w:lineRule="auto"/>
        <w:rPr>
          <w:i/>
          <w:lang w:val="en-US"/>
        </w:rPr>
      </w:pPr>
      <w:r>
        <w:rPr>
          <w:i/>
        </w:rPr>
        <w:t>More specifically</w:t>
      </w:r>
      <w:r w:rsidR="008016A1" w:rsidRPr="00311A56">
        <w:rPr>
          <w:i/>
        </w:rPr>
        <w:t>, if</w:t>
      </w:r>
      <w:r w:rsidR="00322A76">
        <w:rPr>
          <w:i/>
          <w:lang w:val="en-US"/>
        </w:rPr>
        <w:t>:</w:t>
      </w:r>
    </w:p>
    <w:p w14:paraId="70B38CDD" w14:textId="1D3C70FB" w:rsidR="00394D06" w:rsidRPr="00526F28" w:rsidRDefault="00997626" w:rsidP="00EF6E33">
      <w:pPr>
        <w:pStyle w:val="ListParagraph"/>
        <w:numPr>
          <w:ilvl w:val="0"/>
          <w:numId w:val="6"/>
        </w:numPr>
        <w:spacing w:after="240"/>
        <w:rPr>
          <w:i/>
        </w:rPr>
      </w:pPr>
      <m:oMath>
        <m:sSub>
          <m:sSubPr>
            <m:ctrlPr>
              <w:rPr>
                <w:rFonts w:ascii="Cambria Math" w:hAnsi="Cambria Math" w:cstheme="majorBidi"/>
                <w:i/>
              </w:rPr>
            </m:ctrlPr>
          </m:sSubPr>
          <m:e>
            <m:r>
              <w:rPr>
                <w:rFonts w:ascii="Cambria Math" w:hAnsi="Cambria Math" w:cstheme="majorBidi"/>
              </w:rPr>
              <m:t>∆</m:t>
            </m:r>
          </m:e>
          <m:sub>
            <m:sSub>
              <m:sSubPr>
                <m:ctrlPr>
                  <w:rPr>
                    <w:rFonts w:ascii="Cambria Math" w:hAnsi="Cambria Math" w:cstheme="majorBidi"/>
                  </w:rPr>
                </m:ctrlPr>
              </m:sSubPr>
              <m:e>
                <m:r>
                  <m:rPr>
                    <m:sty m:val="p"/>
                  </m:rPr>
                  <w:rPr>
                    <w:rFonts w:ascii="Cambria Math" w:hAnsi="Cambria Math" w:cstheme="majorBidi"/>
                  </w:rPr>
                  <m:t>Ω</m:t>
                </m:r>
              </m:e>
              <m:sub>
                <m:r>
                  <w:rPr>
                    <w:rFonts w:ascii="Cambria Math" w:hAnsi="Cambria Math" w:cstheme="majorBidi"/>
                  </w:rPr>
                  <m:t>1,A</m:t>
                </m:r>
              </m:sub>
            </m:sSub>
          </m:sub>
        </m:sSub>
        <m:r>
          <w:rPr>
            <w:rFonts w:ascii="Cambria Math" w:hAnsi="Cambria Math" w:cstheme="majorBidi"/>
          </w:rPr>
          <m:t>&lt;0</m:t>
        </m:r>
      </m:oMath>
      <w:r w:rsidR="008016A1" w:rsidRPr="00526F28">
        <w:rPr>
          <w:i/>
        </w:rPr>
        <w:t xml:space="preserve"> and </w:t>
      </w:r>
      <m:oMath>
        <m:sSub>
          <m:sSubPr>
            <m:ctrlPr>
              <w:rPr>
                <w:rFonts w:ascii="Cambria Math" w:hAnsi="Cambria Math" w:cstheme="majorBidi"/>
                <w:i/>
              </w:rPr>
            </m:ctrlPr>
          </m:sSubPr>
          <m:e>
            <m:r>
              <w:rPr>
                <w:rFonts w:ascii="Cambria Math" w:hAnsi="Cambria Math" w:cstheme="majorBidi"/>
              </w:rPr>
              <m:t>∆</m:t>
            </m:r>
          </m:e>
          <m:sub>
            <m:sSub>
              <m:sSubPr>
                <m:ctrlPr>
                  <w:rPr>
                    <w:rFonts w:ascii="Cambria Math" w:hAnsi="Cambria Math" w:cstheme="majorBidi"/>
                    <w:i/>
                    <w:iCs/>
                  </w:rPr>
                </m:ctrlPr>
              </m:sSubPr>
              <m:e>
                <m:r>
                  <m:rPr>
                    <m:scr m:val="double-struck"/>
                  </m:rPr>
                  <w:rPr>
                    <w:rFonts w:ascii="Cambria Math" w:hAnsi="Cambria Math" w:cstheme="majorBidi"/>
                  </w:rPr>
                  <m:t>Z</m:t>
                </m:r>
              </m:e>
              <m:sub>
                <m:r>
                  <w:rPr>
                    <w:rFonts w:ascii="Cambria Math" w:eastAsia="Times New Roman" w:hAnsi="Cambria Math" w:cstheme="majorBidi"/>
                  </w:rPr>
                  <m:t>1,A</m:t>
                </m:r>
              </m:sub>
            </m:sSub>
          </m:sub>
        </m:sSub>
        <m:r>
          <w:rPr>
            <w:rFonts w:ascii="Cambria Math" w:hAnsi="Cambria Math"/>
          </w:rPr>
          <m:t>=0</m:t>
        </m:r>
      </m:oMath>
      <w:r w:rsidR="008016A1" w:rsidRPr="00526F28">
        <w:rPr>
          <w:i/>
        </w:rPr>
        <w:t>:</w:t>
      </w:r>
      <w:r w:rsidR="00DE760A" w:rsidRPr="00526F28">
        <w:rPr>
          <w:i/>
        </w:rPr>
        <w:t xml:space="preserve"> </w:t>
      </w:r>
      <w:r w:rsidR="008D222E" w:rsidRPr="00526F28">
        <w:rPr>
          <w:i/>
        </w:rPr>
        <w:t>Voters</w:t>
      </w:r>
      <w:r w:rsidR="008016A1" w:rsidRPr="00526F28">
        <w:rPr>
          <w:i/>
        </w:rPr>
        <w:t xml:space="preserve"> respond to the levying of a tax thro</w:t>
      </w:r>
      <w:r w:rsidR="00CA654F" w:rsidRPr="00526F28">
        <w:rPr>
          <w:i/>
        </w:rPr>
        <w:t>ugh less</w:t>
      </w:r>
      <w:r w:rsidR="00CA654F" w:rsidRPr="00B159F4">
        <w:rPr>
          <w:i/>
        </w:rPr>
        <w:t xml:space="preserve"> support to Party A, resulting in a lower</w:t>
      </w:r>
      <w:r w:rsidR="00D703B8" w:rsidRPr="00526F28">
        <w:rPr>
          <w:i/>
        </w:rPr>
        <w:t xml:space="preserve"> optimal</w:t>
      </w:r>
      <w:r w:rsidR="00CA654F" w:rsidRPr="00B159F4">
        <w:rPr>
          <w:i/>
        </w:rPr>
        <w:t xml:space="preserve"> tax in equilibirum than otherwise; that is,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τ</m:t>
                </m:r>
              </m:e>
            </m:acc>
          </m:e>
          <m:sub>
            <m:r>
              <w:rPr>
                <w:rFonts w:ascii="Cambria Math" w:hAnsi="Cambria Math"/>
              </w:rPr>
              <m:t>1,A</m:t>
            </m:r>
          </m:sub>
        </m:sSub>
        <m:r>
          <w:rPr>
            <w:rFonts w:ascii="Cambria Math" w:hAnsi="Cambria Math"/>
          </w:rPr>
          <m:t>&lt;</m:t>
        </m:r>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oMath>
      <w:r w:rsidR="008D222E" w:rsidRPr="00526F28">
        <w:rPr>
          <w:i/>
        </w:rPr>
        <w:t>.</w:t>
      </w:r>
    </w:p>
    <w:p w14:paraId="758FBC66" w14:textId="209E1652" w:rsidR="008016A1" w:rsidRPr="00745739" w:rsidRDefault="00997626" w:rsidP="00EF6E33">
      <w:pPr>
        <w:pStyle w:val="ListParagraph"/>
        <w:numPr>
          <w:ilvl w:val="0"/>
          <w:numId w:val="6"/>
        </w:numPr>
        <w:spacing w:after="240"/>
        <w:rPr>
          <w:i/>
        </w:rPr>
      </w:pPr>
      <m:oMath>
        <m:sSub>
          <m:sSubPr>
            <m:ctrlPr>
              <w:rPr>
                <w:rFonts w:ascii="Cambria Math" w:hAnsi="Cambria Math" w:cstheme="majorBidi"/>
                <w:i/>
              </w:rPr>
            </m:ctrlPr>
          </m:sSubPr>
          <m:e>
            <m:r>
              <w:rPr>
                <w:rFonts w:ascii="Cambria Math" w:hAnsi="Cambria Math" w:cstheme="majorBidi"/>
              </w:rPr>
              <m:t>∆</m:t>
            </m:r>
          </m:e>
          <m:sub>
            <m:sSub>
              <m:sSubPr>
                <m:ctrlPr>
                  <w:rPr>
                    <w:rFonts w:ascii="Cambria Math" w:hAnsi="Cambria Math" w:cstheme="majorBidi"/>
                  </w:rPr>
                </m:ctrlPr>
              </m:sSubPr>
              <m:e>
                <m:r>
                  <m:rPr>
                    <m:sty m:val="p"/>
                  </m:rPr>
                  <w:rPr>
                    <w:rFonts w:ascii="Cambria Math" w:hAnsi="Cambria Math" w:cstheme="majorBidi"/>
                  </w:rPr>
                  <m:t>Ω</m:t>
                </m:r>
              </m:e>
              <m:sub>
                <m:r>
                  <w:rPr>
                    <w:rFonts w:ascii="Cambria Math" w:hAnsi="Cambria Math" w:cstheme="majorBidi"/>
                  </w:rPr>
                  <m:t>1,A</m:t>
                </m:r>
              </m:sub>
            </m:sSub>
          </m:sub>
        </m:sSub>
        <m:r>
          <w:rPr>
            <w:rFonts w:ascii="Cambria Math" w:hAnsi="Cambria Math" w:cstheme="majorBidi"/>
          </w:rPr>
          <m:t>=0</m:t>
        </m:r>
      </m:oMath>
      <w:r w:rsidR="008016A1" w:rsidRPr="00B159F4">
        <w:rPr>
          <w:i/>
        </w:rPr>
        <w:t xml:space="preserve"> and </w:t>
      </w:r>
      <m:oMath>
        <m:sSub>
          <m:sSubPr>
            <m:ctrlPr>
              <w:rPr>
                <w:rFonts w:ascii="Cambria Math" w:hAnsi="Cambria Math" w:cstheme="majorBidi"/>
                <w:i/>
              </w:rPr>
            </m:ctrlPr>
          </m:sSubPr>
          <m:e>
            <m:r>
              <w:rPr>
                <w:rFonts w:ascii="Cambria Math" w:hAnsi="Cambria Math" w:cstheme="majorBidi"/>
              </w:rPr>
              <m:t>∆</m:t>
            </m:r>
          </m:e>
          <m:sub>
            <m:sSub>
              <m:sSubPr>
                <m:ctrlPr>
                  <w:rPr>
                    <w:rFonts w:ascii="Cambria Math" w:hAnsi="Cambria Math" w:cstheme="majorBidi"/>
                    <w:i/>
                    <w:iCs/>
                  </w:rPr>
                </m:ctrlPr>
              </m:sSubPr>
              <m:e>
                <m:r>
                  <m:rPr>
                    <m:scr m:val="double-struck"/>
                  </m:rPr>
                  <w:rPr>
                    <w:rFonts w:ascii="Cambria Math" w:hAnsi="Cambria Math" w:cstheme="majorBidi"/>
                  </w:rPr>
                  <m:t>Z</m:t>
                </m:r>
              </m:e>
              <m:sub>
                <m:r>
                  <w:rPr>
                    <w:rFonts w:ascii="Cambria Math" w:eastAsia="Times New Roman" w:hAnsi="Cambria Math" w:cstheme="majorBidi"/>
                  </w:rPr>
                  <m:t>1,A</m:t>
                </m:r>
              </m:sub>
            </m:sSub>
          </m:sub>
        </m:sSub>
        <m:r>
          <w:rPr>
            <w:rFonts w:ascii="Cambria Math" w:hAnsi="Cambria Math" w:cstheme="majorBidi"/>
          </w:rPr>
          <m:t>&gt;0</m:t>
        </m:r>
      </m:oMath>
      <w:r w:rsidR="008016A1" w:rsidRPr="00B159F4">
        <w:rPr>
          <w:i/>
        </w:rPr>
        <w:t>:</w:t>
      </w:r>
      <w:r w:rsidR="008D222E" w:rsidRPr="00745739">
        <w:rPr>
          <w:i/>
        </w:rPr>
        <w:t xml:space="preserve"> </w:t>
      </w:r>
      <w:r w:rsidR="003F61F4" w:rsidRPr="00BA6276">
        <w:rPr>
          <w:i/>
        </w:rPr>
        <w:t>Environmental</w:t>
      </w:r>
      <w:proofErr w:type="spellStart"/>
      <w:r w:rsidR="00751546">
        <w:rPr>
          <w:i/>
          <w:lang w:val="en-US"/>
        </w:rPr>
        <w:t>ly</w:t>
      </w:r>
      <w:proofErr w:type="spellEnd"/>
      <w:r w:rsidR="003F61F4" w:rsidRPr="00BA6276">
        <w:rPr>
          <w:i/>
        </w:rPr>
        <w:t xml:space="preserve"> aware vote</w:t>
      </w:r>
      <w:r w:rsidR="00D703B8" w:rsidRPr="00526F28">
        <w:rPr>
          <w:i/>
        </w:rPr>
        <w:t>r</w:t>
      </w:r>
      <w:r w:rsidR="00751546">
        <w:rPr>
          <w:i/>
          <w:lang w:val="en-US"/>
        </w:rPr>
        <w:t>s</w:t>
      </w:r>
      <w:r w:rsidR="003F61F4" w:rsidRPr="00745739">
        <w:rPr>
          <w:i/>
        </w:rPr>
        <w:t xml:space="preserve"> </w:t>
      </w:r>
      <w:r w:rsidR="008D222E" w:rsidRPr="00704D87">
        <w:rPr>
          <w:i/>
        </w:rPr>
        <w:t xml:space="preserve">respond to the levying of a tax through </w:t>
      </w:r>
      <w:r w:rsidR="003F61F4" w:rsidRPr="00526F28">
        <w:rPr>
          <w:i/>
        </w:rPr>
        <w:t>more</w:t>
      </w:r>
      <w:r w:rsidR="008D222E" w:rsidRPr="00B159F4">
        <w:rPr>
          <w:i/>
        </w:rPr>
        <w:t xml:space="preserve"> support to Party A, resulting in a </w:t>
      </w:r>
      <w:r w:rsidR="003F61F4" w:rsidRPr="00745739">
        <w:rPr>
          <w:i/>
        </w:rPr>
        <w:t>higher</w:t>
      </w:r>
      <w:r w:rsidR="008D222E" w:rsidRPr="00BA6276">
        <w:rPr>
          <w:i/>
        </w:rPr>
        <w:t xml:space="preserve"> tax in equilibirum than otherwise; that is,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τ</m:t>
                </m:r>
              </m:e>
            </m:acc>
          </m:e>
          <m:sub>
            <m:r>
              <w:rPr>
                <w:rFonts w:ascii="Cambria Math" w:hAnsi="Cambria Math"/>
              </w:rPr>
              <m:t>1,A</m:t>
            </m:r>
          </m:sub>
        </m:sSub>
        <m:r>
          <w:rPr>
            <w:rFonts w:ascii="Cambria Math" w:hAnsi="Cambria Math"/>
          </w:rPr>
          <m:t>&gt;</m:t>
        </m:r>
        <m:sSubSup>
          <m:sSubSupPr>
            <m:ctrlPr>
              <w:rPr>
                <w:rFonts w:ascii="Cambria Math" w:hAnsi="Cambria Math" w:cs="Cambria Math"/>
                <w:i/>
                <w:lang w:val="en-US"/>
              </w:rPr>
            </m:ctrlPr>
          </m:sSubSupPr>
          <m:e>
            <m:r>
              <w:rPr>
                <w:rFonts w:ascii="Cambria Math" w:hAnsi="Cambria Math" w:cs="Cambria Math"/>
                <w:lang w:val="en-US"/>
              </w:rPr>
              <m:t>τ</m:t>
            </m:r>
          </m:e>
          <m:sub>
            <m:r>
              <w:rPr>
                <w:rFonts w:ascii="Cambria Math" w:hAnsi="Cambria Math" w:cs="Cambria Math"/>
                <w:lang w:val="en-US"/>
              </w:rPr>
              <m:t>1,A</m:t>
            </m:r>
          </m:sub>
          <m:sup>
            <m:r>
              <w:rPr>
                <w:rFonts w:ascii="Cambria Math" w:hAnsi="Cambria Math" w:cs="Cambria Math"/>
                <w:lang w:val="en-US"/>
              </w:rPr>
              <m:t>*</m:t>
            </m:r>
          </m:sup>
        </m:sSubSup>
      </m:oMath>
      <w:r w:rsidR="008D222E" w:rsidRPr="00B159F4">
        <w:rPr>
          <w:i/>
        </w:rPr>
        <w:t>.</w:t>
      </w:r>
    </w:p>
    <w:p w14:paraId="1A7A6058" w14:textId="1A33B954" w:rsidR="00445CBC" w:rsidRPr="006532E4" w:rsidRDefault="00445CBC" w:rsidP="00D80DFD">
      <w:pPr>
        <w:pStyle w:val="Heading1"/>
        <w:keepLines/>
        <w:widowControl/>
        <w:autoSpaceDE/>
        <w:autoSpaceDN/>
        <w:adjustRightInd/>
        <w:spacing w:before="260" w:after="240" w:line="360" w:lineRule="auto"/>
        <w:contextualSpacing/>
        <w:rPr>
          <w:b w:val="0"/>
          <w:bCs w:val="0"/>
          <w:sz w:val="24"/>
          <w:szCs w:val="24"/>
          <w:lang w:val="en-US"/>
        </w:rPr>
      </w:pPr>
      <w:r w:rsidRPr="006532E4">
        <w:rPr>
          <w:bCs w:val="0"/>
          <w:sz w:val="24"/>
          <w:szCs w:val="24"/>
          <w:lang w:val="en-US"/>
        </w:rPr>
        <w:t>Proof</w:t>
      </w:r>
      <w:r w:rsidRPr="006532E4">
        <w:rPr>
          <w:b w:val="0"/>
          <w:bCs w:val="0"/>
          <w:sz w:val="24"/>
          <w:szCs w:val="24"/>
          <w:lang w:val="en-US"/>
        </w:rPr>
        <w:t xml:space="preserve">. The proof </w:t>
      </w:r>
      <w:r w:rsidR="00594F5A" w:rsidRPr="006532E4">
        <w:rPr>
          <w:b w:val="0"/>
          <w:bCs w:val="0"/>
          <w:sz w:val="24"/>
          <w:szCs w:val="24"/>
          <w:lang w:val="en-US"/>
        </w:rPr>
        <w:t>was</w:t>
      </w:r>
      <w:r w:rsidRPr="006532E4">
        <w:rPr>
          <w:b w:val="0"/>
          <w:bCs w:val="0"/>
          <w:sz w:val="24"/>
          <w:szCs w:val="24"/>
          <w:lang w:val="en-US"/>
        </w:rPr>
        <w:t xml:space="preserve"> deferred to</w:t>
      </w:r>
      <w:r w:rsidR="00056351" w:rsidRPr="006532E4">
        <w:rPr>
          <w:b w:val="0"/>
          <w:bCs w:val="0"/>
          <w:sz w:val="24"/>
          <w:szCs w:val="24"/>
          <w:lang w:val="en-US"/>
        </w:rPr>
        <w:t xml:space="preserve"> the</w:t>
      </w:r>
      <w:r w:rsidRPr="006532E4">
        <w:rPr>
          <w:b w:val="0"/>
          <w:bCs w:val="0"/>
          <w:sz w:val="24"/>
          <w:szCs w:val="24"/>
          <w:lang w:val="en-US"/>
        </w:rPr>
        <w:t xml:space="preserve"> Appendix</w:t>
      </w:r>
      <w:r w:rsidR="00144E87">
        <w:rPr>
          <w:b w:val="0"/>
          <w:bCs w:val="0"/>
          <w:sz w:val="24"/>
          <w:szCs w:val="24"/>
          <w:lang w:val="en-US"/>
        </w:rPr>
        <w:t xml:space="preserve"> E</w:t>
      </w:r>
      <w:r w:rsidR="00056351" w:rsidRPr="006532E4">
        <w:rPr>
          <w:b w:val="0"/>
          <w:bCs w:val="0"/>
          <w:sz w:val="24"/>
          <w:szCs w:val="24"/>
          <w:lang w:val="en-US"/>
        </w:rPr>
        <w:t>.</w:t>
      </w:r>
    </w:p>
    <w:p w14:paraId="78354DB1" w14:textId="135FD09E" w:rsidR="009A3710" w:rsidRPr="001B65CD" w:rsidRDefault="009B2FDC" w:rsidP="001B65CD">
      <w:pPr>
        <w:spacing w:after="240" w:line="360" w:lineRule="auto"/>
        <w:ind w:firstLine="720"/>
        <w:rPr>
          <w:b/>
          <w:bCs/>
        </w:rPr>
      </w:pPr>
      <w:r>
        <w:rPr>
          <w:lang w:val="en-US"/>
        </w:rPr>
        <w:t>B</w:t>
      </w:r>
      <w:r w:rsidR="0010523F" w:rsidRPr="00311A56">
        <w:rPr>
          <w:lang w:val="en-US"/>
        </w:rPr>
        <w:t xml:space="preserve">ecause </w:t>
      </w:r>
      <w:r w:rsidR="00683021" w:rsidRPr="00311A56">
        <w:rPr>
          <w:lang w:val="en-US"/>
        </w:rPr>
        <w:t xml:space="preserve">Party A cares about the environment, setting </w:t>
      </w:r>
      <w:r w:rsidR="00BF5C3F">
        <w:rPr>
          <w:lang w:val="en-US"/>
        </w:rPr>
        <w:t xml:space="preserve">a </w:t>
      </w:r>
      <w:r w:rsidR="00683021" w:rsidRPr="00311A56">
        <w:rPr>
          <w:lang w:val="en-US"/>
        </w:rPr>
        <w:t xml:space="preserve">higher policy in the current period leads to wider diffusion of the clean technology; it solidifies the transition toward clean technologies. The motivation for a higher tax than the </w:t>
      </w:r>
      <w:proofErr w:type="spellStart"/>
      <w:r w:rsidR="00683021" w:rsidRPr="00311A56">
        <w:rPr>
          <w:lang w:val="en-US"/>
        </w:rPr>
        <w:t>Pigovian</w:t>
      </w:r>
      <w:proofErr w:type="spellEnd"/>
      <w:r w:rsidR="00683021" w:rsidRPr="00311A56">
        <w:rPr>
          <w:lang w:val="en-US"/>
        </w:rPr>
        <w:t xml:space="preserve"> tax is then balanced with the politician’s desire to stay in power</w:t>
      </w:r>
      <w:r w:rsidR="00311A56" w:rsidRPr="001B65CD">
        <w:rPr>
          <w:lang w:val="en-US"/>
        </w:rPr>
        <w:t>. Thus,</w:t>
      </w:r>
      <w:r w:rsidR="00445CBC" w:rsidRPr="003B59CA">
        <w:rPr>
          <w:lang w:val="en-US"/>
        </w:rPr>
        <w:t xml:space="preserve"> while environmental</w:t>
      </w:r>
      <w:r w:rsidR="00BF5C3F">
        <w:rPr>
          <w:lang w:val="en-US"/>
        </w:rPr>
        <w:t>ly</w:t>
      </w:r>
      <w:r w:rsidR="00EE3C57" w:rsidRPr="00542F7F">
        <w:rPr>
          <w:lang w:val="en-US"/>
        </w:rPr>
        <w:t xml:space="preserve"> aware</w:t>
      </w:r>
      <w:r w:rsidR="00445CBC" w:rsidRPr="00542F7F">
        <w:rPr>
          <w:lang w:val="en-US"/>
        </w:rPr>
        <w:t xml:space="preserve"> </w:t>
      </w:r>
      <w:r w:rsidR="00EE3C57" w:rsidRPr="00542F7F">
        <w:rPr>
          <w:lang w:val="en-US"/>
        </w:rPr>
        <w:t>constituencies</w:t>
      </w:r>
      <w:r w:rsidR="00445CBC" w:rsidRPr="00542F7F">
        <w:rPr>
          <w:lang w:val="en-US"/>
        </w:rPr>
        <w:t xml:space="preserve"> lead to higher taxes</w:t>
      </w:r>
      <w:r w:rsidR="00311A56" w:rsidRPr="001B65CD">
        <w:rPr>
          <w:lang w:val="en-US"/>
        </w:rPr>
        <w:t>, ceteris paribus</w:t>
      </w:r>
      <w:r w:rsidR="00445CBC" w:rsidRPr="003B59CA">
        <w:rPr>
          <w:lang w:val="en-US"/>
        </w:rPr>
        <w:t>,</w:t>
      </w:r>
      <w:r>
        <w:rPr>
          <w:lang w:val="en-US"/>
        </w:rPr>
        <w:t xml:space="preserve"> </w:t>
      </w:r>
      <w:r w:rsidR="00BF5C3F">
        <w:rPr>
          <w:lang w:val="en-US"/>
        </w:rPr>
        <w:t xml:space="preserve">i.e., </w:t>
      </w:r>
      <w:r>
        <w:rPr>
          <w:lang w:val="en-US"/>
        </w:rPr>
        <w:t xml:space="preserve">concern for the response of </w:t>
      </w:r>
      <w:r w:rsidR="00EE3C57" w:rsidRPr="00542F7F">
        <w:rPr>
          <w:lang w:val="en-US"/>
        </w:rPr>
        <w:t>constituencies</w:t>
      </w:r>
      <w:r w:rsidR="00445CBC" w:rsidRPr="00542F7F">
        <w:rPr>
          <w:lang w:val="en-US"/>
        </w:rPr>
        <w:t xml:space="preserve"> that emphasize employment, output, and prices</w:t>
      </w:r>
      <w:r w:rsidR="00BF5C3F">
        <w:rPr>
          <w:lang w:val="en-US"/>
        </w:rPr>
        <w:t>,</w:t>
      </w:r>
      <w:r w:rsidR="00445CBC" w:rsidRPr="00542F7F">
        <w:rPr>
          <w:lang w:val="en-US"/>
        </w:rPr>
        <w:t xml:space="preserve"> lead</w:t>
      </w:r>
      <w:r w:rsidR="00BF5C3F">
        <w:rPr>
          <w:lang w:val="en-US"/>
        </w:rPr>
        <w:t>s</w:t>
      </w:r>
      <w:r w:rsidR="00445CBC" w:rsidRPr="00542F7F">
        <w:rPr>
          <w:lang w:val="en-US"/>
        </w:rPr>
        <w:t xml:space="preserve"> </w:t>
      </w:r>
      <w:r w:rsidR="00445CBC" w:rsidRPr="001B65CD">
        <w:t>to lower taxes</w:t>
      </w:r>
      <w:r w:rsidR="00683021" w:rsidRPr="001B65CD">
        <w:t>.</w:t>
      </w:r>
    </w:p>
    <w:p w14:paraId="4374A75A" w14:textId="7A80C853" w:rsidR="00C40BF4" w:rsidRPr="001B65CD" w:rsidRDefault="003C5E26" w:rsidP="001B65CD">
      <w:pPr>
        <w:spacing w:after="240" w:line="360" w:lineRule="auto"/>
        <w:ind w:firstLine="720"/>
      </w:pPr>
      <w:r>
        <w:t>The first order condition</w:t>
      </w:r>
      <w:r w:rsidR="00CE333E">
        <w:t xml:space="preserve"> </w:t>
      </w:r>
      <w:r w:rsidR="00BB60F7">
        <w:t>of Eq. (5’) is</w:t>
      </w:r>
      <w:r w:rsidR="00542F7F">
        <w:t xml:space="preserve"> depicted in Fig. 2, where</w:t>
      </w:r>
      <w:r w:rsidR="00CE333E">
        <w:t xml:space="preserve"> three alternative scenarios are </w:t>
      </w:r>
      <w:r w:rsidR="00BB60F7">
        <w:t>presented</w:t>
      </w:r>
      <w:r w:rsidR="00CE333E">
        <w:t>.</w:t>
      </w:r>
      <w:r w:rsidR="00542F7F">
        <w:t xml:space="preserve"> </w:t>
      </w:r>
      <w:r w:rsidR="00CE333E">
        <w:t xml:space="preserve">In the first, </w:t>
      </w:r>
      <w:r w:rsidR="00542F7F">
        <w:t>the curve</w:t>
      </w:r>
      <w:r w:rsidR="00CE333E">
        <w:t xml:space="preserve"> depicting the first or</w:t>
      </w:r>
      <w:r w:rsidR="00CB6B91">
        <w:t>der condition</w:t>
      </w:r>
      <w:r w:rsidR="00542F7F">
        <w:t xml:space="preserve"> intersect</w:t>
      </w:r>
      <w:r w:rsidR="00CE333E">
        <w:t>s</w:t>
      </w:r>
      <w:r w:rsidR="00542F7F">
        <w:t xml:space="preserve"> the x-</w:t>
      </w:r>
      <w:r w:rsidR="00542F7F">
        <w:lastRenderedPageBreak/>
        <w:t>axis at point A</w:t>
      </w:r>
      <w:r w:rsidR="00CE333E">
        <w:t>. This scenario</w:t>
      </w:r>
      <w:r w:rsidR="00542F7F">
        <w:t xml:space="preserve"> denotes </w:t>
      </w:r>
      <w:r w:rsidR="00CE333E">
        <w:t xml:space="preserve">our baseline analysis whereby </w:t>
      </w:r>
      <w:r w:rsidR="00542F7F">
        <w:t xml:space="preserve">the </w:t>
      </w:r>
      <w:r w:rsidR="00CE333E">
        <w:t>e</w:t>
      </w:r>
      <w:r w:rsidR="00542F7F">
        <w:t xml:space="preserve">lections </w:t>
      </w:r>
      <w:r>
        <w:t xml:space="preserve">outcome </w:t>
      </w:r>
      <w:r w:rsidR="004560C6">
        <w:rPr>
          <w:lang w:val="en-US"/>
        </w:rPr>
        <w:t>is</w:t>
      </w:r>
      <w:r w:rsidR="004560C6">
        <w:t xml:space="preserve"> </w:t>
      </w:r>
      <w:r w:rsidR="00542F7F">
        <w:t>exogenous to the policy</w:t>
      </w:r>
      <w:r w:rsidR="00CE333E">
        <w:t xml:space="preserve"> choice</w:t>
      </w:r>
      <w:r w:rsidR="00542F7F">
        <w:t>. However, a</w:t>
      </w:r>
      <w:r w:rsidR="00C40BF4" w:rsidRPr="001B65CD">
        <w:t>ssuming the probability of being reelected increases with economic surplus, politicians’ desire to stay in power will lead</w:t>
      </w:r>
      <w:r>
        <w:t xml:space="preserve"> them</w:t>
      </w:r>
      <w:r w:rsidR="00C40BF4" w:rsidRPr="001B65CD">
        <w:t xml:space="preserve"> to </w:t>
      </w:r>
      <w:r>
        <w:t>choose</w:t>
      </w:r>
      <w:r w:rsidR="00C40BF4" w:rsidRPr="001B65CD">
        <w:t xml:space="preserve"> </w:t>
      </w:r>
      <w:r>
        <w:t xml:space="preserve">a </w:t>
      </w:r>
      <w:r w:rsidR="00C40BF4" w:rsidRPr="001B65CD">
        <w:t>smaller optimal dynamic tax in equilibrium</w:t>
      </w:r>
      <w:r w:rsidR="00CB6B91">
        <w:t xml:space="preserve"> than otherwise</w:t>
      </w:r>
      <w:r w:rsidR="00542F7F">
        <w:t xml:space="preserve">. </w:t>
      </w:r>
      <w:r w:rsidR="00CE333E">
        <w:t>Under this alternative scenario, t</w:t>
      </w:r>
      <w:r w:rsidR="00542F7F">
        <w:t>he first order condition shifts down and to the left</w:t>
      </w:r>
      <w:r w:rsidR="003B59CA">
        <w:t xml:space="preserve"> </w:t>
      </w:r>
      <w:r w:rsidR="00542F7F">
        <w:t>and the equilibrium outcome is</w:t>
      </w:r>
      <w:r w:rsidR="00CE333E">
        <w:t xml:space="preserve"> depicted through</w:t>
      </w:r>
      <w:r w:rsidR="00542F7F">
        <w:t xml:space="preserve"> point B in Fig. 2</w:t>
      </w:r>
      <w:r w:rsidR="00C40BF4" w:rsidRPr="001B65CD">
        <w:t xml:space="preserve">. </w:t>
      </w:r>
      <w:r w:rsidR="00CE333E">
        <w:t>Finally</w:t>
      </w:r>
      <w:r w:rsidR="00C40BF4" w:rsidRPr="001B65CD">
        <w:t>,</w:t>
      </w:r>
      <w:r w:rsidR="00CE333E">
        <w:t xml:space="preserve"> the thir</w:t>
      </w:r>
      <w:r w:rsidR="00CB6B91">
        <w:t>d</w:t>
      </w:r>
      <w:r w:rsidR="00CE333E">
        <w:t xml:space="preserve"> scenario depicts an outcome where </w:t>
      </w:r>
      <w:r w:rsidR="00C40BF4" w:rsidRPr="001B65CD">
        <w:t>the electorate value</w:t>
      </w:r>
      <w:r w:rsidR="004560C6">
        <w:rPr>
          <w:lang w:val="en-US"/>
        </w:rPr>
        <w:t>s</w:t>
      </w:r>
      <w:r w:rsidR="00C40BF4" w:rsidRPr="001B65CD">
        <w:t xml:space="preserve"> the environment and </w:t>
      </w:r>
      <w:r>
        <w:t>favor</w:t>
      </w:r>
      <w:r w:rsidR="004560C6">
        <w:rPr>
          <w:lang w:val="en-US"/>
        </w:rPr>
        <w:t>s</w:t>
      </w:r>
      <w:r w:rsidR="00CB6B91">
        <w:t xml:space="preserve"> politicians that</w:t>
      </w:r>
      <w:r w:rsidR="00C40BF4" w:rsidRPr="001B65CD">
        <w:t xml:space="preserve"> minimize the damage economic activity inflicts on </w:t>
      </w:r>
      <w:r w:rsidR="00CB6B91">
        <w:t>the environment</w:t>
      </w:r>
      <w:r w:rsidR="00C40BF4" w:rsidRPr="001B65CD">
        <w:t>, lead</w:t>
      </w:r>
      <w:r w:rsidR="00CE333E">
        <w:t>ing</w:t>
      </w:r>
      <w:r w:rsidR="00C40BF4" w:rsidRPr="001B65CD">
        <w:t xml:space="preserve"> to a larger optimal dynamic tax</w:t>
      </w:r>
      <w:r w:rsidR="00CE333E">
        <w:t xml:space="preserve"> than the baseline analysis suggests</w:t>
      </w:r>
      <w:r w:rsidR="00542F7F">
        <w:t xml:space="preserve">. </w:t>
      </w:r>
      <w:r>
        <w:t>Under this alternative scenario</w:t>
      </w:r>
      <w:r w:rsidR="004560C6">
        <w:rPr>
          <w:lang w:val="en-US"/>
        </w:rPr>
        <w:t>,</w:t>
      </w:r>
      <w:r>
        <w:t xml:space="preserve"> t</w:t>
      </w:r>
      <w:r w:rsidR="00542F7F">
        <w:t>he first order condition shift</w:t>
      </w:r>
      <w:r>
        <w:t>s</w:t>
      </w:r>
      <w:r w:rsidR="00542F7F">
        <w:t xml:space="preserve"> up and to the right</w:t>
      </w:r>
      <w:r w:rsidR="004560C6">
        <w:rPr>
          <w:lang w:val="en-US"/>
        </w:rPr>
        <w:t>,</w:t>
      </w:r>
      <w:r w:rsidR="003B59CA">
        <w:t xml:space="preserve"> </w:t>
      </w:r>
      <w:r w:rsidR="00542F7F">
        <w:t>and the equilibrium outcome is</w:t>
      </w:r>
      <w:r w:rsidR="00CE333E">
        <w:t xml:space="preserve"> depicted through</w:t>
      </w:r>
      <w:r w:rsidR="00542F7F">
        <w:t xml:space="preserve"> point C in </w:t>
      </w:r>
      <w:r w:rsidR="003B59CA">
        <w:t>Fig. 2</w:t>
      </w:r>
      <w:r w:rsidR="00C40BF4" w:rsidRPr="001B65CD">
        <w:t>.</w:t>
      </w:r>
      <w:r>
        <w:t xml:space="preserve"> Party A</w:t>
      </w:r>
      <w:r w:rsidR="00C40BF4" w:rsidRPr="001B65CD">
        <w:t xml:space="preserve"> balance</w:t>
      </w:r>
      <w:r>
        <w:t>s</w:t>
      </w:r>
      <w:r w:rsidR="00C40BF4" w:rsidRPr="001B65CD">
        <w:t xml:space="preserve"> the</w:t>
      </w:r>
      <w:r w:rsidR="00CB6B91">
        <w:t xml:space="preserve"> incentive to levy a</w:t>
      </w:r>
      <w:r w:rsidR="00F3307F">
        <w:t>n optimal</w:t>
      </w:r>
      <w:r w:rsidR="00CB6B91">
        <w:t xml:space="preserve"> dynamic tax tha</w:t>
      </w:r>
      <w:r>
        <w:t>t is larger than</w:t>
      </w:r>
      <w:r w:rsidR="00CB6B91">
        <w:t xml:space="preserve"> the Pigovian </w:t>
      </w:r>
      <w:r>
        <w:t>tax</w:t>
      </w:r>
      <w:r w:rsidR="00CB6B91">
        <w:t xml:space="preserve"> with </w:t>
      </w:r>
      <w:r>
        <w:t>the party’s</w:t>
      </w:r>
      <w:r w:rsidR="00CB6B91">
        <w:t xml:space="preserve"> desire to remain in power</w:t>
      </w:r>
      <w:r w:rsidR="00C40BF4" w:rsidRPr="001B65CD">
        <w:t>.</w:t>
      </w:r>
    </w:p>
    <w:p w14:paraId="1223CE0A" w14:textId="5E3EF469" w:rsidR="001233BF" w:rsidRPr="001B65CD" w:rsidRDefault="00A54572" w:rsidP="006532E4">
      <w:pPr>
        <w:keepNext/>
        <w:widowControl/>
        <w:spacing w:after="240" w:line="360" w:lineRule="auto"/>
        <w:jc w:val="center"/>
      </w:pPr>
      <w:r w:rsidRPr="005A6756">
        <w:rPr>
          <w:noProof/>
          <w:lang w:val="en-US" w:bidi="he-IL"/>
        </w:rPr>
        <w:drawing>
          <wp:inline distT="0" distB="0" distL="0" distR="0" wp14:anchorId="30334EBD" wp14:editId="25D67922">
            <wp:extent cx="2243808" cy="1920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6966" cy="1931501"/>
                    </a:xfrm>
                    <a:prstGeom prst="rect">
                      <a:avLst/>
                    </a:prstGeom>
                  </pic:spPr>
                </pic:pic>
              </a:graphicData>
            </a:graphic>
          </wp:inline>
        </w:drawing>
      </w:r>
    </w:p>
    <w:p w14:paraId="200412A6" w14:textId="39920AB8" w:rsidR="00A54572" w:rsidRPr="006532E4" w:rsidRDefault="00A54572" w:rsidP="001B65CD">
      <w:pPr>
        <w:spacing w:line="480" w:lineRule="auto"/>
        <w:rPr>
          <w:iCs/>
          <w:lang w:val="en-US"/>
        </w:rPr>
      </w:pPr>
      <w:r w:rsidRPr="006532E4">
        <w:rPr>
          <w:iCs/>
          <w:lang w:val="en-US"/>
        </w:rPr>
        <w:t xml:space="preserve">Figure 2. </w:t>
      </w:r>
      <w:r w:rsidR="00881E45">
        <w:rPr>
          <w:iCs/>
          <w:lang w:val="en-US"/>
        </w:rPr>
        <w:t>T</w:t>
      </w:r>
      <w:r w:rsidRPr="006532E4">
        <w:rPr>
          <w:iCs/>
          <w:lang w:val="en-US"/>
        </w:rPr>
        <w:t>he political economy of elections and the optimal tax</w:t>
      </w:r>
      <w:r w:rsidR="00881E45">
        <w:rPr>
          <w:iCs/>
          <w:lang w:val="en-US"/>
        </w:rPr>
        <w:t>.</w:t>
      </w:r>
    </w:p>
    <w:p w14:paraId="5FEC954C" w14:textId="069C3340" w:rsidR="007E6A8D" w:rsidRPr="006532E4" w:rsidRDefault="007E6A8D" w:rsidP="009A3710">
      <w:pPr>
        <w:spacing w:after="240" w:line="360" w:lineRule="auto"/>
        <w:jc w:val="center"/>
        <w:rPr>
          <w:b/>
          <w:bCs/>
          <w:lang w:val="en-US"/>
        </w:rPr>
      </w:pPr>
      <w:r w:rsidRPr="006532E4">
        <w:rPr>
          <w:b/>
          <w:bCs/>
          <w:lang w:val="en-US"/>
        </w:rPr>
        <w:t>VII. Discussion and Concluding Remarks</w:t>
      </w:r>
      <w:ins w:id="539" w:author="Microsoft Office User" w:date="2017-06-15T21:56:00Z">
        <w:r w:rsidR="003F6CB4">
          <w:rPr>
            <w:b/>
            <w:bCs/>
            <w:lang w:val="en-US"/>
          </w:rPr>
          <w:t xml:space="preserve"> – climate change?? </w:t>
        </w:r>
      </w:ins>
      <w:ins w:id="540" w:author="Microsoft Office User" w:date="2017-06-15T21:57:00Z">
        <w:r w:rsidR="003F6CB4">
          <w:rPr>
            <w:b/>
            <w:bCs/>
            <w:lang w:val="en-US"/>
          </w:rPr>
          <w:t>QJE FISHER &amp; ARROW. TECHNICAL UNCERTAINTY YOU WAIT, POLITICAL UNCERTAINTY YOU GO FASTER</w:t>
        </w:r>
      </w:ins>
    </w:p>
    <w:p w14:paraId="3695FB95" w14:textId="601469F7" w:rsidR="007E6A8D" w:rsidRDefault="007E6A8D" w:rsidP="009D69FE">
      <w:pPr>
        <w:spacing w:after="240" w:line="360" w:lineRule="auto"/>
        <w:ind w:firstLine="720"/>
        <w:jc w:val="both"/>
        <w:rPr>
          <w:lang w:val="en-US"/>
        </w:rPr>
      </w:pPr>
      <w:r w:rsidRPr="00311A56">
        <w:rPr>
          <w:lang w:val="en-US"/>
        </w:rPr>
        <w:t>Th</w:t>
      </w:r>
      <w:r w:rsidR="00881E45">
        <w:rPr>
          <w:lang w:val="en-US"/>
        </w:rPr>
        <w:t>is</w:t>
      </w:r>
      <w:r w:rsidRPr="00311A56">
        <w:rPr>
          <w:lang w:val="en-US"/>
        </w:rPr>
        <w:t xml:space="preserve"> paper shows that in a world with uncertainty regarding future governments, establishing a pollution tax in industries relying on capital-intensive technologies may result in the optimal dynamic tax being larger than the </w:t>
      </w:r>
      <w:proofErr w:type="spellStart"/>
      <w:r w:rsidRPr="00311A56">
        <w:rPr>
          <w:lang w:val="en-US"/>
        </w:rPr>
        <w:t>Pigovian</w:t>
      </w:r>
      <w:proofErr w:type="spellEnd"/>
      <w:r w:rsidRPr="00311A56">
        <w:rPr>
          <w:lang w:val="en-US"/>
        </w:rPr>
        <w:t xml:space="preserve"> tax. The analysis is a partial-equilibrium one. General equilibrium effects are important for understanding the welfare consequences of first- versus second-best policies (e.g., </w:t>
      </w:r>
      <w:proofErr w:type="spellStart"/>
      <w:r w:rsidR="00AF411B">
        <w:rPr>
          <w:lang w:val="en-US"/>
        </w:rPr>
        <w:t>Goulder</w:t>
      </w:r>
      <w:proofErr w:type="spellEnd"/>
      <w:r w:rsidR="00AF411B" w:rsidRPr="00AF411B">
        <w:rPr>
          <w:lang w:val="en-US"/>
        </w:rPr>
        <w:t>, Parr</w:t>
      </w:r>
      <w:r w:rsidR="00AF411B">
        <w:rPr>
          <w:lang w:val="en-US"/>
        </w:rPr>
        <w:t>y, Williams III</w:t>
      </w:r>
      <w:r w:rsidR="00AF411B" w:rsidRPr="00AF411B">
        <w:rPr>
          <w:lang w:val="en-US"/>
        </w:rPr>
        <w:t xml:space="preserve">, &amp; </w:t>
      </w:r>
      <w:proofErr w:type="spellStart"/>
      <w:r w:rsidR="00AF411B" w:rsidRPr="00AF411B">
        <w:rPr>
          <w:lang w:val="en-US"/>
        </w:rPr>
        <w:t>Burtraw</w:t>
      </w:r>
      <w:proofErr w:type="spellEnd"/>
      <w:r w:rsidRPr="00311A56">
        <w:rPr>
          <w:lang w:val="en-US"/>
        </w:rPr>
        <w:t xml:space="preserve">, 1999; </w:t>
      </w:r>
      <w:r w:rsidR="00D954DC">
        <w:rPr>
          <w:lang w:val="en-US"/>
        </w:rPr>
        <w:t xml:space="preserve">Bento, </w:t>
      </w:r>
      <w:proofErr w:type="spellStart"/>
      <w:r w:rsidR="00D954DC">
        <w:rPr>
          <w:lang w:val="en-US"/>
        </w:rPr>
        <w:t>Goulder</w:t>
      </w:r>
      <w:proofErr w:type="spellEnd"/>
      <w:r w:rsidR="00D954DC">
        <w:rPr>
          <w:lang w:val="en-US"/>
        </w:rPr>
        <w:t>, Jacobsen</w:t>
      </w:r>
      <w:r w:rsidR="00D954DC" w:rsidRPr="00D954DC">
        <w:rPr>
          <w:lang w:val="en-US"/>
        </w:rPr>
        <w:t xml:space="preserve">, &amp; </w:t>
      </w:r>
      <w:proofErr w:type="spellStart"/>
      <w:r w:rsidR="00D954DC" w:rsidRPr="00D954DC">
        <w:rPr>
          <w:lang w:val="en-US"/>
        </w:rPr>
        <w:t>Haefen</w:t>
      </w:r>
      <w:proofErr w:type="spellEnd"/>
      <w:r w:rsidRPr="00311A56">
        <w:rPr>
          <w:lang w:val="en-US"/>
        </w:rPr>
        <w:t xml:space="preserve">, 2009; </w:t>
      </w:r>
      <w:proofErr w:type="spellStart"/>
      <w:r w:rsidRPr="00311A56">
        <w:rPr>
          <w:lang w:val="en-US"/>
        </w:rPr>
        <w:t>Lapan</w:t>
      </w:r>
      <w:proofErr w:type="spellEnd"/>
      <w:r w:rsidRPr="00311A56">
        <w:rPr>
          <w:lang w:val="en-US"/>
        </w:rPr>
        <w:t xml:space="preserve"> &amp; </w:t>
      </w:r>
      <w:proofErr w:type="spellStart"/>
      <w:r w:rsidRPr="00311A56">
        <w:rPr>
          <w:lang w:val="en-US"/>
        </w:rPr>
        <w:t>Moschini</w:t>
      </w:r>
      <w:proofErr w:type="spellEnd"/>
      <w:r w:rsidRPr="00311A56">
        <w:rPr>
          <w:lang w:val="en-US"/>
        </w:rPr>
        <w:t xml:space="preserve">, 2012; </w:t>
      </w:r>
      <w:proofErr w:type="spellStart"/>
      <w:r w:rsidR="006C7DB1">
        <w:rPr>
          <w:lang w:val="en-US"/>
        </w:rPr>
        <w:t>Fowlie</w:t>
      </w:r>
      <w:proofErr w:type="spellEnd"/>
      <w:r w:rsidR="006C7DB1">
        <w:rPr>
          <w:lang w:val="en-US"/>
        </w:rPr>
        <w:t>, Greenstone</w:t>
      </w:r>
      <w:r w:rsidR="006C7DB1" w:rsidRPr="006C7DB1">
        <w:rPr>
          <w:lang w:val="en-US"/>
        </w:rPr>
        <w:t>, &amp; Wolfram</w:t>
      </w:r>
      <w:r w:rsidRPr="00311A56">
        <w:rPr>
          <w:lang w:val="en-US"/>
        </w:rPr>
        <w:t xml:space="preserve">, 2015; </w:t>
      </w:r>
      <w:proofErr w:type="spellStart"/>
      <w:r w:rsidR="009F675F" w:rsidRPr="009F675F">
        <w:rPr>
          <w:lang w:val="en-US"/>
        </w:rPr>
        <w:lastRenderedPageBreak/>
        <w:t>Soube</w:t>
      </w:r>
      <w:r w:rsidR="009F675F">
        <w:rPr>
          <w:lang w:val="en-US"/>
        </w:rPr>
        <w:t>yran</w:t>
      </w:r>
      <w:proofErr w:type="spellEnd"/>
      <w:r w:rsidR="009F675F">
        <w:rPr>
          <w:lang w:val="en-US"/>
        </w:rPr>
        <w:t xml:space="preserve">, </w:t>
      </w:r>
      <w:proofErr w:type="spellStart"/>
      <w:r w:rsidR="009F675F">
        <w:rPr>
          <w:lang w:val="en-US"/>
        </w:rPr>
        <w:t>Tidball</w:t>
      </w:r>
      <w:proofErr w:type="spellEnd"/>
      <w:r w:rsidR="009F675F">
        <w:rPr>
          <w:lang w:val="en-US"/>
        </w:rPr>
        <w:t xml:space="preserve">, </w:t>
      </w:r>
      <w:proofErr w:type="spellStart"/>
      <w:r w:rsidR="009F675F">
        <w:rPr>
          <w:lang w:val="en-US"/>
        </w:rPr>
        <w:t>Tomini</w:t>
      </w:r>
      <w:proofErr w:type="spellEnd"/>
      <w:r w:rsidR="009F675F" w:rsidRPr="009F675F">
        <w:rPr>
          <w:lang w:val="en-US"/>
        </w:rPr>
        <w:t xml:space="preserve">, &amp; </w:t>
      </w:r>
      <w:proofErr w:type="spellStart"/>
      <w:r w:rsidR="009F675F" w:rsidRPr="009F675F">
        <w:rPr>
          <w:lang w:val="en-US"/>
        </w:rPr>
        <w:t>Erdlenbruch</w:t>
      </w:r>
      <w:proofErr w:type="spellEnd"/>
      <w:r w:rsidRPr="00311A56">
        <w:rPr>
          <w:lang w:val="en-US"/>
        </w:rPr>
        <w:t>, 2015). Second-best policies might affect the rate of innovation in the long run and/or encourage massive changes in concentration within industries (Ryan, 2012). In this paper, however, we aim to understand the importance of political uncertainty, and partial equilibrium analysis allows us to focus on its first-order welfare effects. The focus on the putty</w:t>
      </w:r>
      <w:r w:rsidR="00881E45">
        <w:rPr>
          <w:lang w:val="en-US"/>
        </w:rPr>
        <w:t>–</w:t>
      </w:r>
      <w:r w:rsidRPr="00311A56">
        <w:rPr>
          <w:lang w:val="en-US"/>
        </w:rPr>
        <w:t>clay framework and solving for the partial equilibrium is for brevity and simplicity and is without loss of generality. Thus, many of the results hold if, for example, the framework employed in Arrow (1968) is used.</w:t>
      </w:r>
    </w:p>
    <w:p w14:paraId="32E14CEF" w14:textId="052BABB3" w:rsidR="007E6A8D" w:rsidRPr="00311A56" w:rsidRDefault="003C0D54" w:rsidP="00FC4AAA">
      <w:pPr>
        <w:spacing w:after="240" w:line="360" w:lineRule="auto"/>
        <w:ind w:firstLine="720"/>
        <w:jc w:val="both"/>
        <w:rPr>
          <w:lang w:val="en-US"/>
        </w:rPr>
      </w:pPr>
      <w:r>
        <w:rPr>
          <w:lang w:val="en-US"/>
        </w:rPr>
        <w:t xml:space="preserve">Although </w:t>
      </w:r>
      <w:r w:rsidR="00881E45">
        <w:rPr>
          <w:lang w:val="en-US"/>
        </w:rPr>
        <w:t xml:space="preserve">it is </w:t>
      </w:r>
      <w:r>
        <w:rPr>
          <w:lang w:val="en-US"/>
        </w:rPr>
        <w:t xml:space="preserve">outside the scope of this work, </w:t>
      </w:r>
      <w:r w:rsidR="00A62A9D">
        <w:rPr>
          <w:lang w:val="en-US"/>
        </w:rPr>
        <w:t>one</w:t>
      </w:r>
      <w:r>
        <w:rPr>
          <w:lang w:val="en-US"/>
        </w:rPr>
        <w:t xml:space="preserve"> implication of the analysis is that for highly inelastic demand scenarios</w:t>
      </w:r>
      <w:r w:rsidR="00881E45">
        <w:rPr>
          <w:lang w:val="en-US"/>
        </w:rPr>
        <w:t>,</w:t>
      </w:r>
      <w:r>
        <w:rPr>
          <w:lang w:val="en-US"/>
        </w:rPr>
        <w:t xml:space="preserve"> the industry may not object to a tax and, under plausible political scenarios, the industry may even join environmentalists in promoting a tax. Under this scenario, consumers will likely object to the policy. On the other hand, if the demand is very elastic, consumers may join the environmentalists</w:t>
      </w:r>
      <w:r w:rsidR="00881E45">
        <w:rPr>
          <w:lang w:val="en-US"/>
        </w:rPr>
        <w:t>,</w:t>
      </w:r>
      <w:r>
        <w:rPr>
          <w:lang w:val="en-US"/>
        </w:rPr>
        <w:t xml:space="preserve"> but the policy will be opposed by the industry. In future work, we plan to investigate this tension and better understand the formation of winning coalitions, </w:t>
      </w:r>
      <w:r w:rsidR="00881E45">
        <w:rPr>
          <w:lang w:val="en-US"/>
        </w:rPr>
        <w:t xml:space="preserve">meaning </w:t>
      </w:r>
      <w:r>
        <w:rPr>
          <w:lang w:val="en-US"/>
        </w:rPr>
        <w:t>coalitions whose lobbying</w:t>
      </w:r>
      <w:r w:rsidR="00FC4AAA">
        <w:rPr>
          <w:lang w:val="en-US"/>
        </w:rPr>
        <w:t xml:space="preserve"> activity</w:t>
      </w:r>
      <w:r>
        <w:rPr>
          <w:lang w:val="en-US"/>
        </w:rPr>
        <w:t xml:space="preserve"> </w:t>
      </w:r>
      <w:r w:rsidR="00493472">
        <w:rPr>
          <w:lang w:val="en-US"/>
        </w:rPr>
        <w:t>yields</w:t>
      </w:r>
      <w:r>
        <w:rPr>
          <w:lang w:val="en-US"/>
        </w:rPr>
        <w:t xml:space="preserve"> policy</w:t>
      </w:r>
      <w:r w:rsidR="00493472">
        <w:rPr>
          <w:lang w:val="en-US"/>
        </w:rPr>
        <w:t xml:space="preserve"> outcomes</w:t>
      </w:r>
      <w:r>
        <w:rPr>
          <w:lang w:val="en-US"/>
        </w:rPr>
        <w:t xml:space="preserve"> that favor the</w:t>
      </w:r>
      <w:r w:rsidR="00FC4AAA">
        <w:rPr>
          <w:lang w:val="en-US"/>
        </w:rPr>
        <w:t xml:space="preserve"> winning coalition’s</w:t>
      </w:r>
      <w:r>
        <w:rPr>
          <w:lang w:val="en-US"/>
        </w:rPr>
        <w:t xml:space="preserve"> preferences.</w:t>
      </w:r>
      <w:r w:rsidR="00FC4AAA">
        <w:rPr>
          <w:lang w:val="en-US"/>
        </w:rPr>
        <w:t xml:space="preserve"> </w:t>
      </w:r>
      <w:r w:rsidR="00881E45">
        <w:rPr>
          <w:lang w:val="en-US"/>
        </w:rPr>
        <w:t>W</w:t>
      </w:r>
      <w:r w:rsidR="007E6A8D" w:rsidRPr="00311A56">
        <w:rPr>
          <w:lang w:val="en-US"/>
        </w:rPr>
        <w:t>e</w:t>
      </w:r>
      <w:r w:rsidR="00FC4AAA">
        <w:rPr>
          <w:lang w:val="en-US"/>
        </w:rPr>
        <w:t xml:space="preserve"> also</w:t>
      </w:r>
      <w:r w:rsidR="007E6A8D" w:rsidRPr="00311A56">
        <w:rPr>
          <w:lang w:val="en-US"/>
        </w:rPr>
        <w:t xml:space="preserve"> plan to statistically test the hypotheses presented in this paper</w:t>
      </w:r>
      <w:r w:rsidR="00881E45">
        <w:rPr>
          <w:lang w:val="en-US"/>
        </w:rPr>
        <w:t xml:space="preserve"> and </w:t>
      </w:r>
      <w:r w:rsidR="007E6A8D" w:rsidRPr="00311A56">
        <w:rPr>
          <w:lang w:val="en-US"/>
        </w:rPr>
        <w:t xml:space="preserve">to explore empirically the dynamics of a capital-intensive industry (i.e., the power sector) and how it responds to regulation. </w:t>
      </w:r>
    </w:p>
    <w:p w14:paraId="572E378E" w14:textId="77777777" w:rsidR="008A3498" w:rsidRDefault="008A3498">
      <w:pPr>
        <w:widowControl/>
        <w:autoSpaceDE/>
        <w:autoSpaceDN/>
        <w:adjustRightInd/>
        <w:rPr>
          <w:rFonts w:eastAsia="Times New Roman"/>
          <w:b/>
          <w:bCs/>
          <w:color w:val="000000"/>
          <w:szCs w:val="32"/>
          <w:lang w:val="en-US"/>
        </w:rPr>
      </w:pPr>
      <w:r>
        <w:rPr>
          <w:rFonts w:eastAsia="Times New Roman"/>
          <w:color w:val="000000"/>
          <w:szCs w:val="32"/>
          <w:lang w:val="en-US"/>
        </w:rPr>
        <w:br w:type="page"/>
      </w:r>
    </w:p>
    <w:p w14:paraId="30951EFE" w14:textId="65144F2C" w:rsidR="007E6A8D" w:rsidRPr="00311A56" w:rsidRDefault="007E6A8D" w:rsidP="007E6A8D">
      <w:pPr>
        <w:pStyle w:val="Heading1"/>
        <w:keepLines/>
        <w:widowControl/>
        <w:autoSpaceDE/>
        <w:autoSpaceDN/>
        <w:adjustRightInd/>
        <w:spacing w:before="260" w:after="260" w:line="360" w:lineRule="auto"/>
        <w:contextualSpacing/>
        <w:jc w:val="center"/>
        <w:rPr>
          <w:rFonts w:eastAsia="Times New Roman"/>
          <w:color w:val="000000"/>
          <w:sz w:val="24"/>
          <w:szCs w:val="32"/>
          <w:lang w:val="en-US"/>
        </w:rPr>
      </w:pPr>
      <w:r w:rsidRPr="00311A56">
        <w:rPr>
          <w:rFonts w:eastAsia="Times New Roman"/>
          <w:color w:val="000000"/>
          <w:sz w:val="24"/>
          <w:szCs w:val="32"/>
          <w:lang w:val="en-US"/>
        </w:rPr>
        <w:lastRenderedPageBreak/>
        <w:t>References</w:t>
      </w:r>
    </w:p>
    <w:p w14:paraId="63D2C10D" w14:textId="5932BC82"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Acemoglu</w:t>
      </w:r>
      <w:proofErr w:type="spellEnd"/>
      <w:r w:rsidRPr="00F83D71">
        <w:rPr>
          <w:lang w:val="en-US"/>
        </w:rPr>
        <w:t xml:space="preserve">, D., &amp; Robinson, J. A. (2001). Inefficient redistribution. </w:t>
      </w:r>
      <w:r w:rsidRPr="00F83D71">
        <w:rPr>
          <w:i/>
          <w:lang w:val="en-US"/>
        </w:rPr>
        <w:t>American Political Science Review</w:t>
      </w:r>
      <w:r w:rsidRPr="00F83D71">
        <w:rPr>
          <w:lang w:val="en-US"/>
        </w:rPr>
        <w:t xml:space="preserve">, </w:t>
      </w:r>
      <w:r w:rsidRPr="00F83D71">
        <w:rPr>
          <w:i/>
          <w:lang w:val="en-US"/>
        </w:rPr>
        <w:t>95</w:t>
      </w:r>
      <w:r w:rsidRPr="00F83D71">
        <w:rPr>
          <w:lang w:val="en-US"/>
        </w:rPr>
        <w:t>(3), 649–661.</w:t>
      </w:r>
    </w:p>
    <w:p w14:paraId="2744F434" w14:textId="3465E384"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Aghion</w:t>
      </w:r>
      <w:proofErr w:type="spellEnd"/>
      <w:r w:rsidRPr="00F83D71">
        <w:rPr>
          <w:lang w:val="en-US"/>
        </w:rPr>
        <w:t>, P., &amp; Bolton, P. (1990). Government domestic debt and the risk of default: A political-economic model of the strategic role of debt. In</w:t>
      </w:r>
      <w:r w:rsidR="00DA039D" w:rsidRPr="00F83D71">
        <w:rPr>
          <w:lang w:val="en-US"/>
        </w:rPr>
        <w:t xml:space="preserve"> R. </w:t>
      </w:r>
      <w:proofErr w:type="spellStart"/>
      <w:r w:rsidR="00DA039D" w:rsidRPr="00F83D71">
        <w:rPr>
          <w:lang w:val="en-US"/>
        </w:rPr>
        <w:t>Dornbusch</w:t>
      </w:r>
      <w:proofErr w:type="spellEnd"/>
      <w:r w:rsidR="00DA039D" w:rsidRPr="00F83D71">
        <w:rPr>
          <w:lang w:val="en-US"/>
        </w:rPr>
        <w:t xml:space="preserve"> &amp; M. Draghi. (Eds.),</w:t>
      </w:r>
      <w:r w:rsidRPr="00F83D71">
        <w:rPr>
          <w:lang w:val="en-US"/>
        </w:rPr>
        <w:t xml:space="preserve"> </w:t>
      </w:r>
      <w:r w:rsidRPr="00F83D71">
        <w:rPr>
          <w:i/>
          <w:lang w:val="en-US"/>
        </w:rPr>
        <w:t>Public debt management: Theory and history</w:t>
      </w:r>
      <w:r w:rsidR="00441E7E" w:rsidRPr="00F83D71">
        <w:rPr>
          <w:lang w:val="en-US"/>
        </w:rPr>
        <w:t xml:space="preserve"> (pp. 315-349).</w:t>
      </w:r>
      <w:r w:rsidRPr="00F83D71">
        <w:rPr>
          <w:lang w:val="en-US"/>
        </w:rPr>
        <w:t xml:space="preserve"> Cambridge University Press.</w:t>
      </w:r>
    </w:p>
    <w:p w14:paraId="1B59389F" w14:textId="43D61532"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Arrow, K. J. (1962). The economic implications of learning by doing. </w:t>
      </w:r>
      <w:r w:rsidRPr="00F83D71">
        <w:rPr>
          <w:i/>
          <w:lang w:val="en-US"/>
        </w:rPr>
        <w:t>Review of Economic Studies</w:t>
      </w:r>
      <w:r w:rsidRPr="00F83D71">
        <w:rPr>
          <w:lang w:val="en-US"/>
        </w:rPr>
        <w:t xml:space="preserve">, </w:t>
      </w:r>
      <w:r w:rsidRPr="00F83D71">
        <w:rPr>
          <w:i/>
          <w:lang w:val="en-US"/>
        </w:rPr>
        <w:t>29</w:t>
      </w:r>
      <w:r w:rsidRPr="00F83D71">
        <w:rPr>
          <w:lang w:val="en-US"/>
        </w:rPr>
        <w:t>(3), 155-173.</w:t>
      </w:r>
    </w:p>
    <w:p w14:paraId="48DDFB69" w14:textId="06F7FBA1"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Arrow, K. J. (1968). Optimal capital policy with irreversible investment. </w:t>
      </w:r>
      <w:r w:rsidRPr="00F83D71">
        <w:rPr>
          <w:i/>
          <w:lang w:val="en-US"/>
        </w:rPr>
        <w:t>Value, Capital and Growth</w:t>
      </w:r>
      <w:r w:rsidRPr="00F83D71">
        <w:rPr>
          <w:lang w:val="en-US"/>
        </w:rPr>
        <w:t>, 1-20.</w:t>
      </w:r>
    </w:p>
    <w:p w14:paraId="10C763A9" w14:textId="727D0882"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Azzimonti</w:t>
      </w:r>
      <w:proofErr w:type="spellEnd"/>
      <w:r w:rsidRPr="00F83D71">
        <w:rPr>
          <w:lang w:val="en-US"/>
        </w:rPr>
        <w:t xml:space="preserve">, M. (2011). Barriers to investment in polarized societies. </w:t>
      </w:r>
      <w:r w:rsidRPr="00F83D71">
        <w:rPr>
          <w:i/>
          <w:lang w:val="en-US"/>
        </w:rPr>
        <w:t>American Economic Review,</w:t>
      </w:r>
      <w:r w:rsidRPr="00F83D71">
        <w:rPr>
          <w:lang w:val="en-US"/>
        </w:rPr>
        <w:t xml:space="preserve"> </w:t>
      </w:r>
      <w:r w:rsidRPr="00F83D71">
        <w:rPr>
          <w:i/>
          <w:lang w:val="en-US"/>
        </w:rPr>
        <w:t>101</w:t>
      </w:r>
      <w:r w:rsidRPr="00F83D71">
        <w:rPr>
          <w:lang w:val="en-US"/>
        </w:rPr>
        <w:t>(5), 2182–2204.</w:t>
      </w:r>
    </w:p>
    <w:p w14:paraId="4C470C08" w14:textId="41BC45D5"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Babcock, B. A., </w:t>
      </w:r>
      <w:proofErr w:type="spellStart"/>
      <w:r w:rsidRPr="00F83D71">
        <w:rPr>
          <w:lang w:val="en-US"/>
        </w:rPr>
        <w:t>Lakshminarayan</w:t>
      </w:r>
      <w:proofErr w:type="spellEnd"/>
      <w:r w:rsidRPr="00F83D71">
        <w:rPr>
          <w:lang w:val="en-US"/>
        </w:rPr>
        <w:t xml:space="preserve">, P.G., Wu, J. J., &amp; </w:t>
      </w:r>
      <w:proofErr w:type="spellStart"/>
      <w:r w:rsidRPr="00F83D71">
        <w:rPr>
          <w:lang w:val="en-US"/>
        </w:rPr>
        <w:t>Zilberman</w:t>
      </w:r>
      <w:proofErr w:type="spellEnd"/>
      <w:r w:rsidRPr="00F83D71">
        <w:rPr>
          <w:lang w:val="en-US"/>
        </w:rPr>
        <w:t xml:space="preserve">, D. (1997). Targeting tools for the purchase of environmental amenities. </w:t>
      </w:r>
      <w:r w:rsidRPr="00F83D71">
        <w:rPr>
          <w:i/>
          <w:lang w:val="en-US"/>
        </w:rPr>
        <w:t>Land Economics</w:t>
      </w:r>
      <w:r w:rsidRPr="00F83D71">
        <w:rPr>
          <w:lang w:val="en-US"/>
        </w:rPr>
        <w:t xml:space="preserve">, </w:t>
      </w:r>
      <w:r w:rsidRPr="00F83D71">
        <w:rPr>
          <w:i/>
          <w:lang w:val="en-US"/>
        </w:rPr>
        <w:t>73</w:t>
      </w:r>
      <w:r w:rsidRPr="00F83D71">
        <w:rPr>
          <w:lang w:val="en-US"/>
        </w:rPr>
        <w:t xml:space="preserve">(3), 325–339. </w:t>
      </w:r>
    </w:p>
    <w:p w14:paraId="3C4ABAB6" w14:textId="3693716E" w:rsidR="00C17832"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Baumol</w:t>
      </w:r>
      <w:proofErr w:type="spellEnd"/>
      <w:r w:rsidRPr="00F83D71">
        <w:rPr>
          <w:lang w:val="en-US"/>
        </w:rPr>
        <w:t xml:space="preserve">, W. J., &amp; Oates, W. E. (1971). The use of standards and prices for protection of the environment. </w:t>
      </w:r>
      <w:r w:rsidRPr="00F83D71">
        <w:rPr>
          <w:i/>
          <w:lang w:val="en-US"/>
        </w:rPr>
        <w:t>Swedish Journal of Economics</w:t>
      </w:r>
      <w:r w:rsidRPr="00F83D71">
        <w:rPr>
          <w:lang w:val="en-US"/>
        </w:rPr>
        <w:t xml:space="preserve">, </w:t>
      </w:r>
      <w:r w:rsidRPr="00F83D71">
        <w:rPr>
          <w:i/>
          <w:lang w:val="en-US"/>
        </w:rPr>
        <w:t>73</w:t>
      </w:r>
      <w:r w:rsidRPr="00F83D71">
        <w:rPr>
          <w:lang w:val="en-US"/>
        </w:rPr>
        <w:t>, 42</w:t>
      </w:r>
      <w:r w:rsidR="004931E0" w:rsidRPr="00F83D71">
        <w:rPr>
          <w:lang w:val="en-US"/>
        </w:rPr>
        <w:t>–</w:t>
      </w:r>
      <w:r w:rsidRPr="00F83D71">
        <w:rPr>
          <w:lang w:val="en-US"/>
        </w:rPr>
        <w:t>54.</w:t>
      </w:r>
    </w:p>
    <w:p w14:paraId="6C0A9F47" w14:textId="77777777"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Baumol</w:t>
      </w:r>
      <w:proofErr w:type="spellEnd"/>
      <w:r w:rsidRPr="00F83D71">
        <w:rPr>
          <w:lang w:val="en-US"/>
        </w:rPr>
        <w:t xml:space="preserve">, W. J., &amp; Oates, W. E. (1988). </w:t>
      </w:r>
      <w:r w:rsidRPr="00F83D71">
        <w:rPr>
          <w:i/>
          <w:lang w:val="en-US"/>
        </w:rPr>
        <w:t>The theory of environmental policy</w:t>
      </w:r>
      <w:r w:rsidRPr="00F83D71">
        <w:rPr>
          <w:lang w:val="en-US"/>
        </w:rPr>
        <w:t>. Cambridge, MA: Cambridge University Press.</w:t>
      </w:r>
    </w:p>
    <w:p w14:paraId="6E8D4B7E" w14:textId="3B506194"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Becker, G. S., (1998). A theory of competition among pressure groups for political influence. </w:t>
      </w:r>
      <w:r w:rsidRPr="00F83D71">
        <w:rPr>
          <w:i/>
          <w:lang w:val="en-US"/>
        </w:rPr>
        <w:t>Quarterly Journal of Economics</w:t>
      </w:r>
      <w:r w:rsidRPr="00F83D71">
        <w:rPr>
          <w:lang w:val="en-US"/>
        </w:rPr>
        <w:t xml:space="preserve">, </w:t>
      </w:r>
      <w:r w:rsidRPr="00F83D71">
        <w:rPr>
          <w:i/>
          <w:lang w:val="en-US"/>
        </w:rPr>
        <w:t>98</w:t>
      </w:r>
      <w:r w:rsidRPr="00F83D71">
        <w:rPr>
          <w:lang w:val="en-US"/>
        </w:rPr>
        <w:t>(3), 371</w:t>
      </w:r>
      <w:r w:rsidR="004931E0" w:rsidRPr="00F83D71">
        <w:rPr>
          <w:lang w:val="en-US"/>
        </w:rPr>
        <w:t>–</w:t>
      </w:r>
      <w:r w:rsidRPr="00F83D71">
        <w:rPr>
          <w:lang w:val="en-US"/>
        </w:rPr>
        <w:t>400.</w:t>
      </w:r>
    </w:p>
    <w:p w14:paraId="3D9625C6" w14:textId="15BC4163"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Bento, A. M., </w:t>
      </w:r>
      <w:proofErr w:type="spellStart"/>
      <w:r w:rsidRPr="00F83D71">
        <w:rPr>
          <w:lang w:val="en-US"/>
        </w:rPr>
        <w:t>Goulder</w:t>
      </w:r>
      <w:proofErr w:type="spellEnd"/>
      <w:r w:rsidRPr="00F83D71">
        <w:rPr>
          <w:lang w:val="en-US"/>
        </w:rPr>
        <w:t xml:space="preserve">, L. H., Jacobsen, R., &amp; </w:t>
      </w:r>
      <w:proofErr w:type="spellStart"/>
      <w:r w:rsidRPr="00F83D71">
        <w:rPr>
          <w:lang w:val="en-US"/>
        </w:rPr>
        <w:t>Haefen</w:t>
      </w:r>
      <w:proofErr w:type="spellEnd"/>
      <w:r w:rsidRPr="00F83D71">
        <w:rPr>
          <w:lang w:val="en-US"/>
        </w:rPr>
        <w:t xml:space="preserve">, v. R. H. (2009). Distributional and efficiency impacts of increased US gasoline taxes. </w:t>
      </w:r>
      <w:r w:rsidRPr="00F83D71">
        <w:rPr>
          <w:i/>
          <w:lang w:val="en-US"/>
        </w:rPr>
        <w:t>American Economic Review</w:t>
      </w:r>
      <w:r w:rsidRPr="00F83D71">
        <w:rPr>
          <w:lang w:val="en-US"/>
        </w:rPr>
        <w:t>, 99, 667–699.</w:t>
      </w:r>
    </w:p>
    <w:p w14:paraId="4433E04A" w14:textId="7225258A"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Berck</w:t>
      </w:r>
      <w:proofErr w:type="spellEnd"/>
      <w:r w:rsidRPr="00F83D71">
        <w:rPr>
          <w:lang w:val="en-US"/>
        </w:rPr>
        <w:t>, P.</w:t>
      </w:r>
      <w:r w:rsidR="001F637C" w:rsidRPr="00F83D71">
        <w:rPr>
          <w:lang w:val="en-US"/>
        </w:rPr>
        <w:t>,</w:t>
      </w:r>
      <w:r w:rsidRPr="00F83D71">
        <w:rPr>
          <w:lang w:val="en-US"/>
        </w:rPr>
        <w:t xml:space="preserve"> &amp; </w:t>
      </w:r>
      <w:proofErr w:type="spellStart"/>
      <w:r w:rsidRPr="00F83D71">
        <w:rPr>
          <w:lang w:val="en-US"/>
        </w:rPr>
        <w:t>Helfand</w:t>
      </w:r>
      <w:proofErr w:type="spellEnd"/>
      <w:r w:rsidRPr="00F83D71">
        <w:rPr>
          <w:lang w:val="en-US"/>
        </w:rPr>
        <w:t xml:space="preserve">, G. (1990). Reconciling the von Liebig and differentiable crop production functions. </w:t>
      </w:r>
      <w:r w:rsidRPr="00F83D71">
        <w:rPr>
          <w:i/>
          <w:lang w:val="en-US"/>
        </w:rPr>
        <w:t>American Journal of Agricultural Economics</w:t>
      </w:r>
      <w:r w:rsidRPr="00F83D71">
        <w:rPr>
          <w:lang w:val="en-US"/>
        </w:rPr>
        <w:t xml:space="preserve">, </w:t>
      </w:r>
      <w:r w:rsidRPr="00F83D71">
        <w:rPr>
          <w:i/>
          <w:lang w:val="en-US"/>
        </w:rPr>
        <w:t>72</w:t>
      </w:r>
      <w:r w:rsidRPr="00F83D71">
        <w:rPr>
          <w:lang w:val="en-US"/>
        </w:rPr>
        <w:t>(4</w:t>
      </w:r>
      <w:r w:rsidRPr="00F83D71">
        <w:rPr>
          <w:i/>
          <w:lang w:val="en-US"/>
        </w:rPr>
        <w:t>)</w:t>
      </w:r>
      <w:r w:rsidRPr="00F83D71">
        <w:rPr>
          <w:lang w:val="en-US"/>
        </w:rPr>
        <w:t>, 985–996.</w:t>
      </w:r>
    </w:p>
    <w:p w14:paraId="15305C0A" w14:textId="1A633210" w:rsidR="007E6A8D" w:rsidRPr="00F83D71" w:rsidRDefault="007E6A8D" w:rsidP="00EF6E33">
      <w:pPr>
        <w:pStyle w:val="ListParagraph"/>
        <w:numPr>
          <w:ilvl w:val="0"/>
          <w:numId w:val="14"/>
        </w:numPr>
        <w:spacing w:before="120" w:after="120"/>
        <w:contextualSpacing w:val="0"/>
        <w:rPr>
          <w:i/>
          <w:lang w:val="en-US"/>
        </w:rPr>
      </w:pPr>
      <w:r w:rsidRPr="00F83D71">
        <w:rPr>
          <w:lang w:val="en-US"/>
        </w:rPr>
        <w:t xml:space="preserve">Bohn, F. (2007). </w:t>
      </w:r>
      <w:proofErr w:type="spellStart"/>
      <w:r w:rsidRPr="00F83D71">
        <w:rPr>
          <w:lang w:val="en-US"/>
        </w:rPr>
        <w:t>Polarisation</w:t>
      </w:r>
      <w:proofErr w:type="spellEnd"/>
      <w:r w:rsidRPr="00F83D71">
        <w:rPr>
          <w:lang w:val="en-US"/>
        </w:rPr>
        <w:t xml:space="preserve">, uncertainty and public investment failure. </w:t>
      </w:r>
      <w:r w:rsidRPr="00F83D71">
        <w:rPr>
          <w:i/>
          <w:lang w:val="en-US"/>
        </w:rPr>
        <w:t>European Journal of Political Economy, 23</w:t>
      </w:r>
      <w:r w:rsidRPr="00F83D71">
        <w:rPr>
          <w:lang w:val="en-US"/>
        </w:rPr>
        <w:t>(4),</w:t>
      </w:r>
      <w:r w:rsidR="001F637C" w:rsidRPr="00F83D71">
        <w:rPr>
          <w:i/>
          <w:lang w:val="en-US"/>
        </w:rPr>
        <w:t xml:space="preserve"> </w:t>
      </w:r>
      <w:r w:rsidRPr="00F83D71">
        <w:rPr>
          <w:lang w:val="en-US"/>
        </w:rPr>
        <w:t>1077–1087</w:t>
      </w:r>
      <w:r w:rsidRPr="00F83D71">
        <w:rPr>
          <w:i/>
          <w:lang w:val="en-US"/>
        </w:rPr>
        <w:t>.</w:t>
      </w:r>
    </w:p>
    <w:p w14:paraId="7B47A759" w14:textId="6A84411D"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Buchanan, J. M., &amp; </w:t>
      </w:r>
      <w:proofErr w:type="spellStart"/>
      <w:r w:rsidRPr="00F83D71">
        <w:rPr>
          <w:lang w:val="en-US"/>
        </w:rPr>
        <w:t>Tullock</w:t>
      </w:r>
      <w:proofErr w:type="spellEnd"/>
      <w:r w:rsidRPr="00F83D71">
        <w:rPr>
          <w:lang w:val="en-US"/>
        </w:rPr>
        <w:t xml:space="preserve">, G. (1975). Polluters’ profits and political response: Direct controls versus taxes. </w:t>
      </w:r>
      <w:r w:rsidRPr="00F83D71">
        <w:rPr>
          <w:i/>
          <w:lang w:val="en-US"/>
        </w:rPr>
        <w:t>American Economic Review</w:t>
      </w:r>
      <w:r w:rsidRPr="00F83D71">
        <w:rPr>
          <w:lang w:val="en-US"/>
        </w:rPr>
        <w:t xml:space="preserve">, </w:t>
      </w:r>
      <w:r w:rsidRPr="00F83D71">
        <w:rPr>
          <w:i/>
          <w:lang w:val="en-US"/>
        </w:rPr>
        <w:t>65</w:t>
      </w:r>
      <w:r w:rsidRPr="00F83D71">
        <w:rPr>
          <w:lang w:val="en-US"/>
        </w:rPr>
        <w:t>(1), 139–147.</w:t>
      </w:r>
    </w:p>
    <w:p w14:paraId="06EBF89F" w14:textId="45970525"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Caparros</w:t>
      </w:r>
      <w:proofErr w:type="spellEnd"/>
      <w:r w:rsidRPr="00F83D71">
        <w:rPr>
          <w:lang w:val="en-US"/>
        </w:rPr>
        <w:t xml:space="preserve">, A., Just, R., &amp; </w:t>
      </w:r>
      <w:proofErr w:type="spellStart"/>
      <w:r w:rsidRPr="00F83D71">
        <w:rPr>
          <w:lang w:val="en-US"/>
        </w:rPr>
        <w:t>Zilberman</w:t>
      </w:r>
      <w:proofErr w:type="spellEnd"/>
      <w:r w:rsidRPr="00F83D71">
        <w:rPr>
          <w:lang w:val="en-US"/>
        </w:rPr>
        <w:t xml:space="preserve">, D. (2015). Dynamic relative standards versus emission taxes in a putty-clay model. </w:t>
      </w:r>
      <w:r w:rsidRPr="00F83D71">
        <w:rPr>
          <w:i/>
          <w:lang w:val="en-US"/>
        </w:rPr>
        <w:t>Journal of the Association of Environmental and Resource Economists, 2</w:t>
      </w:r>
      <w:r w:rsidRPr="00F83D71">
        <w:rPr>
          <w:lang w:val="en-US"/>
        </w:rPr>
        <w:t>(2), 277</w:t>
      </w:r>
      <w:r w:rsidR="001F637C" w:rsidRPr="00F83D71">
        <w:rPr>
          <w:lang w:val="en-US"/>
        </w:rPr>
        <w:t>–</w:t>
      </w:r>
      <w:r w:rsidRPr="00F83D71">
        <w:rPr>
          <w:lang w:val="en-US"/>
        </w:rPr>
        <w:t>308.</w:t>
      </w:r>
    </w:p>
    <w:p w14:paraId="25ADA5D5" w14:textId="0B699E6A"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Chaney, T. (2008). Distorted gravity: The intensive and extensive margins of international trade. </w:t>
      </w:r>
      <w:r w:rsidRPr="00F83D71">
        <w:rPr>
          <w:i/>
          <w:lang w:val="en-US"/>
        </w:rPr>
        <w:t>American Economic Review</w:t>
      </w:r>
      <w:r w:rsidRPr="00F83D71">
        <w:rPr>
          <w:lang w:val="en-US"/>
        </w:rPr>
        <w:t xml:space="preserve">, </w:t>
      </w:r>
      <w:r w:rsidRPr="00F83D71">
        <w:rPr>
          <w:i/>
          <w:lang w:val="en-US"/>
        </w:rPr>
        <w:t>98</w:t>
      </w:r>
      <w:r w:rsidRPr="00F83D71">
        <w:rPr>
          <w:lang w:val="en-US"/>
        </w:rPr>
        <w:t>(4), 1707</w:t>
      </w:r>
      <w:r w:rsidR="001F637C" w:rsidRPr="00F83D71">
        <w:rPr>
          <w:lang w:val="en-US"/>
        </w:rPr>
        <w:t>–</w:t>
      </w:r>
      <w:r w:rsidRPr="00F83D71">
        <w:rPr>
          <w:lang w:val="en-US"/>
        </w:rPr>
        <w:t>1721.</w:t>
      </w:r>
    </w:p>
    <w:p w14:paraId="0324376D" w14:textId="6DEF0439" w:rsidR="00E033C3" w:rsidRPr="00F83D71" w:rsidRDefault="00E033C3" w:rsidP="00EF6E33">
      <w:pPr>
        <w:pStyle w:val="ListParagraph"/>
        <w:numPr>
          <w:ilvl w:val="0"/>
          <w:numId w:val="14"/>
        </w:numPr>
        <w:spacing w:before="120" w:after="120"/>
        <w:contextualSpacing w:val="0"/>
        <w:rPr>
          <w:lang w:val="en-US"/>
        </w:rPr>
      </w:pPr>
      <w:r w:rsidRPr="00F83D71">
        <w:rPr>
          <w:lang w:val="en-US"/>
        </w:rPr>
        <w:t xml:space="preserve">Chen, X., &amp; Khanna, M. (2012). Explaining the reductions in US corn ethanol processing costs: Testing competing hypotheses. </w:t>
      </w:r>
      <w:r w:rsidRPr="00F83D71">
        <w:rPr>
          <w:i/>
          <w:lang w:val="en-US"/>
        </w:rPr>
        <w:t>Energy Policy, 44</w:t>
      </w:r>
      <w:r w:rsidRPr="00F83D71">
        <w:rPr>
          <w:lang w:val="en-US"/>
        </w:rPr>
        <w:t>, 153</w:t>
      </w:r>
      <w:r w:rsidR="001F637C" w:rsidRPr="00F83D71">
        <w:rPr>
          <w:lang w:val="en-US"/>
        </w:rPr>
        <w:t>–</w:t>
      </w:r>
      <w:r w:rsidRPr="00F83D71">
        <w:rPr>
          <w:lang w:val="en-US"/>
        </w:rPr>
        <w:t>159.</w:t>
      </w:r>
    </w:p>
    <w:p w14:paraId="11BFAD74" w14:textId="65C6F1B4"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Cooper, R. W., &amp; </w:t>
      </w:r>
      <w:proofErr w:type="spellStart"/>
      <w:r w:rsidRPr="00F83D71">
        <w:rPr>
          <w:lang w:val="en-US"/>
        </w:rPr>
        <w:t>Haltiwanger</w:t>
      </w:r>
      <w:proofErr w:type="spellEnd"/>
      <w:r w:rsidRPr="00F83D71">
        <w:rPr>
          <w:lang w:val="en-US"/>
        </w:rPr>
        <w:t xml:space="preserve">, J. C. (2006). On the nature of capital adjustment costs. </w:t>
      </w:r>
      <w:r w:rsidRPr="00F83D71">
        <w:rPr>
          <w:i/>
          <w:lang w:val="en-US"/>
        </w:rPr>
        <w:lastRenderedPageBreak/>
        <w:t>Review of Economic Studies, 73</w:t>
      </w:r>
      <w:r w:rsidRPr="00F83D71">
        <w:rPr>
          <w:lang w:val="en-US"/>
        </w:rPr>
        <w:t>(3), 611</w:t>
      </w:r>
      <w:r w:rsidR="001F637C" w:rsidRPr="00F83D71">
        <w:rPr>
          <w:lang w:val="en-US"/>
        </w:rPr>
        <w:t>–</w:t>
      </w:r>
      <w:r w:rsidRPr="00F83D71">
        <w:rPr>
          <w:lang w:val="en-US"/>
        </w:rPr>
        <w:t>633.</w:t>
      </w:r>
    </w:p>
    <w:p w14:paraId="747B91A2" w14:textId="1C337DD4"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Dasgupta</w:t>
      </w:r>
      <w:proofErr w:type="spellEnd"/>
      <w:r w:rsidRPr="00F83D71">
        <w:rPr>
          <w:lang w:val="en-US"/>
        </w:rPr>
        <w:t xml:space="preserve">, A. K. (1970). Some problems of estimating the long-run marginal costs of electricity: A vintage capital approach. </w:t>
      </w:r>
      <w:r w:rsidRPr="00F83D71">
        <w:rPr>
          <w:i/>
          <w:lang w:val="en-US"/>
        </w:rPr>
        <w:t>Economics of Planning</w:t>
      </w:r>
      <w:r w:rsidRPr="00F83D71">
        <w:rPr>
          <w:lang w:val="en-US"/>
        </w:rPr>
        <w:t xml:space="preserve">, </w:t>
      </w:r>
      <w:r w:rsidRPr="00F83D71">
        <w:rPr>
          <w:i/>
          <w:lang w:val="en-US"/>
        </w:rPr>
        <w:t>10</w:t>
      </w:r>
      <w:r w:rsidRPr="00F83D71">
        <w:rPr>
          <w:lang w:val="en-US"/>
        </w:rPr>
        <w:t>(3), 193–220.</w:t>
      </w:r>
    </w:p>
    <w:p w14:paraId="438EE2F9" w14:textId="77777777"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Davis, S. J., &amp; </w:t>
      </w:r>
      <w:proofErr w:type="spellStart"/>
      <w:r w:rsidRPr="00F83D71">
        <w:rPr>
          <w:lang w:val="en-US"/>
        </w:rPr>
        <w:t>Haltiwanger</w:t>
      </w:r>
      <w:proofErr w:type="spellEnd"/>
      <w:r w:rsidRPr="00F83D71">
        <w:rPr>
          <w:lang w:val="en-US"/>
        </w:rPr>
        <w:t xml:space="preserve">, J. (1991). </w:t>
      </w:r>
      <w:r w:rsidRPr="00F83D71">
        <w:rPr>
          <w:i/>
          <w:lang w:val="en-US"/>
        </w:rPr>
        <w:t>Gross job creation, gross job destruction and employment reallocation</w:t>
      </w:r>
      <w:r w:rsidRPr="00F83D71">
        <w:rPr>
          <w:lang w:val="en-US"/>
        </w:rPr>
        <w:t xml:space="preserve"> (No. w3728). National Bureau of Economic Research.</w:t>
      </w:r>
    </w:p>
    <w:p w14:paraId="3E73B568" w14:textId="34A31655" w:rsidR="00C848A4" w:rsidRPr="00F83D71" w:rsidRDefault="00C848A4" w:rsidP="00EF6E33">
      <w:pPr>
        <w:pStyle w:val="ListParagraph"/>
        <w:numPr>
          <w:ilvl w:val="0"/>
          <w:numId w:val="14"/>
        </w:numPr>
        <w:spacing w:before="120" w:after="120"/>
        <w:contextualSpacing w:val="0"/>
        <w:rPr>
          <w:lang w:val="en-US"/>
        </w:rPr>
      </w:pPr>
      <w:proofErr w:type="spellStart"/>
      <w:r w:rsidRPr="00F83D71">
        <w:rPr>
          <w:lang w:val="en-US"/>
        </w:rPr>
        <w:t>Dergiades</w:t>
      </w:r>
      <w:proofErr w:type="spellEnd"/>
      <w:r w:rsidRPr="00F83D71">
        <w:rPr>
          <w:lang w:val="en-US"/>
        </w:rPr>
        <w:t xml:space="preserve">, T., &amp; </w:t>
      </w:r>
      <w:proofErr w:type="spellStart"/>
      <w:r w:rsidRPr="00F83D71">
        <w:rPr>
          <w:lang w:val="en-US"/>
        </w:rPr>
        <w:t>Tsoulfidis</w:t>
      </w:r>
      <w:proofErr w:type="spellEnd"/>
      <w:r w:rsidRPr="00F83D71">
        <w:rPr>
          <w:lang w:val="en-US"/>
        </w:rPr>
        <w:t>, L. (2008). Estimating residential demand for electricity in the United States, 1965–2006. Energy Economics 30 (5), 2722–2730.</w:t>
      </w:r>
    </w:p>
    <w:p w14:paraId="17501D7E" w14:textId="0539D11A" w:rsidR="00462456" w:rsidRPr="00F83D71" w:rsidRDefault="00462456" w:rsidP="00EF6E33">
      <w:pPr>
        <w:pStyle w:val="ListParagraph"/>
        <w:numPr>
          <w:ilvl w:val="0"/>
          <w:numId w:val="14"/>
        </w:numPr>
        <w:spacing w:before="120" w:after="120"/>
        <w:contextualSpacing w:val="0"/>
        <w:rPr>
          <w:lang w:val="en-US"/>
        </w:rPr>
      </w:pPr>
      <w:r w:rsidRPr="00F83D71">
        <w:rPr>
          <w:lang w:val="en-US"/>
        </w:rPr>
        <w:t>Downs, A. (1957). An economic theory of political action in a democracy. Journal of Political Economy, 65(2), 135-150.</w:t>
      </w:r>
    </w:p>
    <w:p w14:paraId="721A780D" w14:textId="7E6EF605" w:rsidR="004B4BFC" w:rsidRPr="00F83D71" w:rsidRDefault="004B4BFC" w:rsidP="00EF6E33">
      <w:pPr>
        <w:pStyle w:val="ListParagraph"/>
        <w:numPr>
          <w:ilvl w:val="0"/>
          <w:numId w:val="14"/>
        </w:numPr>
        <w:spacing w:before="120" w:after="120"/>
        <w:contextualSpacing w:val="0"/>
        <w:rPr>
          <w:lang w:val="en-US"/>
        </w:rPr>
      </w:pPr>
      <w:r w:rsidRPr="00F83D71">
        <w:rPr>
          <w:lang w:val="en-US"/>
        </w:rPr>
        <w:t xml:space="preserve">Falk, I., &amp; Mendelsohn, R. (1993). The economics of controlling stock pollutants: an efficient strategy for greenhouse gases. </w:t>
      </w:r>
      <w:r w:rsidRPr="00F83D71">
        <w:rPr>
          <w:i/>
          <w:lang w:val="en-US"/>
        </w:rPr>
        <w:t>Journal of Environmental Economics and Management, 25</w:t>
      </w:r>
      <w:r w:rsidRPr="00F83D71">
        <w:rPr>
          <w:lang w:val="en-US"/>
        </w:rPr>
        <w:t>(1), 76</w:t>
      </w:r>
      <w:r w:rsidR="00D44539" w:rsidRPr="00F83D71">
        <w:rPr>
          <w:lang w:val="en-US"/>
        </w:rPr>
        <w:t>–</w:t>
      </w:r>
      <w:r w:rsidRPr="00F83D71">
        <w:rPr>
          <w:lang w:val="en-US"/>
        </w:rPr>
        <w:t>88.</w:t>
      </w:r>
    </w:p>
    <w:p w14:paraId="5BA637DB" w14:textId="777E0D25"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Fowlie</w:t>
      </w:r>
      <w:proofErr w:type="spellEnd"/>
      <w:r w:rsidRPr="00F83D71">
        <w:rPr>
          <w:lang w:val="en-US"/>
        </w:rPr>
        <w:t xml:space="preserve">, M., Greenstone, M., &amp; Wolfram, C. (2015). </w:t>
      </w:r>
      <w:r w:rsidRPr="00EF6E33">
        <w:rPr>
          <w:i/>
          <w:lang w:val="en-US"/>
        </w:rPr>
        <w:t>Do energy efficiency investments deliver? Evidence from the Weatherization Assistance Program</w:t>
      </w:r>
      <w:r w:rsidRPr="00F83D71">
        <w:rPr>
          <w:lang w:val="en-US"/>
        </w:rPr>
        <w:t xml:space="preserve">. </w:t>
      </w:r>
      <w:r w:rsidR="00D44539" w:rsidRPr="00F83D71">
        <w:rPr>
          <w:lang w:val="en-US"/>
        </w:rPr>
        <w:t>[</w:t>
      </w:r>
      <w:r w:rsidRPr="00F83D71">
        <w:rPr>
          <w:lang w:val="en-US"/>
        </w:rPr>
        <w:t>Working paper</w:t>
      </w:r>
      <w:r w:rsidR="00D44539" w:rsidRPr="00F83D71">
        <w:rPr>
          <w:lang w:val="en-US"/>
        </w:rPr>
        <w:t>]</w:t>
      </w:r>
      <w:r w:rsidRPr="00F83D71">
        <w:rPr>
          <w:lang w:val="en-US"/>
        </w:rPr>
        <w:t>.</w:t>
      </w:r>
    </w:p>
    <w:p w14:paraId="12B9BEC1" w14:textId="24C7F210" w:rsidR="007E6A8D" w:rsidRPr="00F83D71" w:rsidRDefault="007E6A8D" w:rsidP="00EF6E33">
      <w:pPr>
        <w:pStyle w:val="ListParagraph"/>
        <w:numPr>
          <w:ilvl w:val="0"/>
          <w:numId w:val="14"/>
        </w:numPr>
        <w:spacing w:before="120" w:after="120"/>
        <w:contextualSpacing w:val="0"/>
        <w:rPr>
          <w:lang w:val="en-US"/>
        </w:rPr>
      </w:pPr>
      <w:r w:rsidRPr="00F83D71">
        <w:rPr>
          <w:lang w:val="en-US"/>
        </w:rPr>
        <w:t>Fuss, M. (1978). Factor substitution in electricity generation: A test of the putty clay hypothesis. In</w:t>
      </w:r>
      <w:r w:rsidR="00572E94" w:rsidRPr="00F83D71">
        <w:rPr>
          <w:lang w:val="en-US"/>
        </w:rPr>
        <w:t xml:space="preserve"> M. Fuss &amp; D. McFadden (Eds.),</w:t>
      </w:r>
      <w:r w:rsidRPr="00F83D71">
        <w:rPr>
          <w:lang w:val="en-US"/>
        </w:rPr>
        <w:t xml:space="preserve"> </w:t>
      </w:r>
      <w:r w:rsidRPr="00F83D71">
        <w:rPr>
          <w:i/>
          <w:lang w:val="en-US"/>
        </w:rPr>
        <w:t>Production economics: A dual approach to theory and applications, Vol. 2 of History of Economic Thought Chapters</w:t>
      </w:r>
      <w:r w:rsidR="00AA287B" w:rsidRPr="00F83D71">
        <w:rPr>
          <w:i/>
          <w:lang w:val="en-US"/>
        </w:rPr>
        <w:t xml:space="preserve"> </w:t>
      </w:r>
      <w:r w:rsidR="00AA287B" w:rsidRPr="00F83D71">
        <w:rPr>
          <w:lang w:val="en-US"/>
        </w:rPr>
        <w:t>(pp. 187–214)</w:t>
      </w:r>
      <w:r w:rsidRPr="00F83D71">
        <w:rPr>
          <w:lang w:val="en-US"/>
        </w:rPr>
        <w:t>. Amsterdam and Holland: North-Holland Publishing Co.</w:t>
      </w:r>
    </w:p>
    <w:p w14:paraId="3CEFEF6D" w14:textId="259E224F" w:rsidR="007E6A8D" w:rsidRPr="00F83D71" w:rsidRDefault="007E6A8D" w:rsidP="00EF6E33">
      <w:pPr>
        <w:pStyle w:val="ListParagraph"/>
        <w:numPr>
          <w:ilvl w:val="0"/>
          <w:numId w:val="14"/>
        </w:numPr>
        <w:spacing w:after="120"/>
        <w:contextualSpacing w:val="0"/>
        <w:rPr>
          <w:lang w:val="en-US"/>
        </w:rPr>
      </w:pPr>
      <w:proofErr w:type="spellStart"/>
      <w:r w:rsidRPr="00F83D71">
        <w:rPr>
          <w:lang w:val="en-US"/>
        </w:rPr>
        <w:t>Goulder</w:t>
      </w:r>
      <w:proofErr w:type="spellEnd"/>
      <w:r w:rsidRPr="00F83D71">
        <w:rPr>
          <w:lang w:val="en-US"/>
        </w:rPr>
        <w:t xml:space="preserve">, L., Parry, I. W. H., Williams III, R. C., &amp; </w:t>
      </w:r>
      <w:proofErr w:type="spellStart"/>
      <w:r w:rsidRPr="00F83D71">
        <w:rPr>
          <w:lang w:val="en-US"/>
        </w:rPr>
        <w:t>Burtraw</w:t>
      </w:r>
      <w:proofErr w:type="spellEnd"/>
      <w:r w:rsidRPr="00F83D71">
        <w:rPr>
          <w:lang w:val="en-US"/>
        </w:rPr>
        <w:t xml:space="preserve">, D. (1999). The cost effectiveness of alternative instruments for environmental protection in a second-best setting. </w:t>
      </w:r>
      <w:r w:rsidRPr="00F83D71">
        <w:rPr>
          <w:i/>
          <w:lang w:val="en-US"/>
        </w:rPr>
        <w:t>Journal of Public Economics</w:t>
      </w:r>
      <w:r w:rsidRPr="00F83D71">
        <w:rPr>
          <w:lang w:val="en-US"/>
        </w:rPr>
        <w:t xml:space="preserve">, </w:t>
      </w:r>
      <w:r w:rsidRPr="00F83D71">
        <w:rPr>
          <w:i/>
          <w:lang w:val="en-US"/>
        </w:rPr>
        <w:t>72</w:t>
      </w:r>
      <w:r w:rsidRPr="00F83D71">
        <w:rPr>
          <w:lang w:val="en-US"/>
        </w:rPr>
        <w:t>, 329–360.</w:t>
      </w:r>
    </w:p>
    <w:p w14:paraId="48A40D6F" w14:textId="77777777" w:rsidR="007E60C7" w:rsidRPr="00F83D71" w:rsidRDefault="007E60C7" w:rsidP="00EF6E33">
      <w:pPr>
        <w:pStyle w:val="ListParagraph"/>
        <w:numPr>
          <w:ilvl w:val="0"/>
          <w:numId w:val="14"/>
        </w:numPr>
        <w:spacing w:before="120" w:after="120"/>
        <w:contextualSpacing w:val="0"/>
        <w:rPr>
          <w:lang w:val="en-US"/>
        </w:rPr>
      </w:pPr>
      <w:r w:rsidRPr="00F83D71">
        <w:rPr>
          <w:lang w:val="en-US"/>
        </w:rPr>
        <w:t xml:space="preserve">Grossman, G., &amp;. </w:t>
      </w:r>
      <w:proofErr w:type="spellStart"/>
      <w:r w:rsidRPr="00F83D71">
        <w:rPr>
          <w:lang w:val="en-US"/>
        </w:rPr>
        <w:t>Helpman</w:t>
      </w:r>
      <w:proofErr w:type="spellEnd"/>
      <w:r w:rsidRPr="00F83D71">
        <w:rPr>
          <w:lang w:val="en-US"/>
        </w:rPr>
        <w:t xml:space="preserve">, E. (2001). </w:t>
      </w:r>
      <w:r w:rsidRPr="00F83D71">
        <w:rPr>
          <w:i/>
          <w:lang w:val="en-US"/>
        </w:rPr>
        <w:t>Special interest politics</w:t>
      </w:r>
      <w:r w:rsidRPr="00F83D71">
        <w:rPr>
          <w:lang w:val="en-US"/>
        </w:rPr>
        <w:t>. Cambridge, MA: MIT Press.</w:t>
      </w:r>
    </w:p>
    <w:p w14:paraId="5A15BACF" w14:textId="6318A683"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Grubler</w:t>
      </w:r>
      <w:proofErr w:type="spellEnd"/>
      <w:r w:rsidR="007E60C7" w:rsidRPr="00F83D71">
        <w:rPr>
          <w:lang w:val="en-US"/>
        </w:rPr>
        <w:t>,</w:t>
      </w:r>
      <w:r w:rsidRPr="00F83D71">
        <w:rPr>
          <w:lang w:val="en-US"/>
        </w:rPr>
        <w:t xml:space="preserve"> A</w:t>
      </w:r>
      <w:r w:rsidR="007E60C7" w:rsidRPr="00F83D71">
        <w:rPr>
          <w:lang w:val="en-US"/>
        </w:rPr>
        <w:t>.</w:t>
      </w:r>
      <w:r w:rsidRPr="00F83D71">
        <w:rPr>
          <w:lang w:val="en-US"/>
        </w:rPr>
        <w:t xml:space="preserve">, </w:t>
      </w:r>
      <w:proofErr w:type="spellStart"/>
      <w:r w:rsidRPr="00F83D71">
        <w:rPr>
          <w:lang w:val="en-US"/>
        </w:rPr>
        <w:t>Nakicenovic</w:t>
      </w:r>
      <w:proofErr w:type="spellEnd"/>
      <w:r w:rsidR="007E60C7" w:rsidRPr="00F83D71">
        <w:rPr>
          <w:lang w:val="en-US"/>
        </w:rPr>
        <w:t>,</w:t>
      </w:r>
      <w:r w:rsidRPr="00F83D71">
        <w:rPr>
          <w:lang w:val="en-US"/>
        </w:rPr>
        <w:t xml:space="preserve"> N</w:t>
      </w:r>
      <w:r w:rsidR="007E60C7" w:rsidRPr="00F83D71">
        <w:rPr>
          <w:lang w:val="en-US"/>
        </w:rPr>
        <w:t>.</w:t>
      </w:r>
      <w:r w:rsidRPr="00F83D71">
        <w:rPr>
          <w:lang w:val="en-US"/>
        </w:rPr>
        <w:t xml:space="preserve">, &amp; Victor, D. G. (1999). Dynamics of energy technologies and global change. </w:t>
      </w:r>
      <w:r w:rsidRPr="00F83D71">
        <w:rPr>
          <w:i/>
          <w:iCs/>
          <w:lang w:val="en-US"/>
        </w:rPr>
        <w:t>Energy Policy</w:t>
      </w:r>
      <w:r w:rsidRPr="00F83D71">
        <w:rPr>
          <w:lang w:val="en-US"/>
        </w:rPr>
        <w:t xml:space="preserve">, </w:t>
      </w:r>
      <w:r w:rsidRPr="00F83D71">
        <w:rPr>
          <w:i/>
          <w:iCs/>
          <w:lang w:val="en-US"/>
        </w:rPr>
        <w:t>27</w:t>
      </w:r>
      <w:r w:rsidRPr="00F83D71">
        <w:rPr>
          <w:iCs/>
          <w:lang w:val="en-US"/>
        </w:rPr>
        <w:t>(5)</w:t>
      </w:r>
      <w:r w:rsidRPr="00F83D71">
        <w:rPr>
          <w:lang w:val="en-US"/>
        </w:rPr>
        <w:t>, 247–80.</w:t>
      </w:r>
    </w:p>
    <w:p w14:paraId="0EED0987" w14:textId="77777777" w:rsidR="005C1562" w:rsidRPr="00F83D71" w:rsidRDefault="005C1562" w:rsidP="00EF6E33">
      <w:pPr>
        <w:pStyle w:val="ListParagraph"/>
        <w:numPr>
          <w:ilvl w:val="0"/>
          <w:numId w:val="14"/>
        </w:numPr>
        <w:spacing w:before="120" w:after="120"/>
        <w:contextualSpacing w:val="0"/>
        <w:rPr>
          <w:lang w:val="en-US"/>
        </w:rPr>
      </w:pPr>
      <w:r w:rsidRPr="00F83D71">
        <w:rPr>
          <w:lang w:val="en-US"/>
        </w:rPr>
        <w:t xml:space="preserve">Gunther, H., &amp; Diamond, L. (2003). Species of political parties: A new typology. </w:t>
      </w:r>
      <w:r w:rsidRPr="00F83D71">
        <w:rPr>
          <w:i/>
          <w:lang w:val="en-US"/>
        </w:rPr>
        <w:t>Party Politics</w:t>
      </w:r>
      <w:r w:rsidRPr="00F83D71">
        <w:rPr>
          <w:lang w:val="en-US"/>
        </w:rPr>
        <w:t xml:space="preserve">, </w:t>
      </w:r>
      <w:r w:rsidRPr="00F83D71">
        <w:rPr>
          <w:i/>
          <w:lang w:val="en-US"/>
        </w:rPr>
        <w:t>9</w:t>
      </w:r>
      <w:r w:rsidRPr="00F83D71">
        <w:rPr>
          <w:lang w:val="en-US"/>
        </w:rPr>
        <w:t>(2), 167–199.</w:t>
      </w:r>
    </w:p>
    <w:p w14:paraId="0EAC8486" w14:textId="23988CB0"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Helpman</w:t>
      </w:r>
      <w:proofErr w:type="spellEnd"/>
      <w:r w:rsidRPr="00F83D71">
        <w:rPr>
          <w:lang w:val="en-US"/>
        </w:rPr>
        <w:t xml:space="preserve">, E., Melitz, M., &amp; Rubinstein, Y. (2008). Estimating trade flows: Trading partners and trading volumes. </w:t>
      </w:r>
      <w:r w:rsidRPr="00F83D71">
        <w:rPr>
          <w:i/>
          <w:lang w:val="en-US"/>
        </w:rPr>
        <w:t>Quarterly Journal of Economics</w:t>
      </w:r>
      <w:r w:rsidRPr="00F83D71">
        <w:rPr>
          <w:lang w:val="en-US"/>
        </w:rPr>
        <w:t xml:space="preserve">, </w:t>
      </w:r>
      <w:r w:rsidRPr="00F83D71">
        <w:rPr>
          <w:i/>
          <w:lang w:val="en-US"/>
        </w:rPr>
        <w:t>123</w:t>
      </w:r>
      <w:r w:rsidRPr="00F83D71">
        <w:rPr>
          <w:lang w:val="en-US"/>
        </w:rPr>
        <w:t>(2), 441</w:t>
      </w:r>
      <w:r w:rsidR="0066420B" w:rsidRPr="00F83D71">
        <w:rPr>
          <w:lang w:val="en-US"/>
        </w:rPr>
        <w:t>–</w:t>
      </w:r>
      <w:r w:rsidRPr="00F83D71">
        <w:rPr>
          <w:lang w:val="en-US"/>
        </w:rPr>
        <w:t>487.</w:t>
      </w:r>
    </w:p>
    <w:p w14:paraId="0B64BCAF" w14:textId="4B878413"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Hochman, E., &amp; </w:t>
      </w:r>
      <w:proofErr w:type="spellStart"/>
      <w:r w:rsidRPr="00F83D71">
        <w:rPr>
          <w:lang w:val="en-US"/>
        </w:rPr>
        <w:t>Zilberman</w:t>
      </w:r>
      <w:proofErr w:type="spellEnd"/>
      <w:r w:rsidRPr="00F83D71">
        <w:rPr>
          <w:lang w:val="en-US"/>
        </w:rPr>
        <w:t xml:space="preserve">, D. (1978). Examination of environmental policies using production and pollution </w:t>
      </w:r>
      <w:proofErr w:type="spellStart"/>
      <w:r w:rsidRPr="00F83D71">
        <w:rPr>
          <w:lang w:val="en-US"/>
        </w:rPr>
        <w:t>microparameter</w:t>
      </w:r>
      <w:proofErr w:type="spellEnd"/>
      <w:r w:rsidRPr="00F83D71">
        <w:rPr>
          <w:lang w:val="en-US"/>
        </w:rPr>
        <w:t xml:space="preserve"> distributions. </w:t>
      </w:r>
      <w:proofErr w:type="spellStart"/>
      <w:r w:rsidRPr="00F83D71">
        <w:rPr>
          <w:i/>
          <w:lang w:val="en-US"/>
        </w:rPr>
        <w:t>Econometrica</w:t>
      </w:r>
      <w:proofErr w:type="spellEnd"/>
      <w:r w:rsidRPr="00F83D71">
        <w:rPr>
          <w:lang w:val="en-US"/>
        </w:rPr>
        <w:t xml:space="preserve">, </w:t>
      </w:r>
      <w:r w:rsidRPr="00F83D71">
        <w:rPr>
          <w:i/>
          <w:lang w:val="en-US"/>
        </w:rPr>
        <w:t>46</w:t>
      </w:r>
      <w:r w:rsidRPr="00F83D71">
        <w:rPr>
          <w:lang w:val="en-US"/>
        </w:rPr>
        <w:t>(4), 739</w:t>
      </w:r>
      <w:r w:rsidR="006B7A8A" w:rsidRPr="00F83D71">
        <w:rPr>
          <w:lang w:val="en-US"/>
        </w:rPr>
        <w:t>–</w:t>
      </w:r>
      <w:r w:rsidRPr="00F83D71">
        <w:rPr>
          <w:lang w:val="en-US"/>
        </w:rPr>
        <w:t>760.</w:t>
      </w:r>
    </w:p>
    <w:p w14:paraId="32A73B4D" w14:textId="1C7F3D8A"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Houthakker</w:t>
      </w:r>
      <w:proofErr w:type="spellEnd"/>
      <w:r w:rsidRPr="00F83D71">
        <w:rPr>
          <w:lang w:val="en-US"/>
        </w:rPr>
        <w:t xml:space="preserve">, H. S. (1955). The Pareto distribution and the Cobb-Douglas production function in activity analysis. </w:t>
      </w:r>
      <w:r w:rsidRPr="00F83D71">
        <w:rPr>
          <w:i/>
          <w:lang w:val="en-US"/>
        </w:rPr>
        <w:t>Review of Economic Studies</w:t>
      </w:r>
      <w:r w:rsidRPr="00F83D71">
        <w:rPr>
          <w:lang w:val="en-US"/>
        </w:rPr>
        <w:t xml:space="preserve">, </w:t>
      </w:r>
      <w:r w:rsidRPr="00F83D71">
        <w:rPr>
          <w:i/>
          <w:lang w:val="en-US"/>
        </w:rPr>
        <w:t>23</w:t>
      </w:r>
      <w:r w:rsidRPr="00F83D71">
        <w:rPr>
          <w:lang w:val="en-US"/>
        </w:rPr>
        <w:t>, 27</w:t>
      </w:r>
      <w:r w:rsidR="006B7A8A" w:rsidRPr="00F83D71">
        <w:rPr>
          <w:lang w:val="en-US"/>
        </w:rPr>
        <w:t>–</w:t>
      </w:r>
      <w:r w:rsidRPr="00F83D71">
        <w:rPr>
          <w:lang w:val="en-US"/>
        </w:rPr>
        <w:t>31.</w:t>
      </w:r>
    </w:p>
    <w:p w14:paraId="4E3259CD" w14:textId="5BD6B62C"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Holland, S. P. (2012). Emissions taxes versus intensity standards: Second-best environmental policies with incomplete regulation. </w:t>
      </w:r>
      <w:r w:rsidRPr="00F83D71">
        <w:rPr>
          <w:i/>
          <w:lang w:val="en-US"/>
        </w:rPr>
        <w:t>Journal of Environmental Economics and Management</w:t>
      </w:r>
      <w:r w:rsidRPr="00F83D71">
        <w:rPr>
          <w:lang w:val="en-US"/>
        </w:rPr>
        <w:t xml:space="preserve">, </w:t>
      </w:r>
      <w:r w:rsidRPr="00F83D71">
        <w:rPr>
          <w:i/>
          <w:lang w:val="en-US"/>
        </w:rPr>
        <w:t>63</w:t>
      </w:r>
      <w:r w:rsidRPr="00F83D71">
        <w:rPr>
          <w:lang w:val="en-US"/>
        </w:rPr>
        <w:t>, 375–387.</w:t>
      </w:r>
    </w:p>
    <w:p w14:paraId="632563FD" w14:textId="571791B2" w:rsidR="0031585C" w:rsidRPr="00F83D71" w:rsidRDefault="0031585C" w:rsidP="00EF6E33">
      <w:pPr>
        <w:pStyle w:val="ListParagraph"/>
        <w:numPr>
          <w:ilvl w:val="0"/>
          <w:numId w:val="14"/>
        </w:numPr>
        <w:spacing w:before="120" w:after="120"/>
        <w:contextualSpacing w:val="0"/>
        <w:rPr>
          <w:lang w:val="en-US"/>
        </w:rPr>
      </w:pPr>
      <w:r w:rsidRPr="00F83D71">
        <w:rPr>
          <w:lang w:val="en-US"/>
        </w:rPr>
        <w:t xml:space="preserve">Jack, B. K., </w:t>
      </w:r>
      <w:proofErr w:type="spellStart"/>
      <w:r w:rsidRPr="00F83D71">
        <w:rPr>
          <w:lang w:val="en-US"/>
        </w:rPr>
        <w:t>Kousky</w:t>
      </w:r>
      <w:proofErr w:type="spellEnd"/>
      <w:r w:rsidRPr="00F83D71">
        <w:rPr>
          <w:lang w:val="en-US"/>
        </w:rPr>
        <w:t xml:space="preserve">, C., &amp; Sims, K. R. (2008). Designing payments for ecosystem services: Lessons from previous experience with incentive-based mechanisms. </w:t>
      </w:r>
      <w:r w:rsidRPr="00F83D71">
        <w:rPr>
          <w:i/>
          <w:lang w:val="en-US"/>
        </w:rPr>
        <w:t>Proceedings of the National Academy of Sciences, 105</w:t>
      </w:r>
      <w:r w:rsidRPr="00F83D71">
        <w:rPr>
          <w:lang w:val="en-US"/>
        </w:rPr>
        <w:t>(28), 9465</w:t>
      </w:r>
      <w:r w:rsidR="00C22D31" w:rsidRPr="00F83D71">
        <w:rPr>
          <w:lang w:val="en-US"/>
        </w:rPr>
        <w:t>–</w:t>
      </w:r>
      <w:r w:rsidRPr="00F83D71">
        <w:rPr>
          <w:lang w:val="en-US"/>
        </w:rPr>
        <w:t>9470.</w:t>
      </w:r>
    </w:p>
    <w:p w14:paraId="69C75A61" w14:textId="3794B3E5" w:rsidR="007E6A8D" w:rsidRPr="00F83D71" w:rsidRDefault="007E6A8D" w:rsidP="00EF6E33">
      <w:pPr>
        <w:pStyle w:val="ListParagraph"/>
        <w:numPr>
          <w:ilvl w:val="0"/>
          <w:numId w:val="14"/>
        </w:numPr>
        <w:spacing w:before="120" w:after="120"/>
        <w:contextualSpacing w:val="0"/>
        <w:rPr>
          <w:lang w:val="en-US"/>
        </w:rPr>
      </w:pPr>
      <w:r w:rsidRPr="00F83D71">
        <w:rPr>
          <w:lang w:val="en-US"/>
        </w:rPr>
        <w:lastRenderedPageBreak/>
        <w:t xml:space="preserve">Johansen, L. (1972). An integration of micro and macro, short run and long run aspects. </w:t>
      </w:r>
      <w:r w:rsidR="00DA039D" w:rsidRPr="00F83D71">
        <w:rPr>
          <w:lang w:val="en-US"/>
        </w:rPr>
        <w:t xml:space="preserve">In </w:t>
      </w:r>
      <w:r w:rsidRPr="00F83D71">
        <w:rPr>
          <w:i/>
          <w:lang w:val="en-US"/>
        </w:rPr>
        <w:t>Contribution to Economic Analysis</w:t>
      </w:r>
      <w:r w:rsidRPr="00F83D71">
        <w:rPr>
          <w:lang w:val="en-US"/>
        </w:rPr>
        <w:t xml:space="preserve"> 75, Amsterdam and Holland: North-Holland Publishing Co.</w:t>
      </w:r>
    </w:p>
    <w:p w14:paraId="68B48F04" w14:textId="762EB440"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Khanna, M., &amp; Rao, N. D. (2009). Supply and demand of electricity in the developing world. In </w:t>
      </w:r>
      <w:r w:rsidR="0010138D" w:rsidRPr="00F83D71">
        <w:rPr>
          <w:lang w:val="en-US"/>
        </w:rPr>
        <w:t xml:space="preserve">G. </w:t>
      </w:r>
      <w:proofErr w:type="spellStart"/>
      <w:r w:rsidR="0010138D" w:rsidRPr="00F83D71">
        <w:rPr>
          <w:lang w:val="en-US"/>
        </w:rPr>
        <w:t>Rausser</w:t>
      </w:r>
      <w:proofErr w:type="spellEnd"/>
      <w:r w:rsidR="0010138D" w:rsidRPr="00F83D71">
        <w:rPr>
          <w:lang w:val="en-US"/>
        </w:rPr>
        <w:t xml:space="preserve">, K. Smith, &amp; D. </w:t>
      </w:r>
      <w:proofErr w:type="spellStart"/>
      <w:r w:rsidR="0010138D" w:rsidRPr="00F83D71">
        <w:rPr>
          <w:lang w:val="en-US"/>
        </w:rPr>
        <w:t>Zilberman</w:t>
      </w:r>
      <w:proofErr w:type="spellEnd"/>
      <w:r w:rsidR="0010138D" w:rsidRPr="00F83D71">
        <w:rPr>
          <w:lang w:val="en-US"/>
        </w:rPr>
        <w:t xml:space="preserve">, (Eds.), </w:t>
      </w:r>
      <w:r w:rsidRPr="00F83D71">
        <w:rPr>
          <w:i/>
          <w:lang w:val="en-US"/>
        </w:rPr>
        <w:t>Annual review of resource economics</w:t>
      </w:r>
      <w:r w:rsidRPr="00F83D71">
        <w:rPr>
          <w:lang w:val="en-US"/>
        </w:rPr>
        <w:t>, Vol. 1</w:t>
      </w:r>
      <w:r w:rsidR="0010138D" w:rsidRPr="00F83D71">
        <w:rPr>
          <w:lang w:val="en-US"/>
        </w:rPr>
        <w:t>.</w:t>
      </w:r>
      <w:r w:rsidRPr="00F83D71">
        <w:rPr>
          <w:lang w:val="en-US"/>
        </w:rPr>
        <w:t xml:space="preserve"> Annual Reviews: Palo Alto, California.</w:t>
      </w:r>
    </w:p>
    <w:p w14:paraId="71DF8C0E" w14:textId="78C5F275"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Laffont</w:t>
      </w:r>
      <w:proofErr w:type="spellEnd"/>
      <w:r w:rsidRPr="00F83D71">
        <w:rPr>
          <w:lang w:val="en-US"/>
        </w:rPr>
        <w:t xml:space="preserve">, J. J., &amp; </w:t>
      </w:r>
      <w:proofErr w:type="spellStart"/>
      <w:r w:rsidRPr="00F83D71">
        <w:rPr>
          <w:lang w:val="en-US"/>
        </w:rPr>
        <w:t>Tirole</w:t>
      </w:r>
      <w:proofErr w:type="spellEnd"/>
      <w:r w:rsidRPr="00F83D71">
        <w:rPr>
          <w:lang w:val="en-US"/>
        </w:rPr>
        <w:t xml:space="preserve">, J. (1996a). Pollution permits and compliance strategies. </w:t>
      </w:r>
      <w:r w:rsidRPr="00F83D71">
        <w:rPr>
          <w:i/>
          <w:lang w:val="en-US"/>
        </w:rPr>
        <w:t>Journal of Public Economics</w:t>
      </w:r>
      <w:r w:rsidRPr="00F83D71">
        <w:rPr>
          <w:lang w:val="en-US"/>
        </w:rPr>
        <w:t xml:space="preserve">, </w:t>
      </w:r>
      <w:r w:rsidRPr="00F83D71">
        <w:rPr>
          <w:i/>
          <w:lang w:val="en-US"/>
        </w:rPr>
        <w:t>62</w:t>
      </w:r>
      <w:r w:rsidRPr="00F83D71">
        <w:rPr>
          <w:lang w:val="en-US"/>
        </w:rPr>
        <w:t>(1–2), 85–125.</w:t>
      </w:r>
    </w:p>
    <w:p w14:paraId="280CDBBD" w14:textId="5CF37268"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Laffont</w:t>
      </w:r>
      <w:proofErr w:type="spellEnd"/>
      <w:r w:rsidRPr="00F83D71">
        <w:rPr>
          <w:lang w:val="en-US"/>
        </w:rPr>
        <w:t xml:space="preserve">, J. J., &amp; </w:t>
      </w:r>
      <w:proofErr w:type="spellStart"/>
      <w:r w:rsidRPr="00F83D71">
        <w:rPr>
          <w:lang w:val="en-US"/>
        </w:rPr>
        <w:t>Tirole</w:t>
      </w:r>
      <w:proofErr w:type="spellEnd"/>
      <w:r w:rsidRPr="00F83D71">
        <w:rPr>
          <w:lang w:val="en-US"/>
        </w:rPr>
        <w:t xml:space="preserve">, J. (1996b). Pollution permits and environmental innovation. </w:t>
      </w:r>
      <w:r w:rsidRPr="00F83D71">
        <w:rPr>
          <w:i/>
          <w:lang w:val="en-US"/>
        </w:rPr>
        <w:t>Journal of Public Economics</w:t>
      </w:r>
      <w:r w:rsidRPr="00F83D71">
        <w:rPr>
          <w:lang w:val="en-US"/>
        </w:rPr>
        <w:t xml:space="preserve">, </w:t>
      </w:r>
      <w:r w:rsidRPr="00F83D71">
        <w:rPr>
          <w:i/>
          <w:lang w:val="en-US"/>
        </w:rPr>
        <w:t>62</w:t>
      </w:r>
      <w:r w:rsidRPr="00F83D71">
        <w:rPr>
          <w:lang w:val="en-US"/>
        </w:rPr>
        <w:t>(1–2), 127–140.</w:t>
      </w:r>
    </w:p>
    <w:p w14:paraId="1056B5CF" w14:textId="0278DC06"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Lapan</w:t>
      </w:r>
      <w:proofErr w:type="spellEnd"/>
      <w:r w:rsidRPr="00F83D71">
        <w:rPr>
          <w:lang w:val="en-US"/>
        </w:rPr>
        <w:t xml:space="preserve">, H., &amp; </w:t>
      </w:r>
      <w:proofErr w:type="spellStart"/>
      <w:r w:rsidRPr="00F83D71">
        <w:rPr>
          <w:lang w:val="en-US"/>
        </w:rPr>
        <w:t>Moschini</w:t>
      </w:r>
      <w:proofErr w:type="spellEnd"/>
      <w:r w:rsidRPr="00F83D71">
        <w:rPr>
          <w:lang w:val="en-US"/>
        </w:rPr>
        <w:t xml:space="preserve">, G. (2012). Second-best biofuel policies and the welfare effects of quantity mandates and subsidies. </w:t>
      </w:r>
      <w:r w:rsidRPr="00F83D71">
        <w:rPr>
          <w:i/>
          <w:lang w:val="en-US"/>
        </w:rPr>
        <w:t>Journal of Environmental Economics and Management</w:t>
      </w:r>
      <w:r w:rsidRPr="00F83D71">
        <w:rPr>
          <w:lang w:val="en-US"/>
        </w:rPr>
        <w:t>, 63, 224–241.</w:t>
      </w:r>
    </w:p>
    <w:p w14:paraId="47D802F8" w14:textId="719D764B" w:rsidR="0031585C" w:rsidRPr="00F83D71" w:rsidRDefault="0031585C" w:rsidP="00EF6E33">
      <w:pPr>
        <w:pStyle w:val="ListParagraph"/>
        <w:numPr>
          <w:ilvl w:val="0"/>
          <w:numId w:val="14"/>
        </w:numPr>
        <w:spacing w:before="120" w:after="120"/>
        <w:contextualSpacing w:val="0"/>
        <w:rPr>
          <w:lang w:val="en-US"/>
        </w:rPr>
      </w:pPr>
      <w:r w:rsidRPr="00F83D71">
        <w:rPr>
          <w:lang w:val="en-US"/>
        </w:rPr>
        <w:t xml:space="preserve">List, J. A., &amp; Sturm, D. M. (2006). How elections matter: Theory and evidence from environmental policy. </w:t>
      </w:r>
      <w:r w:rsidRPr="00F83D71">
        <w:rPr>
          <w:i/>
          <w:lang w:val="en-US"/>
        </w:rPr>
        <w:t>The Quarterly Journal of Economics, 121</w:t>
      </w:r>
      <w:r w:rsidRPr="00F83D71">
        <w:rPr>
          <w:lang w:val="en-US"/>
        </w:rPr>
        <w:t>(4), 1249</w:t>
      </w:r>
      <w:r w:rsidR="00F02D0D" w:rsidRPr="00F83D71">
        <w:rPr>
          <w:lang w:val="en-US"/>
        </w:rPr>
        <w:t>–</w:t>
      </w:r>
      <w:r w:rsidRPr="00F83D71">
        <w:rPr>
          <w:lang w:val="en-US"/>
        </w:rPr>
        <w:t>1281.</w:t>
      </w:r>
    </w:p>
    <w:p w14:paraId="7A3315B0" w14:textId="40D00A38" w:rsidR="007E6A8D" w:rsidRPr="00F83D71" w:rsidRDefault="007E6A8D" w:rsidP="00EF6E33">
      <w:pPr>
        <w:pStyle w:val="ListParagraph"/>
        <w:numPr>
          <w:ilvl w:val="0"/>
          <w:numId w:val="14"/>
        </w:numPr>
        <w:spacing w:before="120" w:after="120"/>
        <w:contextualSpacing w:val="0"/>
        <w:rPr>
          <w:i/>
          <w:iCs/>
          <w:lang w:val="en-US"/>
        </w:rPr>
      </w:pPr>
      <w:r w:rsidRPr="00F83D71">
        <w:rPr>
          <w:lang w:val="en-US"/>
        </w:rPr>
        <w:t>McDonald, A.</w:t>
      </w:r>
      <w:r w:rsidR="00BD0CF1" w:rsidRPr="00F83D71">
        <w:rPr>
          <w:lang w:val="en-US"/>
        </w:rPr>
        <w:t>,</w:t>
      </w:r>
      <w:r w:rsidRPr="00F83D71">
        <w:rPr>
          <w:lang w:val="en-US"/>
        </w:rPr>
        <w:t xml:space="preserve"> &amp; </w:t>
      </w:r>
      <w:proofErr w:type="spellStart"/>
      <w:r w:rsidRPr="00F83D71">
        <w:rPr>
          <w:lang w:val="en-US"/>
        </w:rPr>
        <w:t>Schrattenholzer</w:t>
      </w:r>
      <w:proofErr w:type="spellEnd"/>
      <w:r w:rsidRPr="00F83D71">
        <w:rPr>
          <w:lang w:val="en-US"/>
        </w:rPr>
        <w:t xml:space="preserve">, L. (2002). Learning curves and technology assessment. </w:t>
      </w:r>
      <w:r w:rsidRPr="00F83D71">
        <w:rPr>
          <w:i/>
          <w:iCs/>
          <w:lang w:val="en-US"/>
        </w:rPr>
        <w:t>International Journal of Technology Management</w:t>
      </w:r>
      <w:r w:rsidRPr="00F83D71">
        <w:rPr>
          <w:lang w:val="en-US"/>
        </w:rPr>
        <w:t xml:space="preserve">. </w:t>
      </w:r>
      <w:r w:rsidRPr="00F83D71">
        <w:rPr>
          <w:i/>
          <w:iCs/>
          <w:lang w:val="en-US"/>
        </w:rPr>
        <w:t>23</w:t>
      </w:r>
      <w:r w:rsidRPr="00F83D71">
        <w:rPr>
          <w:iCs/>
          <w:lang w:val="en-US"/>
        </w:rPr>
        <w:t>(7/8)</w:t>
      </w:r>
      <w:r w:rsidRPr="00F83D71">
        <w:rPr>
          <w:lang w:val="en-US"/>
        </w:rPr>
        <w:t>, 718–45.</w:t>
      </w:r>
    </w:p>
    <w:p w14:paraId="21FDADB1" w14:textId="077A569D"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Melitz, M. J., &amp; </w:t>
      </w:r>
      <w:proofErr w:type="spellStart"/>
      <w:r w:rsidRPr="00F83D71">
        <w:rPr>
          <w:lang w:val="en-US"/>
        </w:rPr>
        <w:t>Ottaviano</w:t>
      </w:r>
      <w:proofErr w:type="spellEnd"/>
      <w:r w:rsidRPr="00F83D71">
        <w:rPr>
          <w:lang w:val="en-US"/>
        </w:rPr>
        <w:t xml:space="preserve">, G. I. P. (2008). Market size, trade, and productivity. </w:t>
      </w:r>
      <w:r w:rsidRPr="00F83D71">
        <w:rPr>
          <w:i/>
          <w:lang w:val="en-US"/>
        </w:rPr>
        <w:t>Review of Economic Studies</w:t>
      </w:r>
      <w:r w:rsidRPr="00F83D71">
        <w:rPr>
          <w:lang w:val="en-US"/>
        </w:rPr>
        <w:t xml:space="preserve">, </w:t>
      </w:r>
      <w:r w:rsidRPr="00F83D71">
        <w:rPr>
          <w:i/>
          <w:lang w:val="en-US"/>
        </w:rPr>
        <w:t>75</w:t>
      </w:r>
      <w:r w:rsidRPr="00F83D71">
        <w:rPr>
          <w:lang w:val="en-US"/>
        </w:rPr>
        <w:t>(1), 295</w:t>
      </w:r>
      <w:r w:rsidR="00681BA1" w:rsidRPr="00F83D71">
        <w:rPr>
          <w:lang w:val="en-US"/>
        </w:rPr>
        <w:t>–</w:t>
      </w:r>
      <w:r w:rsidRPr="00F83D71">
        <w:rPr>
          <w:lang w:val="en-US"/>
        </w:rPr>
        <w:t>316.</w:t>
      </w:r>
    </w:p>
    <w:p w14:paraId="1BFD2BE1" w14:textId="7B598AA4" w:rsidR="007E6A8D" w:rsidRPr="00F83D71" w:rsidRDefault="00681BA1" w:rsidP="00EF6E33">
      <w:pPr>
        <w:pStyle w:val="ListParagraph"/>
        <w:numPr>
          <w:ilvl w:val="0"/>
          <w:numId w:val="14"/>
        </w:numPr>
        <w:spacing w:before="120" w:after="120"/>
        <w:contextualSpacing w:val="0"/>
        <w:rPr>
          <w:lang w:val="en-US"/>
        </w:rPr>
      </w:pPr>
      <w:r w:rsidRPr="00F83D71">
        <w:rPr>
          <w:lang w:val="en-US"/>
        </w:rPr>
        <w:t>d</w:t>
      </w:r>
      <w:r w:rsidR="007E6A8D" w:rsidRPr="00F83D71">
        <w:rPr>
          <w:lang w:val="en-US"/>
        </w:rPr>
        <w:t xml:space="preserve">e </w:t>
      </w:r>
      <w:proofErr w:type="spellStart"/>
      <w:r w:rsidR="007E6A8D" w:rsidRPr="00F83D71">
        <w:rPr>
          <w:lang w:val="en-US"/>
        </w:rPr>
        <w:t>Mesquita</w:t>
      </w:r>
      <w:proofErr w:type="spellEnd"/>
      <w:r w:rsidR="007E6A8D" w:rsidRPr="00F83D71">
        <w:rPr>
          <w:lang w:val="en-US"/>
        </w:rPr>
        <w:t xml:space="preserve">, B. B., Smith, A., </w:t>
      </w:r>
      <w:proofErr w:type="spellStart"/>
      <w:r w:rsidR="007E6A8D" w:rsidRPr="00F83D71">
        <w:rPr>
          <w:lang w:val="en-US"/>
        </w:rPr>
        <w:t>Siverson</w:t>
      </w:r>
      <w:proofErr w:type="spellEnd"/>
      <w:r w:rsidR="007E6A8D" w:rsidRPr="00F83D71">
        <w:rPr>
          <w:lang w:val="en-US"/>
        </w:rPr>
        <w:t xml:space="preserve">, R. M., &amp; Morrow, J. D. (2005). </w:t>
      </w:r>
      <w:r w:rsidR="007E6A8D" w:rsidRPr="00F83D71">
        <w:rPr>
          <w:i/>
          <w:iCs/>
          <w:lang w:val="en-US"/>
        </w:rPr>
        <w:t>The logic of political survival</w:t>
      </w:r>
      <w:r w:rsidR="007E6A8D" w:rsidRPr="00F83D71">
        <w:rPr>
          <w:lang w:val="en-US"/>
        </w:rPr>
        <w:t>. MIT Press: Boston, MA.</w:t>
      </w:r>
    </w:p>
    <w:p w14:paraId="37AC056A" w14:textId="7C375E21" w:rsidR="007E6A8D" w:rsidRPr="00F83D71" w:rsidRDefault="007E6A8D" w:rsidP="00EF6E33">
      <w:pPr>
        <w:pStyle w:val="ListParagraph"/>
        <w:numPr>
          <w:ilvl w:val="0"/>
          <w:numId w:val="14"/>
        </w:numPr>
        <w:spacing w:before="120" w:after="120"/>
        <w:contextualSpacing w:val="0"/>
        <w:rPr>
          <w:lang w:val="en-US"/>
        </w:rPr>
      </w:pPr>
      <w:r w:rsidRPr="00F83D71">
        <w:rPr>
          <w:lang w:val="en-US"/>
        </w:rPr>
        <w:t>Millner, A. (2013). Policy distortions due to heterogeneous beliefs: Some speculative consequences for environmental policy. In</w:t>
      </w:r>
      <w:r w:rsidR="006D5210" w:rsidRPr="00F83D71">
        <w:rPr>
          <w:lang w:val="en-US"/>
        </w:rPr>
        <w:t xml:space="preserve"> A. </w:t>
      </w:r>
      <w:proofErr w:type="spellStart"/>
      <w:r w:rsidR="006D5210" w:rsidRPr="00F83D71">
        <w:rPr>
          <w:lang w:val="en-US"/>
        </w:rPr>
        <w:t>Kollmann</w:t>
      </w:r>
      <w:proofErr w:type="spellEnd"/>
      <w:r w:rsidR="006D5210" w:rsidRPr="00F83D71">
        <w:rPr>
          <w:lang w:val="en-US"/>
        </w:rPr>
        <w:t xml:space="preserve">, J. </w:t>
      </w:r>
      <w:proofErr w:type="spellStart"/>
      <w:r w:rsidR="006D5210" w:rsidRPr="00F83D71">
        <w:rPr>
          <w:lang w:val="en-US"/>
        </w:rPr>
        <w:t>Reichl</w:t>
      </w:r>
      <w:proofErr w:type="spellEnd"/>
      <w:r w:rsidR="006D5210" w:rsidRPr="00F83D71">
        <w:rPr>
          <w:lang w:val="en-US"/>
        </w:rPr>
        <w:t>, &amp; F. Schneider (Eds.),</w:t>
      </w:r>
      <w:r w:rsidRPr="00F83D71">
        <w:rPr>
          <w:lang w:val="en-US"/>
        </w:rPr>
        <w:t xml:space="preserve"> </w:t>
      </w:r>
      <w:r w:rsidRPr="00F83D71">
        <w:rPr>
          <w:i/>
          <w:lang w:val="en-US"/>
        </w:rPr>
        <w:t>Political economy and instruments of environmental politics</w:t>
      </w:r>
      <w:r w:rsidRPr="00F83D71">
        <w:rPr>
          <w:lang w:val="en-US"/>
        </w:rPr>
        <w:t xml:space="preserve">. </w:t>
      </w:r>
      <w:proofErr w:type="spellStart"/>
      <w:r w:rsidRPr="00F83D71">
        <w:rPr>
          <w:lang w:val="en-US"/>
        </w:rPr>
        <w:t>CESifo</w:t>
      </w:r>
      <w:proofErr w:type="spellEnd"/>
      <w:r w:rsidRPr="00F83D71">
        <w:rPr>
          <w:lang w:val="en-US"/>
        </w:rPr>
        <w:t xml:space="preserve"> seminar series.</w:t>
      </w:r>
    </w:p>
    <w:p w14:paraId="5D5888C6" w14:textId="732323BA"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Moffitt, L. J., </w:t>
      </w:r>
      <w:proofErr w:type="spellStart"/>
      <w:r w:rsidRPr="00F83D71">
        <w:rPr>
          <w:lang w:val="en-US"/>
        </w:rPr>
        <w:t>Zilberman</w:t>
      </w:r>
      <w:proofErr w:type="spellEnd"/>
      <w:r w:rsidRPr="00F83D71">
        <w:rPr>
          <w:lang w:val="en-US"/>
        </w:rPr>
        <w:t xml:space="preserve">, D., &amp; Just, R. E. (1978). A ‘putty clay’ approach to aggregation of production / pollution possibilities: An application in dairy waste control. </w:t>
      </w:r>
      <w:r w:rsidRPr="00F83D71">
        <w:rPr>
          <w:i/>
          <w:lang w:val="en-US"/>
        </w:rPr>
        <w:t>American Journal of Agricultural Economics</w:t>
      </w:r>
      <w:r w:rsidRPr="00F83D71">
        <w:rPr>
          <w:lang w:val="en-US"/>
        </w:rPr>
        <w:t xml:space="preserve">, </w:t>
      </w:r>
      <w:r w:rsidRPr="00F83D71">
        <w:rPr>
          <w:i/>
          <w:lang w:val="en-US"/>
        </w:rPr>
        <w:t>60</w:t>
      </w:r>
      <w:r w:rsidRPr="00F83D71">
        <w:rPr>
          <w:lang w:val="en-US"/>
        </w:rPr>
        <w:t>(3), 452–459.</w:t>
      </w:r>
    </w:p>
    <w:p w14:paraId="2F03DD93" w14:textId="261E8DA2" w:rsidR="004B4BFC" w:rsidRPr="00F83D71" w:rsidRDefault="004B4BFC" w:rsidP="00EF6E33">
      <w:pPr>
        <w:pStyle w:val="ListParagraph"/>
        <w:numPr>
          <w:ilvl w:val="0"/>
          <w:numId w:val="14"/>
        </w:numPr>
        <w:spacing w:before="120" w:after="120"/>
        <w:contextualSpacing w:val="0"/>
        <w:rPr>
          <w:lang w:val="en-US"/>
        </w:rPr>
      </w:pPr>
      <w:r w:rsidRPr="00F83D71">
        <w:rPr>
          <w:lang w:val="en-US"/>
        </w:rPr>
        <w:t xml:space="preserve">Newell, R. G., &amp; </w:t>
      </w:r>
      <w:proofErr w:type="spellStart"/>
      <w:r w:rsidRPr="00F83D71">
        <w:rPr>
          <w:lang w:val="en-US"/>
        </w:rPr>
        <w:t>Pizer</w:t>
      </w:r>
      <w:proofErr w:type="spellEnd"/>
      <w:r w:rsidRPr="00F83D71">
        <w:rPr>
          <w:lang w:val="en-US"/>
        </w:rPr>
        <w:t xml:space="preserve">, W. A. (2003). Regulating stock externalities under uncertainty. </w:t>
      </w:r>
      <w:r w:rsidRPr="00F83D71">
        <w:rPr>
          <w:i/>
          <w:lang w:val="en-US"/>
        </w:rPr>
        <w:t>Journal of Environmental Economics and Management</w:t>
      </w:r>
      <w:r w:rsidRPr="00F83D71">
        <w:rPr>
          <w:lang w:val="en-US"/>
        </w:rPr>
        <w:t xml:space="preserve">, </w:t>
      </w:r>
      <w:r w:rsidRPr="00F83D71">
        <w:rPr>
          <w:i/>
          <w:lang w:val="en-US"/>
        </w:rPr>
        <w:t>45</w:t>
      </w:r>
      <w:r w:rsidRPr="00F83D71">
        <w:rPr>
          <w:lang w:val="en-US"/>
        </w:rPr>
        <w:t>(2), 416</w:t>
      </w:r>
      <w:r w:rsidR="00BF6C57" w:rsidRPr="00F83D71">
        <w:rPr>
          <w:lang w:val="en-US"/>
        </w:rPr>
        <w:t>–</w:t>
      </w:r>
      <w:r w:rsidRPr="00F83D71">
        <w:rPr>
          <w:lang w:val="en-US"/>
        </w:rPr>
        <w:t>432.</w:t>
      </w:r>
    </w:p>
    <w:p w14:paraId="3A8169F8" w14:textId="7D2C4B73"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Paris, Q. (1990). The </w:t>
      </w:r>
      <w:proofErr w:type="spellStart"/>
      <w:r w:rsidRPr="00F83D71">
        <w:rPr>
          <w:lang w:val="en-US"/>
        </w:rPr>
        <w:t>Vonliebig</w:t>
      </w:r>
      <w:proofErr w:type="spellEnd"/>
      <w:r w:rsidRPr="00F83D71">
        <w:rPr>
          <w:lang w:val="en-US"/>
        </w:rPr>
        <w:t xml:space="preserve"> hypothesis. </w:t>
      </w:r>
      <w:r w:rsidRPr="00F83D71">
        <w:rPr>
          <w:i/>
          <w:lang w:val="en-US"/>
        </w:rPr>
        <w:t>American Journal of Agricultural Economics</w:t>
      </w:r>
      <w:r w:rsidRPr="00F83D71">
        <w:rPr>
          <w:lang w:val="en-US"/>
        </w:rPr>
        <w:t xml:space="preserve">, </w:t>
      </w:r>
      <w:r w:rsidRPr="00F83D71">
        <w:rPr>
          <w:i/>
          <w:lang w:val="en-US"/>
        </w:rPr>
        <w:t>77</w:t>
      </w:r>
      <w:r w:rsidRPr="00F83D71">
        <w:rPr>
          <w:lang w:val="en-US"/>
        </w:rPr>
        <w:t>(4), 1019–1028.</w:t>
      </w:r>
    </w:p>
    <w:p w14:paraId="53890CAA" w14:textId="2757858C" w:rsidR="007531E0" w:rsidRPr="00F83D71" w:rsidRDefault="007531E0" w:rsidP="00EF6E33">
      <w:pPr>
        <w:pStyle w:val="ListParagraph"/>
        <w:numPr>
          <w:ilvl w:val="0"/>
          <w:numId w:val="14"/>
        </w:numPr>
        <w:spacing w:before="120" w:after="120"/>
        <w:contextualSpacing w:val="0"/>
        <w:rPr>
          <w:lang w:val="en-US"/>
        </w:rPr>
      </w:pPr>
      <w:r w:rsidRPr="00F83D71">
        <w:rPr>
          <w:lang w:val="en-US"/>
        </w:rPr>
        <w:t xml:space="preserve">Parry, I. W., Williams, R. C., &amp; </w:t>
      </w:r>
      <w:proofErr w:type="spellStart"/>
      <w:r w:rsidRPr="00F83D71">
        <w:rPr>
          <w:lang w:val="en-US"/>
        </w:rPr>
        <w:t>Goulder</w:t>
      </w:r>
      <w:proofErr w:type="spellEnd"/>
      <w:r w:rsidRPr="00F83D71">
        <w:rPr>
          <w:lang w:val="en-US"/>
        </w:rPr>
        <w:t xml:space="preserve">, L. H. (1999). When can carbon abatement policies increase welfare? The fundamental role of distorted factor markets. </w:t>
      </w:r>
      <w:r w:rsidRPr="00F83D71">
        <w:rPr>
          <w:i/>
          <w:lang w:val="en-US"/>
        </w:rPr>
        <w:t>Journal of Environmental Economics and Management, 37</w:t>
      </w:r>
      <w:r w:rsidRPr="00F83D71">
        <w:rPr>
          <w:lang w:val="en-US"/>
        </w:rPr>
        <w:t>(1), 52</w:t>
      </w:r>
      <w:r w:rsidR="00C9649A" w:rsidRPr="00F83D71">
        <w:rPr>
          <w:lang w:val="en-US"/>
        </w:rPr>
        <w:t>–</w:t>
      </w:r>
      <w:r w:rsidRPr="00F83D71">
        <w:rPr>
          <w:lang w:val="en-US"/>
        </w:rPr>
        <w:t>84.</w:t>
      </w:r>
    </w:p>
    <w:p w14:paraId="1A80E3F6" w14:textId="3C3B6D2A" w:rsidR="00753862" w:rsidRPr="00F83D71" w:rsidRDefault="00753862" w:rsidP="00EF6E33">
      <w:pPr>
        <w:pStyle w:val="ListParagraph"/>
        <w:numPr>
          <w:ilvl w:val="0"/>
          <w:numId w:val="14"/>
        </w:numPr>
        <w:spacing w:before="120" w:after="120"/>
        <w:contextualSpacing w:val="0"/>
        <w:rPr>
          <w:lang w:val="en-US"/>
        </w:rPr>
      </w:pPr>
      <w:r w:rsidRPr="00F83D71">
        <w:rPr>
          <w:lang w:val="en-US"/>
        </w:rPr>
        <w:t>Paul, A., Myers, E., &amp; Palmer, K. (2009). A partial adjustment model of US electricity demand by region, season, and sector. Resources for the Future: Discussion Paper 08-50, pp. 1–27.</w:t>
      </w:r>
    </w:p>
    <w:p w14:paraId="11CB31ED" w14:textId="64DFE717"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Peltzman</w:t>
      </w:r>
      <w:proofErr w:type="spellEnd"/>
      <w:r w:rsidRPr="00F83D71">
        <w:rPr>
          <w:lang w:val="en-US"/>
        </w:rPr>
        <w:t>, S. (1976</w:t>
      </w:r>
      <w:r w:rsidR="0073438D" w:rsidRPr="00F83D71">
        <w:rPr>
          <w:lang w:val="en-US"/>
        </w:rPr>
        <w:t>, August</w:t>
      </w:r>
      <w:r w:rsidRPr="00F83D71">
        <w:rPr>
          <w:lang w:val="en-US"/>
        </w:rPr>
        <w:t xml:space="preserve">). Toward a more general theory of regulation. </w:t>
      </w:r>
      <w:r w:rsidRPr="00F83D71">
        <w:rPr>
          <w:i/>
          <w:lang w:val="en-US"/>
        </w:rPr>
        <w:t>Journal of Law and Economics</w:t>
      </w:r>
      <w:r w:rsidRPr="00F83D71">
        <w:rPr>
          <w:lang w:val="en-US"/>
        </w:rPr>
        <w:t xml:space="preserve">, </w:t>
      </w:r>
      <w:r w:rsidRPr="00F83D71">
        <w:rPr>
          <w:i/>
          <w:lang w:val="en-US"/>
        </w:rPr>
        <w:t>19</w:t>
      </w:r>
      <w:r w:rsidRPr="00F83D71">
        <w:rPr>
          <w:lang w:val="en-US"/>
        </w:rPr>
        <w:t>(2), 211</w:t>
      </w:r>
      <w:r w:rsidR="0073438D" w:rsidRPr="00F83D71">
        <w:rPr>
          <w:lang w:val="en-US"/>
        </w:rPr>
        <w:t>–</w:t>
      </w:r>
      <w:r w:rsidRPr="00F83D71">
        <w:rPr>
          <w:lang w:val="en-US"/>
        </w:rPr>
        <w:t>240.</w:t>
      </w:r>
    </w:p>
    <w:p w14:paraId="3B471AFA" w14:textId="3995FD2F"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Persson</w:t>
      </w:r>
      <w:proofErr w:type="spellEnd"/>
      <w:r w:rsidRPr="00F83D71">
        <w:rPr>
          <w:lang w:val="en-US"/>
        </w:rPr>
        <w:t xml:space="preserve">, T., &amp; </w:t>
      </w:r>
      <w:proofErr w:type="spellStart"/>
      <w:r w:rsidRPr="00F83D71">
        <w:rPr>
          <w:lang w:val="en-US"/>
        </w:rPr>
        <w:t>Svensson</w:t>
      </w:r>
      <w:proofErr w:type="spellEnd"/>
      <w:r w:rsidRPr="00F83D71">
        <w:rPr>
          <w:lang w:val="en-US"/>
        </w:rPr>
        <w:t xml:space="preserve">, L. E. O. (1989). Why a stubborn conservative would run a </w:t>
      </w:r>
      <w:r w:rsidRPr="00F83D71">
        <w:rPr>
          <w:lang w:val="en-US"/>
        </w:rPr>
        <w:lastRenderedPageBreak/>
        <w:t>deficit: Policy with time- inconsistent preferences.</w:t>
      </w:r>
      <w:r w:rsidRPr="00F83D71">
        <w:rPr>
          <w:i/>
          <w:lang w:val="en-US"/>
        </w:rPr>
        <w:t xml:space="preserve"> Quarterly Journal of Economics</w:t>
      </w:r>
      <w:r w:rsidRPr="00F83D71">
        <w:rPr>
          <w:lang w:val="en-US"/>
        </w:rPr>
        <w:t xml:space="preserve">, </w:t>
      </w:r>
      <w:r w:rsidRPr="00F83D71">
        <w:rPr>
          <w:i/>
          <w:lang w:val="en-US"/>
        </w:rPr>
        <w:t>104</w:t>
      </w:r>
      <w:r w:rsidRPr="00F83D71">
        <w:rPr>
          <w:lang w:val="en-US"/>
        </w:rPr>
        <w:t>(2), 325</w:t>
      </w:r>
      <w:r w:rsidR="00736FEF" w:rsidRPr="00F83D71">
        <w:rPr>
          <w:lang w:val="en-US"/>
        </w:rPr>
        <w:t>–</w:t>
      </w:r>
      <w:r w:rsidRPr="00F83D71">
        <w:rPr>
          <w:lang w:val="en-US"/>
        </w:rPr>
        <w:t>345.</w:t>
      </w:r>
    </w:p>
    <w:p w14:paraId="31E2C668" w14:textId="4A1ED09C"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Persson</w:t>
      </w:r>
      <w:proofErr w:type="spellEnd"/>
      <w:r w:rsidRPr="00F83D71">
        <w:rPr>
          <w:lang w:val="en-US"/>
        </w:rPr>
        <w:t xml:space="preserve">, T., &amp; </w:t>
      </w:r>
      <w:proofErr w:type="spellStart"/>
      <w:r w:rsidRPr="00F83D71">
        <w:rPr>
          <w:lang w:val="en-US"/>
        </w:rPr>
        <w:t>Tabellini</w:t>
      </w:r>
      <w:proofErr w:type="spellEnd"/>
      <w:r w:rsidRPr="00F83D71">
        <w:rPr>
          <w:lang w:val="en-US"/>
        </w:rPr>
        <w:t xml:space="preserve">, G. (1999). The size and scope of government: Comparative politics with rational politicians. </w:t>
      </w:r>
      <w:r w:rsidRPr="00F83D71">
        <w:rPr>
          <w:i/>
          <w:lang w:val="en-US"/>
        </w:rPr>
        <w:t>European Economic Review,</w:t>
      </w:r>
      <w:r w:rsidRPr="00F83D71">
        <w:rPr>
          <w:lang w:val="en-US"/>
        </w:rPr>
        <w:t xml:space="preserve"> </w:t>
      </w:r>
      <w:r w:rsidRPr="00F83D71">
        <w:rPr>
          <w:i/>
          <w:lang w:val="en-US"/>
        </w:rPr>
        <w:t>43</w:t>
      </w:r>
      <w:r w:rsidRPr="00F83D71">
        <w:rPr>
          <w:lang w:val="en-US"/>
        </w:rPr>
        <w:t>(4–6), 699–735.</w:t>
      </w:r>
    </w:p>
    <w:p w14:paraId="63E25899" w14:textId="77777777" w:rsidR="007E6A8D" w:rsidRPr="00F83D71" w:rsidRDefault="007E6A8D" w:rsidP="00EF6E33">
      <w:pPr>
        <w:pStyle w:val="ListParagraph"/>
        <w:numPr>
          <w:ilvl w:val="0"/>
          <w:numId w:val="14"/>
        </w:numPr>
        <w:spacing w:before="120" w:after="120"/>
        <w:contextualSpacing w:val="0"/>
        <w:rPr>
          <w:lang w:val="en-US"/>
        </w:rPr>
      </w:pPr>
      <w:proofErr w:type="spellStart"/>
      <w:r w:rsidRPr="00F83D71">
        <w:rPr>
          <w:lang w:val="en-US"/>
        </w:rPr>
        <w:t>Persson</w:t>
      </w:r>
      <w:proofErr w:type="spellEnd"/>
      <w:r w:rsidRPr="00F83D71">
        <w:rPr>
          <w:lang w:val="en-US"/>
        </w:rPr>
        <w:t xml:space="preserve">, T., &amp; </w:t>
      </w:r>
      <w:proofErr w:type="spellStart"/>
      <w:r w:rsidRPr="00F83D71">
        <w:rPr>
          <w:lang w:val="en-US"/>
        </w:rPr>
        <w:t>Tabellini</w:t>
      </w:r>
      <w:proofErr w:type="spellEnd"/>
      <w:r w:rsidRPr="00F83D71">
        <w:rPr>
          <w:lang w:val="en-US"/>
        </w:rPr>
        <w:t xml:space="preserve">, G. E. (2000). </w:t>
      </w:r>
      <w:r w:rsidRPr="00F83D71">
        <w:rPr>
          <w:i/>
          <w:lang w:val="en-US"/>
        </w:rPr>
        <w:t>Political economics: Explaining economic policy</w:t>
      </w:r>
      <w:r w:rsidRPr="00F83D71">
        <w:rPr>
          <w:lang w:val="en-US"/>
        </w:rPr>
        <w:t>. Cambridge, MA: MIT Press.</w:t>
      </w:r>
    </w:p>
    <w:p w14:paraId="155D4E10" w14:textId="2885D746" w:rsidR="007F26B7" w:rsidRPr="00F83D71" w:rsidRDefault="007F26B7" w:rsidP="00EF6E33">
      <w:pPr>
        <w:pStyle w:val="ListParagraph"/>
        <w:numPr>
          <w:ilvl w:val="0"/>
          <w:numId w:val="14"/>
        </w:numPr>
        <w:spacing w:before="120" w:after="120"/>
        <w:contextualSpacing w:val="0"/>
        <w:rPr>
          <w:lang w:val="en-US"/>
        </w:rPr>
      </w:pPr>
      <w:r w:rsidRPr="00F83D71">
        <w:rPr>
          <w:lang w:val="en-US"/>
        </w:rPr>
        <w:t xml:space="preserve">van der </w:t>
      </w:r>
      <w:proofErr w:type="spellStart"/>
      <w:r w:rsidRPr="00F83D71">
        <w:rPr>
          <w:lang w:val="en-US"/>
        </w:rPr>
        <w:t>Ploeg</w:t>
      </w:r>
      <w:proofErr w:type="spellEnd"/>
      <w:r w:rsidRPr="00F83D71">
        <w:rPr>
          <w:lang w:val="en-US"/>
        </w:rPr>
        <w:t xml:space="preserve">, F. (2013). Cumulative carbon emissions and the green paradox. </w:t>
      </w:r>
      <w:r w:rsidRPr="00F83D71">
        <w:rPr>
          <w:i/>
          <w:lang w:val="en-US"/>
        </w:rPr>
        <w:t>Annu</w:t>
      </w:r>
      <w:r w:rsidR="000D14F4" w:rsidRPr="00F83D71">
        <w:rPr>
          <w:i/>
          <w:lang w:val="en-US"/>
        </w:rPr>
        <w:t>al</w:t>
      </w:r>
      <w:r w:rsidRPr="00F83D71">
        <w:rPr>
          <w:i/>
          <w:lang w:val="en-US"/>
        </w:rPr>
        <w:t xml:space="preserve"> Rev</w:t>
      </w:r>
      <w:r w:rsidR="000D14F4" w:rsidRPr="00F83D71">
        <w:rPr>
          <w:i/>
          <w:lang w:val="en-US"/>
        </w:rPr>
        <w:t>iew of</w:t>
      </w:r>
      <w:r w:rsidRPr="00F83D71">
        <w:rPr>
          <w:i/>
          <w:lang w:val="en-US"/>
        </w:rPr>
        <w:t xml:space="preserve"> Resour</w:t>
      </w:r>
      <w:r w:rsidR="000D14F4" w:rsidRPr="00F83D71">
        <w:rPr>
          <w:i/>
          <w:lang w:val="en-US"/>
        </w:rPr>
        <w:t>ce</w:t>
      </w:r>
      <w:r w:rsidRPr="00F83D71">
        <w:rPr>
          <w:i/>
          <w:lang w:val="en-US"/>
        </w:rPr>
        <w:t xml:space="preserve"> Econ</w:t>
      </w:r>
      <w:r w:rsidR="000D14F4" w:rsidRPr="00F83D71">
        <w:rPr>
          <w:i/>
          <w:lang w:val="en-US"/>
        </w:rPr>
        <w:t>omics</w:t>
      </w:r>
      <w:r w:rsidRPr="00F83D71">
        <w:rPr>
          <w:i/>
          <w:lang w:val="en-US"/>
        </w:rPr>
        <w:t>, 5</w:t>
      </w:r>
      <w:r w:rsidRPr="00F83D71">
        <w:rPr>
          <w:lang w:val="en-US"/>
        </w:rPr>
        <w:t>(1), 281</w:t>
      </w:r>
      <w:r w:rsidR="000D14F4" w:rsidRPr="00F83D71">
        <w:rPr>
          <w:lang w:val="en-US"/>
        </w:rPr>
        <w:t>–</w:t>
      </w:r>
      <w:r w:rsidRPr="00F83D71">
        <w:rPr>
          <w:lang w:val="en-US"/>
        </w:rPr>
        <w:t>300.</w:t>
      </w:r>
    </w:p>
    <w:p w14:paraId="7D6DD718" w14:textId="77777777"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Pigou, A. C. (1932). </w:t>
      </w:r>
      <w:r w:rsidRPr="00F83D71">
        <w:rPr>
          <w:i/>
          <w:lang w:val="en-US"/>
        </w:rPr>
        <w:t>The economics of welfare</w:t>
      </w:r>
      <w:r w:rsidRPr="00F83D71">
        <w:rPr>
          <w:lang w:val="en-US"/>
        </w:rPr>
        <w:t>. London, UK: Macmillan.</w:t>
      </w:r>
    </w:p>
    <w:p w14:paraId="63D14A45" w14:textId="6F5DC80D" w:rsidR="007E6A8D" w:rsidRPr="00F83D71" w:rsidRDefault="007E6A8D" w:rsidP="00EF6E33">
      <w:pPr>
        <w:pStyle w:val="ListParagraph"/>
        <w:numPr>
          <w:ilvl w:val="0"/>
          <w:numId w:val="14"/>
        </w:numPr>
        <w:spacing w:before="120" w:after="120"/>
        <w:contextualSpacing w:val="0"/>
        <w:rPr>
          <w:lang w:val="en-US"/>
        </w:rPr>
      </w:pPr>
      <w:r w:rsidRPr="00F83D71">
        <w:rPr>
          <w:lang w:val="en-US"/>
        </w:rPr>
        <w:t xml:space="preserve">Posner, R. A. (1974). Theories of economic regulation. </w:t>
      </w:r>
      <w:r w:rsidRPr="00F83D71">
        <w:rPr>
          <w:i/>
          <w:lang w:val="en-US"/>
        </w:rPr>
        <w:t>Bell Journal of Economics and Management Science</w:t>
      </w:r>
      <w:r w:rsidRPr="00F83D71">
        <w:rPr>
          <w:lang w:val="en-US"/>
        </w:rPr>
        <w:t xml:space="preserve">, </w:t>
      </w:r>
      <w:r w:rsidRPr="00F83D71">
        <w:rPr>
          <w:i/>
          <w:lang w:val="en-US"/>
        </w:rPr>
        <w:t>5</w:t>
      </w:r>
      <w:r w:rsidRPr="00F83D71">
        <w:rPr>
          <w:lang w:val="en-US"/>
        </w:rPr>
        <w:t>(2), 335</w:t>
      </w:r>
      <w:r w:rsidR="00CC4B55" w:rsidRPr="00F83D71">
        <w:rPr>
          <w:lang w:val="en-US"/>
        </w:rPr>
        <w:t>–</w:t>
      </w:r>
      <w:r w:rsidRPr="00F83D71">
        <w:rPr>
          <w:lang w:val="en-US"/>
        </w:rPr>
        <w:t>358.</w:t>
      </w:r>
    </w:p>
    <w:p w14:paraId="7D8B961F" w14:textId="77777777" w:rsidR="007E6A8D" w:rsidRPr="00F83D71" w:rsidRDefault="007E6A8D" w:rsidP="00EF6E33">
      <w:pPr>
        <w:pStyle w:val="ListParagraph"/>
        <w:numPr>
          <w:ilvl w:val="0"/>
          <w:numId w:val="14"/>
        </w:numPr>
        <w:spacing w:before="120" w:after="120"/>
        <w:contextualSpacing w:val="0"/>
        <w:rPr>
          <w:lang w:val="en-US"/>
        </w:rPr>
      </w:pPr>
      <w:r w:rsidRPr="00144E87">
        <w:t>Rausser, G. C.</w:t>
      </w:r>
      <w:r w:rsidRPr="00F83D71">
        <w:rPr>
          <w:lang w:val="en-US"/>
        </w:rPr>
        <w:t>,</w:t>
      </w:r>
      <w:r w:rsidRPr="00144E87">
        <w:t xml:space="preserve"> Swinnen, J.</w:t>
      </w:r>
      <w:r w:rsidRPr="00F83D71">
        <w:rPr>
          <w:lang w:val="en-US"/>
        </w:rPr>
        <w:t>,</w:t>
      </w:r>
      <w:r w:rsidRPr="00144E87">
        <w:t xml:space="preserve"> </w:t>
      </w:r>
      <w:r w:rsidRPr="00F83D71">
        <w:rPr>
          <w:lang w:val="en-US"/>
        </w:rPr>
        <w:t>&amp;</w:t>
      </w:r>
      <w:r w:rsidRPr="00144E87">
        <w:t xml:space="preserve"> Zusman, P. (2011). </w:t>
      </w:r>
      <w:r w:rsidRPr="00EF6E33">
        <w:rPr>
          <w:i/>
        </w:rPr>
        <w:t>Political power and economic policy: Theory, analysis, and empirical applications</w:t>
      </w:r>
      <w:r w:rsidRPr="00144E87">
        <w:t>. Cambridge University Press</w:t>
      </w:r>
      <w:r w:rsidRPr="00F83D71">
        <w:rPr>
          <w:lang w:val="en-US"/>
        </w:rPr>
        <w:t>.</w:t>
      </w:r>
    </w:p>
    <w:p w14:paraId="6F0B1CDE" w14:textId="7BD08DCF" w:rsidR="007E6A8D" w:rsidRPr="00144E87" w:rsidRDefault="007E6A8D" w:rsidP="00EF6E33">
      <w:pPr>
        <w:pStyle w:val="ListParagraph"/>
        <w:numPr>
          <w:ilvl w:val="0"/>
          <w:numId w:val="14"/>
        </w:numPr>
        <w:spacing w:before="120" w:after="120"/>
        <w:contextualSpacing w:val="0"/>
      </w:pPr>
      <w:r w:rsidRPr="00144E87">
        <w:t xml:space="preserve">Rivers, N., &amp; Jaccard, M. (2006) Choice of environmental policy in the presence of learning by doing. </w:t>
      </w:r>
      <w:r w:rsidRPr="00F83D71">
        <w:rPr>
          <w:i/>
          <w:iCs/>
        </w:rPr>
        <w:t>Energy Economics</w:t>
      </w:r>
      <w:r w:rsidR="00D53B0F" w:rsidRPr="00F83D71">
        <w:rPr>
          <w:i/>
          <w:iCs/>
          <w:lang w:val="en-US"/>
        </w:rPr>
        <w:t>,</w:t>
      </w:r>
      <w:r w:rsidRPr="00144E87">
        <w:t xml:space="preserve"> </w:t>
      </w:r>
      <w:r w:rsidRPr="00F83D71">
        <w:rPr>
          <w:i/>
        </w:rPr>
        <w:t>28</w:t>
      </w:r>
      <w:r w:rsidRPr="00144E87">
        <w:t>(2), 223</w:t>
      </w:r>
      <w:r w:rsidR="00D53B0F" w:rsidRPr="00F83D71">
        <w:rPr>
          <w:lang w:val="en-US"/>
        </w:rPr>
        <w:t>–</w:t>
      </w:r>
      <w:r w:rsidRPr="00144E87">
        <w:t>242</w:t>
      </w:r>
    </w:p>
    <w:p w14:paraId="185F695C" w14:textId="77777777" w:rsidR="007E6A8D" w:rsidRPr="00144E87" w:rsidRDefault="007E6A8D" w:rsidP="00EF6E33">
      <w:pPr>
        <w:pStyle w:val="ListParagraph"/>
        <w:numPr>
          <w:ilvl w:val="0"/>
          <w:numId w:val="14"/>
        </w:numPr>
        <w:spacing w:before="120" w:after="120"/>
        <w:contextualSpacing w:val="0"/>
      </w:pPr>
      <w:r w:rsidRPr="00144E87">
        <w:t>Ryan, S. P. (2012)</w:t>
      </w:r>
      <w:r w:rsidRPr="00F83D71">
        <w:rPr>
          <w:lang w:val="en-US"/>
        </w:rPr>
        <w:t>.</w:t>
      </w:r>
      <w:r w:rsidRPr="00144E87">
        <w:t xml:space="preserve"> The costs of environmental regulation in a concentrated industry</w:t>
      </w:r>
      <w:r w:rsidRPr="00F83D71">
        <w:rPr>
          <w:lang w:val="en-US"/>
        </w:rPr>
        <w:t>.</w:t>
      </w:r>
      <w:r w:rsidRPr="00144E87">
        <w:t xml:space="preserve"> </w:t>
      </w:r>
      <w:r w:rsidRPr="00F83D71">
        <w:rPr>
          <w:i/>
        </w:rPr>
        <w:t>Econometrica</w:t>
      </w:r>
      <w:r w:rsidRPr="00144E87">
        <w:t xml:space="preserve">, </w:t>
      </w:r>
      <w:r w:rsidRPr="00F83D71">
        <w:rPr>
          <w:i/>
        </w:rPr>
        <w:t>80</w:t>
      </w:r>
      <w:r w:rsidRPr="00144E87">
        <w:t>, 1019–1061.</w:t>
      </w:r>
    </w:p>
    <w:p w14:paraId="54306FA7" w14:textId="6CEF6A9D" w:rsidR="006532E4" w:rsidRDefault="006532E4" w:rsidP="00EF6E33">
      <w:pPr>
        <w:pStyle w:val="ListParagraph"/>
        <w:numPr>
          <w:ilvl w:val="0"/>
          <w:numId w:val="14"/>
        </w:numPr>
        <w:spacing w:before="120" w:after="120"/>
        <w:contextualSpacing w:val="0"/>
      </w:pPr>
      <w:r w:rsidRPr="006532E4">
        <w:t>Rubin, E. S., Yeh, S., Antes, M., Berkenpas, M., &amp; Davison, J. (2007). Use of experience curves to estimate the future cost of power plants with CO 2 capture. International journal of greenhouse gas control, 1(2), 188-197.</w:t>
      </w:r>
    </w:p>
    <w:p w14:paraId="25671188" w14:textId="64AFC72A" w:rsidR="00F03DA2" w:rsidRPr="00144E87" w:rsidRDefault="00F03DA2" w:rsidP="00EF6E33">
      <w:pPr>
        <w:pStyle w:val="ListParagraph"/>
        <w:numPr>
          <w:ilvl w:val="0"/>
          <w:numId w:val="14"/>
        </w:numPr>
        <w:spacing w:before="120" w:after="120"/>
        <w:contextualSpacing w:val="0"/>
      </w:pPr>
      <w:r w:rsidRPr="00144E87">
        <w:t xml:space="preserve">Sagar, A. D., &amp; </w:t>
      </w:r>
      <w:r w:rsidR="00C5489A" w:rsidRPr="00F83D71">
        <w:rPr>
          <w:lang w:val="en-US"/>
        </w:rPr>
        <w:t>v</w:t>
      </w:r>
      <w:r w:rsidRPr="00144E87">
        <w:t xml:space="preserve">an der Zwaan, B. (2006). Technological innovation in the energy sector: R&amp;D, deployment, and learning-by-doing. </w:t>
      </w:r>
      <w:r w:rsidRPr="00F83D71">
        <w:rPr>
          <w:i/>
        </w:rPr>
        <w:t>Energy Policy, 34</w:t>
      </w:r>
      <w:r w:rsidRPr="00144E87">
        <w:t>(17), 2601</w:t>
      </w:r>
      <w:r w:rsidR="00C5489A" w:rsidRPr="00F83D71">
        <w:rPr>
          <w:lang w:val="en-US"/>
        </w:rPr>
        <w:t>–</w:t>
      </w:r>
      <w:r w:rsidRPr="00144E87">
        <w:t>2608.</w:t>
      </w:r>
    </w:p>
    <w:p w14:paraId="1F59B9E1" w14:textId="7DA535BA" w:rsidR="007E6A8D" w:rsidRPr="00F83D71" w:rsidRDefault="007E6A8D" w:rsidP="00EF6E33">
      <w:pPr>
        <w:pStyle w:val="ListParagraph"/>
        <w:numPr>
          <w:ilvl w:val="0"/>
          <w:numId w:val="14"/>
        </w:numPr>
        <w:spacing w:before="120" w:after="120"/>
        <w:contextualSpacing w:val="0"/>
        <w:rPr>
          <w:lang w:val="en-US"/>
        </w:rPr>
      </w:pPr>
      <w:r w:rsidRPr="00144E87">
        <w:t>Shahan, Z. (2014</w:t>
      </w:r>
      <w:r w:rsidR="00C5489A" w:rsidRPr="00F83D71">
        <w:rPr>
          <w:lang w:val="en-US"/>
        </w:rPr>
        <w:t>, September 4</w:t>
      </w:r>
      <w:r w:rsidRPr="00144E87">
        <w:t xml:space="preserve">). </w:t>
      </w:r>
      <w:r w:rsidRPr="00F83D71">
        <w:rPr>
          <w:i/>
        </w:rPr>
        <w:t xml:space="preserve">13 Charts on </w:t>
      </w:r>
      <w:r w:rsidR="00C5489A" w:rsidRPr="00F83D71">
        <w:rPr>
          <w:i/>
        </w:rPr>
        <w:t>solar panel cost &amp; growth trends</w:t>
      </w:r>
      <w:r w:rsidRPr="00144E87">
        <w:t xml:space="preserve">. Clean Technica. </w:t>
      </w:r>
      <w:r w:rsidR="00C5489A" w:rsidRPr="00F83D71">
        <w:rPr>
          <w:lang w:val="en-US"/>
        </w:rPr>
        <w:t xml:space="preserve">Retrieved from </w:t>
      </w:r>
      <w:r w:rsidRPr="00144E87">
        <w:t>http://cleantechnica.com/2014/09/04/solar-panel-cost-trends-10-charts/</w:t>
      </w:r>
      <w:r w:rsidRPr="00F83D71">
        <w:rPr>
          <w:lang w:val="en-US"/>
        </w:rPr>
        <w:t>.</w:t>
      </w:r>
    </w:p>
    <w:p w14:paraId="4B61C19F" w14:textId="7695FA9A" w:rsidR="00E95266" w:rsidRDefault="00E95266" w:rsidP="00EF6E33">
      <w:pPr>
        <w:pStyle w:val="ListParagraph"/>
        <w:numPr>
          <w:ilvl w:val="0"/>
          <w:numId w:val="14"/>
        </w:numPr>
        <w:spacing w:before="120" w:after="120"/>
        <w:contextualSpacing w:val="0"/>
      </w:pPr>
      <w:r w:rsidRPr="00E95266">
        <w:t>Shapiro, J. S., &amp; Walker, R. (2015). Why is pollution from US manufacturing declining? The roles of trade, regulation, productivity, and preferences (No. w20879). National Bureau of Economic Research.</w:t>
      </w:r>
    </w:p>
    <w:p w14:paraId="6F9C8F3F" w14:textId="48E97441" w:rsidR="00C848A4" w:rsidRDefault="00C848A4" w:rsidP="00EF6E33">
      <w:pPr>
        <w:pStyle w:val="ListParagraph"/>
        <w:numPr>
          <w:ilvl w:val="0"/>
          <w:numId w:val="14"/>
        </w:numPr>
        <w:spacing w:before="120" w:after="120"/>
        <w:contextualSpacing w:val="0"/>
      </w:pPr>
      <w:r>
        <w:t>Silk, J.I., Joutz, F.L. (1997). Short and long-run elasticities in US residential electricity demand: a cointegration approach. Energy Economics 19, 493–513.</w:t>
      </w:r>
    </w:p>
    <w:p w14:paraId="503C9CD7" w14:textId="460B1336" w:rsidR="007E6A8D" w:rsidRPr="00144E87" w:rsidRDefault="007E6A8D" w:rsidP="00EF6E33">
      <w:pPr>
        <w:pStyle w:val="ListParagraph"/>
        <w:numPr>
          <w:ilvl w:val="0"/>
          <w:numId w:val="14"/>
        </w:numPr>
        <w:spacing w:before="120" w:after="120"/>
        <w:contextualSpacing w:val="0"/>
      </w:pPr>
      <w:r w:rsidRPr="00144E87">
        <w:t>Soubeyran, R., Tidball, M.</w:t>
      </w:r>
      <w:r w:rsidR="009F675F" w:rsidRPr="00144E87">
        <w:t>,</w:t>
      </w:r>
      <w:r w:rsidRPr="00144E87">
        <w:t xml:space="preserve"> Tomini, A., &amp; Erdlenbruch, K. (2015). Rainwater harvesting and groundwater conservation: When endogenous heterogeneity matters. Environmental and Resource Economics, 62, 19–34.</w:t>
      </w:r>
    </w:p>
    <w:p w14:paraId="4059D579" w14:textId="625C3918" w:rsidR="007E6A8D" w:rsidRPr="00F83D71" w:rsidRDefault="007E6A8D" w:rsidP="00EF6E33">
      <w:pPr>
        <w:pStyle w:val="ListParagraph"/>
        <w:numPr>
          <w:ilvl w:val="0"/>
          <w:numId w:val="14"/>
        </w:numPr>
        <w:spacing w:before="120" w:after="120"/>
        <w:contextualSpacing w:val="0"/>
        <w:rPr>
          <w:lang w:val="en-US"/>
        </w:rPr>
      </w:pPr>
      <w:r w:rsidRPr="00144E87">
        <w:t>Sunding, D.</w:t>
      </w:r>
      <w:r w:rsidR="00E949AA" w:rsidRPr="00F83D71">
        <w:rPr>
          <w:lang w:val="en-US"/>
        </w:rPr>
        <w:t>,</w:t>
      </w:r>
      <w:r w:rsidRPr="00144E87">
        <w:t xml:space="preserve"> &amp; Zilberman, D. (2001). The agricultural innovation process: Research and technology adoption in a changing agricultural sector. In</w:t>
      </w:r>
      <w:r w:rsidR="00E949AA" w:rsidRPr="00F83D71">
        <w:rPr>
          <w:lang w:val="en-US"/>
        </w:rPr>
        <w:t xml:space="preserve"> </w:t>
      </w:r>
      <w:r w:rsidR="00E949AA" w:rsidRPr="00784F5D">
        <w:t>B. L. Gardner &amp; G. C. Rausser, (Eds.)</w:t>
      </w:r>
      <w:r w:rsidR="00E949AA" w:rsidRPr="00F83D71">
        <w:rPr>
          <w:lang w:val="en-US"/>
        </w:rPr>
        <w:t>,</w:t>
      </w:r>
      <w:r w:rsidRPr="00144E87">
        <w:t xml:space="preserve"> </w:t>
      </w:r>
      <w:r w:rsidRPr="00F83D71">
        <w:rPr>
          <w:i/>
        </w:rPr>
        <w:t>Handbook of agricultural economics</w:t>
      </w:r>
      <w:r w:rsidRPr="00144E87">
        <w:t>, Vol. 1</w:t>
      </w:r>
      <w:r w:rsidR="00E949AA" w:rsidRPr="00F83D71">
        <w:rPr>
          <w:lang w:val="en-US"/>
        </w:rPr>
        <w:t xml:space="preserve"> (</w:t>
      </w:r>
      <w:r w:rsidR="00E949AA" w:rsidRPr="00784F5D">
        <w:t>pp. 207–261</w:t>
      </w:r>
      <w:r w:rsidR="00E949AA" w:rsidRPr="00F83D71">
        <w:rPr>
          <w:lang w:val="en-US"/>
        </w:rPr>
        <w:t>).</w:t>
      </w:r>
      <w:r w:rsidRPr="00144E87">
        <w:t xml:space="preserve"> Elsevier</w:t>
      </w:r>
      <w:r w:rsidRPr="00F83D71">
        <w:rPr>
          <w:lang w:val="en-US"/>
        </w:rPr>
        <w:t>.</w:t>
      </w:r>
    </w:p>
    <w:p w14:paraId="515F55FA" w14:textId="3BB00627" w:rsidR="007E6A8D" w:rsidRPr="00144E87" w:rsidRDefault="007E6A8D" w:rsidP="00EF6E33">
      <w:pPr>
        <w:pStyle w:val="ListParagraph"/>
        <w:numPr>
          <w:ilvl w:val="0"/>
          <w:numId w:val="14"/>
        </w:numPr>
        <w:spacing w:before="120" w:after="120"/>
        <w:contextualSpacing w:val="0"/>
      </w:pPr>
      <w:r w:rsidRPr="00144E87">
        <w:t>Tabellini, G., &amp; Alesina</w:t>
      </w:r>
      <w:r w:rsidRPr="00F83D71">
        <w:rPr>
          <w:lang w:val="en-US"/>
        </w:rPr>
        <w:t>, A.</w:t>
      </w:r>
      <w:r w:rsidRPr="00144E87">
        <w:t xml:space="preserve"> (1990). Voting on the </w:t>
      </w:r>
      <w:r w:rsidRPr="00F83D71">
        <w:rPr>
          <w:lang w:val="en-US"/>
        </w:rPr>
        <w:t>b</w:t>
      </w:r>
      <w:r w:rsidRPr="00144E87">
        <w:t xml:space="preserve">udget </w:t>
      </w:r>
      <w:r w:rsidRPr="00F83D71">
        <w:rPr>
          <w:lang w:val="en-US"/>
        </w:rPr>
        <w:t>d</w:t>
      </w:r>
      <w:r w:rsidRPr="00144E87">
        <w:t xml:space="preserve">eficit. </w:t>
      </w:r>
      <w:r w:rsidRPr="00F83D71">
        <w:rPr>
          <w:i/>
        </w:rPr>
        <w:t>American Economic Review, 80</w:t>
      </w:r>
      <w:r w:rsidRPr="00144E87">
        <w:t>(1)</w:t>
      </w:r>
      <w:r w:rsidRPr="00F83D71">
        <w:rPr>
          <w:lang w:val="en-US"/>
        </w:rPr>
        <w:t xml:space="preserve">, </w:t>
      </w:r>
      <w:r w:rsidRPr="00144E87">
        <w:t>37–49.</w:t>
      </w:r>
    </w:p>
    <w:p w14:paraId="266360FF" w14:textId="6AE8D451" w:rsidR="007E6A8D" w:rsidRPr="00144E87" w:rsidRDefault="007E6A8D" w:rsidP="00EF6E33">
      <w:pPr>
        <w:pStyle w:val="ListParagraph"/>
        <w:numPr>
          <w:ilvl w:val="0"/>
          <w:numId w:val="14"/>
        </w:numPr>
        <w:spacing w:before="120" w:after="120"/>
        <w:contextualSpacing w:val="0"/>
      </w:pPr>
      <w:r w:rsidRPr="00144E87">
        <w:t>Tombe, T.</w:t>
      </w:r>
      <w:r w:rsidRPr="00F83D71">
        <w:rPr>
          <w:lang w:val="en-US"/>
        </w:rPr>
        <w:t>,</w:t>
      </w:r>
      <w:r w:rsidRPr="00144E87">
        <w:t xml:space="preserve"> </w:t>
      </w:r>
      <w:r w:rsidRPr="00F83D71">
        <w:rPr>
          <w:lang w:val="en-US"/>
        </w:rPr>
        <w:t>&amp;</w:t>
      </w:r>
      <w:r w:rsidRPr="00144E87">
        <w:t xml:space="preserve"> Winter</w:t>
      </w:r>
      <w:r w:rsidRPr="00F83D71">
        <w:rPr>
          <w:lang w:val="en-US"/>
        </w:rPr>
        <w:t>, J.</w:t>
      </w:r>
      <w:r w:rsidRPr="00144E87">
        <w:t xml:space="preserve"> (2015)</w:t>
      </w:r>
      <w:r w:rsidRPr="00F83D71">
        <w:rPr>
          <w:lang w:val="en-US"/>
        </w:rPr>
        <w:t>.</w:t>
      </w:r>
      <w:r w:rsidRPr="00144E87">
        <w:t xml:space="preserve"> Environmental policy and misallocation: The </w:t>
      </w:r>
      <w:r w:rsidRPr="00144E87">
        <w:lastRenderedPageBreak/>
        <w:t>productivity of intensity standards</w:t>
      </w:r>
      <w:r w:rsidRPr="00F83D71">
        <w:rPr>
          <w:lang w:val="en-US"/>
        </w:rPr>
        <w:t>.</w:t>
      </w:r>
      <w:r w:rsidRPr="00144E87">
        <w:t xml:space="preserve"> </w:t>
      </w:r>
      <w:r w:rsidRPr="00F83D71">
        <w:rPr>
          <w:i/>
        </w:rPr>
        <w:t>Journal of Environmental Economics and Management</w:t>
      </w:r>
      <w:r w:rsidRPr="00144E87">
        <w:t>, 72, 137–163.</w:t>
      </w:r>
    </w:p>
    <w:p w14:paraId="7F753CEC" w14:textId="2CA361A7" w:rsidR="00C17832" w:rsidRPr="00F83D71" w:rsidRDefault="00C17832" w:rsidP="00EF6E33">
      <w:pPr>
        <w:pStyle w:val="ListParagraph"/>
        <w:numPr>
          <w:ilvl w:val="0"/>
          <w:numId w:val="14"/>
        </w:numPr>
        <w:spacing w:before="120" w:after="120"/>
        <w:contextualSpacing w:val="0"/>
        <w:rPr>
          <w:i/>
        </w:rPr>
      </w:pPr>
      <w:r w:rsidRPr="00144E87">
        <w:t xml:space="preserve">Torani, K., Rausser G., &amp; Zilberman, D. (2016). Innovation subsidies versus consumer subsidies: A real options analysis of solar energy. </w:t>
      </w:r>
      <w:r w:rsidRPr="00F83D71">
        <w:rPr>
          <w:i/>
        </w:rPr>
        <w:t>Energy Policy,</w:t>
      </w:r>
      <w:r w:rsidRPr="00144E87">
        <w:t xml:space="preserve"> </w:t>
      </w:r>
      <w:r w:rsidRPr="00F83D71">
        <w:rPr>
          <w:i/>
        </w:rPr>
        <w:t>92</w:t>
      </w:r>
      <w:r w:rsidRPr="00144E87">
        <w:t>, 255</w:t>
      </w:r>
      <w:r w:rsidR="00984253" w:rsidRPr="00F83D71">
        <w:rPr>
          <w:lang w:val="en-US"/>
        </w:rPr>
        <w:t>–</w:t>
      </w:r>
      <w:r w:rsidRPr="00144E87">
        <w:t>269</w:t>
      </w:r>
      <w:r w:rsidRPr="00F83D71">
        <w:rPr>
          <w:i/>
        </w:rPr>
        <w:t xml:space="preserve"> </w:t>
      </w:r>
    </w:p>
    <w:p w14:paraId="31D896AB" w14:textId="08D1E602" w:rsidR="007E6A8D" w:rsidRPr="00F83D71" w:rsidRDefault="007E6A8D" w:rsidP="00EF6E33">
      <w:pPr>
        <w:pStyle w:val="ListParagraph"/>
        <w:numPr>
          <w:ilvl w:val="0"/>
          <w:numId w:val="14"/>
        </w:numPr>
        <w:spacing w:before="120" w:after="120"/>
        <w:contextualSpacing w:val="0"/>
        <w:rPr>
          <w:lang w:val="en-US"/>
        </w:rPr>
      </w:pPr>
      <w:r w:rsidRPr="00144E87">
        <w:t xml:space="preserve">Weitzman, M. L. (1974). Prices vs. quantities. </w:t>
      </w:r>
      <w:r w:rsidRPr="00F83D71">
        <w:rPr>
          <w:i/>
        </w:rPr>
        <w:t>Review of Economic Studies</w:t>
      </w:r>
      <w:r w:rsidRPr="00144E87">
        <w:t xml:space="preserve">, </w:t>
      </w:r>
      <w:r w:rsidRPr="00F83D71">
        <w:rPr>
          <w:i/>
        </w:rPr>
        <w:t>41</w:t>
      </w:r>
      <w:r w:rsidRPr="00144E87">
        <w:t>(4)</w:t>
      </w:r>
      <w:r w:rsidRPr="00F83D71">
        <w:rPr>
          <w:lang w:val="en-US"/>
        </w:rPr>
        <w:t xml:space="preserve">, </w:t>
      </w:r>
      <w:r w:rsidRPr="00144E87">
        <w:t>477</w:t>
      </w:r>
      <w:r w:rsidR="00075D2A" w:rsidRPr="00F83D71">
        <w:rPr>
          <w:lang w:val="en-US"/>
        </w:rPr>
        <w:t>–</w:t>
      </w:r>
      <w:r w:rsidRPr="00144E87">
        <w:t>491</w:t>
      </w:r>
      <w:r w:rsidRPr="00F83D71">
        <w:rPr>
          <w:lang w:val="en-US"/>
        </w:rPr>
        <w:t>.</w:t>
      </w:r>
    </w:p>
    <w:p w14:paraId="5D18E560" w14:textId="5CAC6880" w:rsidR="007E6A8D" w:rsidRPr="00F83D71" w:rsidRDefault="007E6A8D" w:rsidP="00EF6E33">
      <w:pPr>
        <w:pStyle w:val="ListParagraph"/>
        <w:widowControl/>
        <w:numPr>
          <w:ilvl w:val="0"/>
          <w:numId w:val="14"/>
        </w:numPr>
        <w:spacing w:after="120"/>
        <w:contextualSpacing w:val="0"/>
        <w:jc w:val="both"/>
        <w:rPr>
          <w:lang w:val="en-US"/>
        </w:rPr>
      </w:pPr>
      <w:r w:rsidRPr="00144E87">
        <w:t xml:space="preserve">Wu, J. J., Zilberman, D., &amp; Babcock, B. A. (2001). Environmental and distributional impacts of conservation targeting strategies. </w:t>
      </w:r>
      <w:r w:rsidRPr="00F83D71">
        <w:rPr>
          <w:i/>
        </w:rPr>
        <w:t>Journal of Environmental Economics and Management</w:t>
      </w:r>
      <w:r w:rsidRPr="00144E87">
        <w:t xml:space="preserve">, </w:t>
      </w:r>
      <w:r w:rsidRPr="00F83D71">
        <w:rPr>
          <w:i/>
        </w:rPr>
        <w:t>41</w:t>
      </w:r>
      <w:r w:rsidRPr="00144E87">
        <w:t>(3)</w:t>
      </w:r>
      <w:r w:rsidRPr="00F83D71">
        <w:rPr>
          <w:lang w:val="en-US"/>
        </w:rPr>
        <w:t xml:space="preserve">, </w:t>
      </w:r>
      <w:r w:rsidRPr="00144E87">
        <w:t>333–350</w:t>
      </w:r>
      <w:r w:rsidRPr="00F83D71">
        <w:rPr>
          <w:lang w:val="en-US"/>
        </w:rPr>
        <w:t>.</w:t>
      </w:r>
    </w:p>
    <w:p w14:paraId="58D3E753" w14:textId="0615D1CC" w:rsidR="00987752" w:rsidRDefault="00987752" w:rsidP="00EF6E33">
      <w:pPr>
        <w:pStyle w:val="Heading1"/>
        <w:widowControl/>
        <w:numPr>
          <w:ilvl w:val="0"/>
          <w:numId w:val="14"/>
        </w:numPr>
        <w:spacing w:after="120"/>
        <w:rPr>
          <w:b w:val="0"/>
          <w:bCs w:val="0"/>
          <w:sz w:val="24"/>
          <w:szCs w:val="24"/>
        </w:rPr>
      </w:pPr>
      <w:r w:rsidRPr="00987752">
        <w:rPr>
          <w:b w:val="0"/>
          <w:bCs w:val="0"/>
          <w:sz w:val="24"/>
          <w:szCs w:val="24"/>
        </w:rPr>
        <w:t xml:space="preserve">Xepapadeas, A. P. (1992). Environmental policy design and dynamic nonpoint-source pollution. </w:t>
      </w:r>
      <w:r w:rsidRPr="00EF6E33">
        <w:rPr>
          <w:b w:val="0"/>
          <w:bCs w:val="0"/>
          <w:i/>
          <w:sz w:val="24"/>
          <w:szCs w:val="24"/>
        </w:rPr>
        <w:t>Journal of environmental economics and management</w:t>
      </w:r>
      <w:r w:rsidRPr="00987752">
        <w:rPr>
          <w:b w:val="0"/>
          <w:bCs w:val="0"/>
          <w:sz w:val="24"/>
          <w:szCs w:val="24"/>
        </w:rPr>
        <w:t>, 23(1), 22-39.</w:t>
      </w:r>
    </w:p>
    <w:p w14:paraId="1F248A1D" w14:textId="5FEC3368" w:rsidR="007E6A8D" w:rsidRPr="00144E87" w:rsidRDefault="007E6A8D" w:rsidP="00EF6E33">
      <w:pPr>
        <w:pStyle w:val="Heading1"/>
        <w:widowControl/>
        <w:numPr>
          <w:ilvl w:val="0"/>
          <w:numId w:val="14"/>
        </w:numPr>
        <w:spacing w:after="120"/>
        <w:rPr>
          <w:b w:val="0"/>
          <w:bCs w:val="0"/>
          <w:sz w:val="24"/>
          <w:szCs w:val="24"/>
        </w:rPr>
      </w:pPr>
      <w:r w:rsidRPr="00144E87">
        <w:rPr>
          <w:b w:val="0"/>
          <w:bCs w:val="0"/>
          <w:sz w:val="24"/>
          <w:szCs w:val="24"/>
        </w:rPr>
        <w:t xml:space="preserve">Zusman, P. (1976). The </w:t>
      </w:r>
      <w:proofErr w:type="spellStart"/>
      <w:r w:rsidRPr="00144E87">
        <w:rPr>
          <w:b w:val="0"/>
          <w:bCs w:val="0"/>
          <w:sz w:val="24"/>
          <w:szCs w:val="24"/>
          <w:lang w:val="en-US"/>
        </w:rPr>
        <w:t>i</w:t>
      </w:r>
      <w:proofErr w:type="spellEnd"/>
      <w:r w:rsidRPr="00144E87">
        <w:rPr>
          <w:b w:val="0"/>
          <w:bCs w:val="0"/>
          <w:sz w:val="24"/>
          <w:szCs w:val="24"/>
        </w:rPr>
        <w:t>ncorporation and measurement of social power in economic models</w:t>
      </w:r>
      <w:r w:rsidRPr="00144E87">
        <w:rPr>
          <w:b w:val="0"/>
          <w:bCs w:val="0"/>
          <w:sz w:val="24"/>
          <w:szCs w:val="24"/>
          <w:lang w:val="en-US"/>
        </w:rPr>
        <w:t>.</w:t>
      </w:r>
      <w:r w:rsidRPr="00144E87">
        <w:rPr>
          <w:b w:val="0"/>
          <w:bCs w:val="0"/>
          <w:sz w:val="24"/>
          <w:szCs w:val="24"/>
        </w:rPr>
        <w:t xml:space="preserve"> </w:t>
      </w:r>
      <w:r w:rsidRPr="00144E87">
        <w:rPr>
          <w:b w:val="0"/>
          <w:bCs w:val="0"/>
          <w:i/>
          <w:sz w:val="24"/>
          <w:szCs w:val="24"/>
        </w:rPr>
        <w:t>International</w:t>
      </w:r>
      <w:r w:rsidR="00C17832" w:rsidRPr="00144E87">
        <w:rPr>
          <w:b w:val="0"/>
          <w:bCs w:val="0"/>
          <w:i/>
          <w:sz w:val="24"/>
          <w:szCs w:val="24"/>
        </w:rPr>
        <w:t xml:space="preserve"> </w:t>
      </w:r>
      <w:r w:rsidRPr="00144E87">
        <w:rPr>
          <w:b w:val="0"/>
          <w:bCs w:val="0"/>
          <w:i/>
          <w:sz w:val="24"/>
          <w:szCs w:val="24"/>
        </w:rPr>
        <w:t>Economic Review</w:t>
      </w:r>
      <w:r w:rsidRPr="00144E87">
        <w:rPr>
          <w:b w:val="0"/>
          <w:bCs w:val="0"/>
          <w:sz w:val="24"/>
          <w:szCs w:val="24"/>
        </w:rPr>
        <w:t>, 17, 447</w:t>
      </w:r>
      <w:r w:rsidR="00D63C69">
        <w:rPr>
          <w:b w:val="0"/>
          <w:bCs w:val="0"/>
          <w:sz w:val="24"/>
          <w:szCs w:val="24"/>
          <w:lang w:val="en-US"/>
        </w:rPr>
        <w:t>–</w:t>
      </w:r>
      <w:r w:rsidRPr="00144E87">
        <w:rPr>
          <w:b w:val="0"/>
          <w:bCs w:val="0"/>
          <w:sz w:val="24"/>
          <w:szCs w:val="24"/>
        </w:rPr>
        <w:t>462.</w:t>
      </w:r>
    </w:p>
    <w:p w14:paraId="57D34623" w14:textId="77777777" w:rsidR="007E6A8D" w:rsidRPr="00C01522" w:rsidRDefault="007E6A8D" w:rsidP="00EF6E33">
      <w:pPr>
        <w:widowControl/>
        <w:autoSpaceDE/>
        <w:autoSpaceDN/>
        <w:adjustRightInd/>
        <w:spacing w:after="120" w:line="276" w:lineRule="auto"/>
        <w:rPr>
          <w:sz w:val="20"/>
          <w:szCs w:val="20"/>
        </w:rPr>
      </w:pPr>
    </w:p>
    <w:p w14:paraId="5F36911E" w14:textId="77777777" w:rsidR="004321D5" w:rsidRDefault="004321D5" w:rsidP="00EF6E33">
      <w:pPr>
        <w:spacing w:after="120"/>
      </w:pPr>
    </w:p>
    <w:sectPr w:rsidR="004321D5" w:rsidSect="000B11C8">
      <w:footnotePr>
        <w:numRestart w:val="eachSect"/>
      </w:footnotePr>
      <w:type w:val="continuous"/>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6-14T13:39:00Z" w:initials="Office">
    <w:p w14:paraId="334125DA" w14:textId="43B1574E" w:rsidR="00997626" w:rsidRDefault="00997626">
      <w:pPr>
        <w:pStyle w:val="CommentText"/>
      </w:pPr>
      <w:r>
        <w:rPr>
          <w:rStyle w:val="CommentReference"/>
        </w:rPr>
        <w:annotationRef/>
      </w:r>
      <w:r>
        <w:t>Numerical simulation focuses on employment, adoption, pollution impacts, with the tax, uncertainty gap, weighting changing the magnitude of outcomes, but not direction. Shouldn’t this be in the abstract?</w:t>
      </w:r>
    </w:p>
  </w:comment>
  <w:comment w:id="2" w:author="Microsoft Office User" w:date="2017-06-14T11:54:00Z" w:initials="Office">
    <w:p w14:paraId="4A866399" w14:textId="6B45CFAC" w:rsidR="00997626" w:rsidRDefault="00997626">
      <w:pPr>
        <w:pStyle w:val="CommentText"/>
      </w:pPr>
      <w:r>
        <w:rPr>
          <w:rStyle w:val="CommentReference"/>
        </w:rPr>
        <w:annotationRef/>
      </w:r>
      <w:r>
        <w:t>Or Fixed-proportion?</w:t>
      </w:r>
    </w:p>
  </w:comment>
  <w:comment w:id="5" w:author="Microsoft Office User" w:date="2017-06-14T11:55:00Z" w:initials="Office">
    <w:p w14:paraId="2AAC6548" w14:textId="48D5774B" w:rsidR="00997626" w:rsidRDefault="00997626" w:rsidP="00ED5B4B">
      <w:pPr>
        <w:pStyle w:val="CommentText"/>
      </w:pPr>
      <w:r>
        <w:rPr>
          <w:rStyle w:val="CommentReference"/>
        </w:rPr>
        <w:annotationRef/>
      </w:r>
      <w:r>
        <w:t>It’s a long term decision that is irreversible only in a two period model</w:t>
      </w:r>
    </w:p>
  </w:comment>
  <w:comment w:id="13" w:author="Microsoft Office User" w:date="2017-06-14T11:56:00Z" w:initials="Office">
    <w:p w14:paraId="42CCE74E" w14:textId="4DB623C8" w:rsidR="00997626" w:rsidRDefault="00997626">
      <w:pPr>
        <w:pStyle w:val="CommentText"/>
      </w:pPr>
      <w:r>
        <w:rPr>
          <w:rStyle w:val="CommentReference"/>
        </w:rPr>
        <w:annotationRef/>
      </w:r>
      <w:r>
        <w:t>So it is a bimodal, discrete variable? Or multi-modal?</w:t>
      </w:r>
    </w:p>
  </w:comment>
  <w:comment w:id="23" w:author="Microsoft Office User" w:date="2017-06-14T11:58:00Z" w:initials="Office">
    <w:p w14:paraId="6698FAB6" w14:textId="6EEA541E" w:rsidR="00997626" w:rsidRDefault="00997626">
      <w:pPr>
        <w:pStyle w:val="CommentText"/>
      </w:pPr>
      <w:r>
        <w:rPr>
          <w:rStyle w:val="CommentReference"/>
        </w:rPr>
        <w:annotationRef/>
      </w:r>
      <w:r>
        <w:t>But coefficients change only if technologies and/or firms change, right?</w:t>
      </w:r>
    </w:p>
  </w:comment>
  <w:comment w:id="31" w:author="Microsoft Office User" w:date="2017-06-14T12:04:00Z" w:initials="Office">
    <w:p w14:paraId="5A6100E7" w14:textId="7EC7B921" w:rsidR="00997626" w:rsidRDefault="00997626">
      <w:pPr>
        <w:pStyle w:val="CommentText"/>
      </w:pPr>
      <w:r>
        <w:rPr>
          <w:rStyle w:val="CommentReference"/>
        </w:rPr>
        <w:annotationRef/>
      </w:r>
      <w:r>
        <w:t>Affected by the alternative technologies available and the pollution policy in place (or even anticipated to take effect in periods 1 or 2??)</w:t>
      </w:r>
    </w:p>
  </w:comment>
  <w:comment w:id="46" w:author="Microsoft Office User" w:date="2017-06-14T12:20:00Z" w:initials="Office">
    <w:p w14:paraId="5C329B26" w14:textId="7D57854F" w:rsidR="00997626" w:rsidRDefault="00997626">
      <w:pPr>
        <w:pStyle w:val="CommentText"/>
      </w:pPr>
      <w:r>
        <w:rPr>
          <w:rStyle w:val="CommentReference"/>
        </w:rPr>
        <w:annotationRef/>
      </w:r>
      <w:r>
        <w:t>So higher cost, less polluting plants continue to operate business as usual. Is this driven by being less polluting? Or investment barriers to new technology because of high cost intensity? Does it matter?</w:t>
      </w:r>
    </w:p>
  </w:comment>
  <w:comment w:id="52" w:author="Microsoft Office User" w:date="2017-06-14T12:26:00Z" w:initials="Office">
    <w:p w14:paraId="41A7DAEC" w14:textId="19C1EB52" w:rsidR="00997626" w:rsidRDefault="00997626" w:rsidP="000A01D7">
      <w:pPr>
        <w:pStyle w:val="CommentText"/>
      </w:pPr>
      <w:r>
        <w:rPr>
          <w:rStyle w:val="CommentReference"/>
        </w:rPr>
        <w:annotationRef/>
      </w:r>
      <w:r>
        <w:t>So this means that the technology only decreases pollution, but does not increase productivity. So the model can answer if the welfare gain from decreased pollution offsets the welfare loss from reduced output?</w:t>
      </w:r>
    </w:p>
  </w:comment>
  <w:comment w:id="53" w:author="Microsoft Office User" w:date="2017-06-14T12:28:00Z" w:initials="Office">
    <w:p w14:paraId="3F6D6F72" w14:textId="0F374667" w:rsidR="00997626" w:rsidRDefault="00997626">
      <w:pPr>
        <w:pStyle w:val="CommentText"/>
      </w:pPr>
      <w:r>
        <w:rPr>
          <w:rStyle w:val="CommentReference"/>
        </w:rPr>
        <w:annotationRef/>
      </w:r>
      <w:r>
        <w:t>Subscript B because B is in power in 2?</w:t>
      </w:r>
    </w:p>
  </w:comment>
  <w:comment w:id="326" w:author="Microsoft Office User" w:date="2017-06-14T14:49:00Z" w:initials="Office">
    <w:p w14:paraId="2EBCD558" w14:textId="7CC50347" w:rsidR="00997626" w:rsidRDefault="00997626">
      <w:pPr>
        <w:pStyle w:val="CommentText"/>
      </w:pPr>
      <w:r>
        <w:rPr>
          <w:rStyle w:val="CommentReference"/>
        </w:rPr>
        <w:annotationRef/>
      </w:r>
      <w:r>
        <w:t>Does not need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4125DA" w15:done="0"/>
  <w15:commentEx w15:paraId="4A866399" w15:done="0"/>
  <w15:commentEx w15:paraId="2AAC6548" w15:done="0"/>
  <w15:commentEx w15:paraId="42CCE74E" w15:done="0"/>
  <w15:commentEx w15:paraId="6698FAB6" w15:done="0"/>
  <w15:commentEx w15:paraId="5A6100E7" w15:done="0"/>
  <w15:commentEx w15:paraId="5C329B26" w15:done="0"/>
  <w15:commentEx w15:paraId="41A7DAEC" w15:done="0"/>
  <w15:commentEx w15:paraId="3F6D6F72" w15:done="0"/>
  <w15:commentEx w15:paraId="2EBCD5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4EAA2" w14:textId="77777777" w:rsidR="00011F26" w:rsidRDefault="00011F26" w:rsidP="007E6A8D">
      <w:r>
        <w:separator/>
      </w:r>
    </w:p>
  </w:endnote>
  <w:endnote w:type="continuationSeparator" w:id="0">
    <w:p w14:paraId="4E527AF8" w14:textId="77777777" w:rsidR="00011F26" w:rsidRDefault="00011F26" w:rsidP="007E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alisto MT">
    <w:panose1 w:val="02040603050505030304"/>
    <w:charset w:val="00"/>
    <w:family w:val="auto"/>
    <w:pitch w:val="variable"/>
    <w:sig w:usb0="00000003" w:usb1="00000000" w:usb2="00000000" w:usb3="00000000" w:csb0="00000001" w:csb1="00000000"/>
  </w:font>
  <w:font w:name="TimesLTStd-Italic">
    <w:altName w:val="Times LT Std Phonetic"/>
    <w:panose1 w:val="00000000000000000000"/>
    <w:charset w:val="4D"/>
    <w:family w:val="auto"/>
    <w:notTrueType/>
    <w:pitch w:val="default"/>
    <w:sig w:usb0="00000003" w:usb1="00000000" w:usb2="00000000" w:usb3="00000000" w:csb0="00000001" w:csb1="00000000"/>
  </w:font>
  <w:font w:name="TimesLTStd-Roman">
    <w:altName w:val="Times LT Std"/>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00A33" w14:textId="77777777" w:rsidR="00997626" w:rsidRDefault="00997626" w:rsidP="000B11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14398B" w14:textId="77777777" w:rsidR="00997626" w:rsidRDefault="00997626" w:rsidP="000B11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7F1" w14:textId="121FC0FA" w:rsidR="00997626" w:rsidRDefault="00997626" w:rsidP="000B11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4C57">
      <w:rPr>
        <w:rStyle w:val="PageNumber"/>
        <w:noProof/>
      </w:rPr>
      <w:t>1</w:t>
    </w:r>
    <w:r>
      <w:rPr>
        <w:rStyle w:val="PageNumber"/>
      </w:rPr>
      <w:fldChar w:fldCharType="end"/>
    </w:r>
  </w:p>
  <w:p w14:paraId="507E9191" w14:textId="77777777" w:rsidR="00997626" w:rsidRDefault="00997626" w:rsidP="000B11C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EC497" w14:textId="77777777" w:rsidR="00997626" w:rsidRDefault="00997626" w:rsidP="000B11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28C552" w14:textId="77777777" w:rsidR="00997626" w:rsidRDefault="00997626" w:rsidP="000B11C8">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0EB8F" w14:textId="1307727D" w:rsidR="00997626" w:rsidRDefault="00997626" w:rsidP="000B11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4C57">
      <w:rPr>
        <w:rStyle w:val="PageNumber"/>
        <w:noProof/>
      </w:rPr>
      <w:t>6</w:t>
    </w:r>
    <w:r>
      <w:rPr>
        <w:rStyle w:val="PageNumber"/>
      </w:rPr>
      <w:fldChar w:fldCharType="end"/>
    </w:r>
  </w:p>
  <w:p w14:paraId="41799C13" w14:textId="77777777" w:rsidR="00997626" w:rsidRDefault="00997626" w:rsidP="000B11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E9CD1" w14:textId="77777777" w:rsidR="00011F26" w:rsidRDefault="00011F26" w:rsidP="007E6A8D">
      <w:r>
        <w:separator/>
      </w:r>
    </w:p>
  </w:footnote>
  <w:footnote w:type="continuationSeparator" w:id="0">
    <w:p w14:paraId="52DFA3DF" w14:textId="77777777" w:rsidR="00011F26" w:rsidRDefault="00011F26" w:rsidP="007E6A8D">
      <w:r>
        <w:continuationSeparator/>
      </w:r>
    </w:p>
  </w:footnote>
  <w:footnote w:id="1">
    <w:p w14:paraId="40B880B3" w14:textId="77777777" w:rsidR="00997626" w:rsidRPr="005D7F6F" w:rsidRDefault="00997626" w:rsidP="007E6A8D">
      <w:pPr>
        <w:pStyle w:val="FootnoteText"/>
        <w:rPr>
          <w:sz w:val="20"/>
          <w:szCs w:val="20"/>
          <w:lang w:val="en-US"/>
        </w:rPr>
      </w:pPr>
      <w:r w:rsidRPr="0016488C">
        <w:rPr>
          <w:rStyle w:val="FootnoteReference"/>
        </w:rPr>
        <w:footnoteRef/>
      </w:r>
      <w:r w:rsidRPr="0016488C">
        <w:rPr>
          <w:sz w:val="20"/>
          <w:szCs w:val="20"/>
        </w:rPr>
        <w:t xml:space="preserve"> </w:t>
      </w:r>
      <w:r w:rsidRPr="00C842CB">
        <w:rPr>
          <w:sz w:val="20"/>
          <w:szCs w:val="20"/>
        </w:rPr>
        <w:t xml:space="preserve">Corresponding author – Hochman: Rutgers University, 55 Dudley Rd., New Brunswick, NJ 08816 (email: </w:t>
      </w:r>
      <w:r w:rsidRPr="00E86C5E">
        <w:rPr>
          <w:sz w:val="20"/>
          <w:szCs w:val="20"/>
        </w:rPr>
        <w:t>gal.hochman@rutgers.edu</w:t>
      </w:r>
      <w:r>
        <w:rPr>
          <w:sz w:val="20"/>
          <w:szCs w:val="20"/>
        </w:rPr>
        <w:t>)</w:t>
      </w:r>
    </w:p>
  </w:footnote>
  <w:footnote w:id="2">
    <w:p w14:paraId="012E3197" w14:textId="77777777" w:rsidR="00997626" w:rsidRPr="00C24845" w:rsidRDefault="00997626" w:rsidP="007E6A8D">
      <w:pPr>
        <w:pStyle w:val="FootnoteText"/>
        <w:rPr>
          <w:sz w:val="20"/>
          <w:szCs w:val="20"/>
          <w:vertAlign w:val="subscript"/>
          <w:lang w:val="en-US"/>
        </w:rPr>
      </w:pPr>
      <w:r w:rsidRPr="00C24845">
        <w:rPr>
          <w:rStyle w:val="FootnoteReference"/>
        </w:rPr>
        <w:footnoteRef/>
      </w:r>
      <w:r w:rsidRPr="00C24845">
        <w:rPr>
          <w:sz w:val="20"/>
          <w:szCs w:val="20"/>
        </w:rPr>
        <w:t xml:space="preserve"> Zilberman: </w:t>
      </w:r>
      <w:r w:rsidRPr="00C24845">
        <w:rPr>
          <w:sz w:val="20"/>
          <w:szCs w:val="20"/>
          <w:lang w:val="en-US"/>
        </w:rPr>
        <w:t xml:space="preserve">University of California Berkeley, </w:t>
      </w:r>
      <w:r>
        <w:rPr>
          <w:sz w:val="20"/>
          <w:szCs w:val="20"/>
          <w:lang w:val="en-US"/>
        </w:rPr>
        <w:t xml:space="preserve">(email: </w:t>
      </w:r>
      <w:r w:rsidRPr="00C24845">
        <w:rPr>
          <w:sz w:val="20"/>
          <w:szCs w:val="20"/>
          <w:lang w:val="en-US"/>
        </w:rPr>
        <w:t>zilber11@berkeley.edu</w:t>
      </w:r>
      <w:r>
        <w:rPr>
          <w:sz w:val="20"/>
          <w:szCs w:val="20"/>
          <w:lang w:val="en-US"/>
        </w:rPr>
        <w:t>)</w:t>
      </w:r>
    </w:p>
  </w:footnote>
  <w:footnote w:id="3">
    <w:p w14:paraId="64312A2C" w14:textId="03C1C489" w:rsidR="00997626" w:rsidRPr="000E751A" w:rsidRDefault="00997626" w:rsidP="007E6A8D">
      <w:pPr>
        <w:pStyle w:val="FootnoteText"/>
        <w:rPr>
          <w:sz w:val="20"/>
          <w:szCs w:val="20"/>
          <w:lang w:val="en-US"/>
        </w:rPr>
      </w:pPr>
      <w:r w:rsidRPr="00C24845">
        <w:rPr>
          <w:rStyle w:val="FootnoteReference"/>
        </w:rPr>
        <w:footnoteRef/>
      </w:r>
      <w:r w:rsidRPr="00C24845">
        <w:rPr>
          <w:sz w:val="20"/>
          <w:szCs w:val="20"/>
        </w:rPr>
        <w:t xml:space="preserve"> </w:t>
      </w:r>
      <w:r w:rsidRPr="00C24845">
        <w:rPr>
          <w:sz w:val="20"/>
          <w:szCs w:val="20"/>
          <w:lang w:val="en-US"/>
        </w:rPr>
        <w:t xml:space="preserve">The authors thank Kathleen </w:t>
      </w:r>
      <w:proofErr w:type="spellStart"/>
      <w:r w:rsidRPr="00C24845">
        <w:rPr>
          <w:sz w:val="20"/>
          <w:szCs w:val="20"/>
          <w:lang w:val="en-US"/>
        </w:rPr>
        <w:t>Segerson</w:t>
      </w:r>
      <w:proofErr w:type="spellEnd"/>
      <w:r w:rsidRPr="00C24845">
        <w:rPr>
          <w:sz w:val="20"/>
          <w:szCs w:val="20"/>
          <w:lang w:val="en-US"/>
        </w:rPr>
        <w:t xml:space="preserve"> for the conversations they had and comments she made on earlier drafts, which significantly improved this work and its presentation. The authors also thank </w:t>
      </w:r>
      <w:proofErr w:type="spellStart"/>
      <w:r>
        <w:rPr>
          <w:sz w:val="20"/>
          <w:szCs w:val="20"/>
          <w:lang w:val="en-US"/>
        </w:rPr>
        <w:t>Ujjayant</w:t>
      </w:r>
      <w:proofErr w:type="spellEnd"/>
      <w:r>
        <w:rPr>
          <w:sz w:val="20"/>
          <w:szCs w:val="20"/>
          <w:lang w:val="en-US"/>
        </w:rPr>
        <w:t xml:space="preserve"> </w:t>
      </w:r>
      <w:proofErr w:type="spellStart"/>
      <w:r>
        <w:rPr>
          <w:sz w:val="20"/>
          <w:szCs w:val="20"/>
          <w:lang w:val="en-US"/>
        </w:rPr>
        <w:t>Chakravorty</w:t>
      </w:r>
      <w:proofErr w:type="spellEnd"/>
      <w:r>
        <w:rPr>
          <w:sz w:val="20"/>
          <w:szCs w:val="20"/>
          <w:lang w:val="en-US"/>
        </w:rPr>
        <w:t xml:space="preserve">, </w:t>
      </w:r>
      <w:r w:rsidRPr="00C24845">
        <w:rPr>
          <w:sz w:val="20"/>
          <w:szCs w:val="20"/>
          <w:lang w:val="en-US"/>
        </w:rPr>
        <w:t>Ronald B. Mitchell</w:t>
      </w:r>
      <w:r>
        <w:rPr>
          <w:sz w:val="20"/>
          <w:szCs w:val="20"/>
          <w:lang w:val="en-US"/>
        </w:rPr>
        <w:t>,</w:t>
      </w:r>
      <w:r w:rsidRPr="00C24845">
        <w:rPr>
          <w:sz w:val="20"/>
          <w:szCs w:val="20"/>
          <w:lang w:val="en-US"/>
        </w:rPr>
        <w:t xml:space="preserve"> and </w:t>
      </w:r>
      <w:proofErr w:type="spellStart"/>
      <w:r w:rsidRPr="00C24845">
        <w:rPr>
          <w:sz w:val="20"/>
          <w:szCs w:val="20"/>
          <w:lang w:val="en-US"/>
        </w:rPr>
        <w:t>JunJie</w:t>
      </w:r>
      <w:proofErr w:type="spellEnd"/>
      <w:r w:rsidRPr="00C24845">
        <w:rPr>
          <w:sz w:val="20"/>
          <w:szCs w:val="20"/>
          <w:lang w:val="en-US"/>
        </w:rPr>
        <w:t xml:space="preserve"> Wu for comments and suggestions that </w:t>
      </w:r>
      <w:r>
        <w:rPr>
          <w:sz w:val="20"/>
          <w:szCs w:val="20"/>
          <w:lang w:val="en-US"/>
        </w:rPr>
        <w:t>significantly</w:t>
      </w:r>
      <w:r w:rsidRPr="00C24845">
        <w:rPr>
          <w:sz w:val="20"/>
          <w:szCs w:val="20"/>
          <w:lang w:val="en-US"/>
        </w:rPr>
        <w:t xml:space="preserve"> </w:t>
      </w:r>
      <w:r>
        <w:rPr>
          <w:sz w:val="20"/>
          <w:szCs w:val="20"/>
          <w:lang w:val="en-US"/>
        </w:rPr>
        <w:t>contributed to</w:t>
      </w:r>
      <w:r w:rsidRPr="00C24845">
        <w:rPr>
          <w:sz w:val="20"/>
          <w:szCs w:val="20"/>
          <w:lang w:val="en-US"/>
        </w:rPr>
        <w:t xml:space="preserve"> th</w:t>
      </w:r>
      <w:r>
        <w:rPr>
          <w:sz w:val="20"/>
          <w:szCs w:val="20"/>
          <w:lang w:val="en-US"/>
        </w:rPr>
        <w:t>is</w:t>
      </w:r>
      <w:r w:rsidRPr="00C24845">
        <w:rPr>
          <w:sz w:val="20"/>
          <w:szCs w:val="20"/>
          <w:lang w:val="en-US"/>
        </w:rPr>
        <w:t xml:space="preserve"> paper, and </w:t>
      </w:r>
      <w:r>
        <w:rPr>
          <w:sz w:val="20"/>
          <w:szCs w:val="20"/>
          <w:lang w:val="en-US"/>
        </w:rPr>
        <w:t>thank</w:t>
      </w:r>
      <w:r w:rsidRPr="00C24845">
        <w:rPr>
          <w:sz w:val="20"/>
          <w:szCs w:val="20"/>
          <w:lang w:val="en-US"/>
        </w:rPr>
        <w:t xml:space="preserve"> participants of AERE 2016, WEAI 2016, and AAEA 2016 meetings. Any remaining errors are the authors’ doing.</w:t>
      </w:r>
    </w:p>
  </w:footnote>
  <w:footnote w:id="4">
    <w:p w14:paraId="4D2BBC4A" w14:textId="0A19127A" w:rsidR="00997626" w:rsidRPr="0016488C" w:rsidRDefault="00997626" w:rsidP="007E6A8D">
      <w:pPr>
        <w:pStyle w:val="FootnoteText"/>
        <w:rPr>
          <w:lang w:val="en-US"/>
        </w:rPr>
      </w:pPr>
      <w:r>
        <w:rPr>
          <w:rStyle w:val="FootnoteReference"/>
        </w:rPr>
        <w:footnoteRef/>
      </w:r>
      <w:r>
        <w:t xml:space="preserve"> </w:t>
      </w:r>
      <w:r w:rsidRPr="0016488C">
        <w:rPr>
          <w:sz w:val="20"/>
          <w:szCs w:val="20"/>
          <w:lang w:val="en-US"/>
        </w:rPr>
        <w:t xml:space="preserve">Both Fuss (1978) and </w:t>
      </w:r>
      <w:proofErr w:type="spellStart"/>
      <w:r w:rsidRPr="0016488C">
        <w:rPr>
          <w:sz w:val="20"/>
          <w:szCs w:val="20"/>
          <w:lang w:val="en-US"/>
        </w:rPr>
        <w:t>Dasgupta</w:t>
      </w:r>
      <w:proofErr w:type="spellEnd"/>
      <w:r w:rsidRPr="0016488C">
        <w:rPr>
          <w:sz w:val="20"/>
          <w:szCs w:val="20"/>
          <w:lang w:val="en-US"/>
        </w:rPr>
        <w:t xml:space="preserve"> (1970) suggested that the putty</w:t>
      </w:r>
      <w:r>
        <w:rPr>
          <w:sz w:val="20"/>
          <w:szCs w:val="20"/>
          <w:lang w:val="en-US"/>
        </w:rPr>
        <w:t>–</w:t>
      </w:r>
      <w:r w:rsidRPr="0016488C">
        <w:rPr>
          <w:sz w:val="20"/>
          <w:szCs w:val="20"/>
          <w:lang w:val="en-US"/>
        </w:rPr>
        <w:t xml:space="preserve">clay approach fits the energy sector well, and several studies </w:t>
      </w:r>
      <w:r>
        <w:rPr>
          <w:sz w:val="20"/>
          <w:szCs w:val="20"/>
          <w:lang w:val="en-US"/>
        </w:rPr>
        <w:t xml:space="preserve">have </w:t>
      </w:r>
      <w:r w:rsidRPr="0016488C">
        <w:rPr>
          <w:sz w:val="20"/>
          <w:szCs w:val="20"/>
          <w:lang w:val="en-US"/>
        </w:rPr>
        <w:t>assessed the impact of energy regulation using the putty</w:t>
      </w:r>
      <w:r>
        <w:rPr>
          <w:sz w:val="20"/>
          <w:szCs w:val="20"/>
          <w:lang w:val="en-US"/>
        </w:rPr>
        <w:t>–</w:t>
      </w:r>
      <w:r w:rsidRPr="0016488C">
        <w:rPr>
          <w:sz w:val="20"/>
          <w:szCs w:val="20"/>
          <w:lang w:val="en-US"/>
        </w:rPr>
        <w:t xml:space="preserve">clay specifications (see survey by Khanna </w:t>
      </w:r>
      <w:r>
        <w:rPr>
          <w:sz w:val="20"/>
          <w:szCs w:val="20"/>
          <w:lang w:val="en-US"/>
        </w:rPr>
        <w:t xml:space="preserve">&amp; </w:t>
      </w:r>
      <w:r w:rsidRPr="0016488C">
        <w:rPr>
          <w:sz w:val="20"/>
          <w:szCs w:val="20"/>
          <w:lang w:val="en-US"/>
        </w:rPr>
        <w:t xml:space="preserve">Rao, 2009). </w:t>
      </w:r>
      <w:r>
        <w:rPr>
          <w:sz w:val="20"/>
          <w:szCs w:val="20"/>
          <w:lang w:val="en-US"/>
        </w:rPr>
        <w:t xml:space="preserve">Moffitt, </w:t>
      </w:r>
      <w:proofErr w:type="spellStart"/>
      <w:r>
        <w:rPr>
          <w:sz w:val="20"/>
          <w:szCs w:val="20"/>
          <w:lang w:val="en-US"/>
        </w:rPr>
        <w:t>Zilberman</w:t>
      </w:r>
      <w:proofErr w:type="spellEnd"/>
      <w:r>
        <w:rPr>
          <w:sz w:val="20"/>
          <w:szCs w:val="20"/>
          <w:lang w:val="en-US"/>
        </w:rPr>
        <w:t>, and</w:t>
      </w:r>
      <w:r w:rsidRPr="00311A56">
        <w:rPr>
          <w:sz w:val="20"/>
          <w:szCs w:val="20"/>
          <w:lang w:val="en-US"/>
        </w:rPr>
        <w:t xml:space="preserve"> Just</w:t>
      </w:r>
      <w:r w:rsidRPr="0016488C">
        <w:rPr>
          <w:sz w:val="20"/>
          <w:szCs w:val="20"/>
          <w:lang w:val="en-US"/>
        </w:rPr>
        <w:t xml:space="preserve"> (1978) applied the </w:t>
      </w:r>
      <w:r>
        <w:rPr>
          <w:sz w:val="20"/>
          <w:szCs w:val="20"/>
          <w:lang w:val="en-US"/>
        </w:rPr>
        <w:t>putty–clay</w:t>
      </w:r>
      <w:r w:rsidRPr="0016488C">
        <w:rPr>
          <w:sz w:val="20"/>
          <w:szCs w:val="20"/>
          <w:lang w:val="en-US"/>
        </w:rPr>
        <w:t xml:space="preserve"> approach to analyze waste-management regulation, and </w:t>
      </w:r>
      <w:proofErr w:type="spellStart"/>
      <w:r w:rsidRPr="0016488C">
        <w:rPr>
          <w:sz w:val="20"/>
          <w:szCs w:val="20"/>
          <w:lang w:val="en-US"/>
        </w:rPr>
        <w:t>Sunding</w:t>
      </w:r>
      <w:proofErr w:type="spellEnd"/>
      <w:r w:rsidRPr="0016488C">
        <w:rPr>
          <w:sz w:val="20"/>
          <w:szCs w:val="20"/>
          <w:lang w:val="en-US"/>
        </w:rPr>
        <w:t xml:space="preserve"> and </w:t>
      </w:r>
      <w:proofErr w:type="spellStart"/>
      <w:r w:rsidRPr="0016488C">
        <w:rPr>
          <w:sz w:val="20"/>
          <w:szCs w:val="20"/>
          <w:lang w:val="en-US"/>
        </w:rPr>
        <w:t>Zilberman</w:t>
      </w:r>
      <w:proofErr w:type="spellEnd"/>
      <w:r w:rsidRPr="0016488C">
        <w:rPr>
          <w:sz w:val="20"/>
          <w:szCs w:val="20"/>
          <w:lang w:val="en-US"/>
        </w:rPr>
        <w:t xml:space="preserve"> (200</w:t>
      </w:r>
      <w:r>
        <w:rPr>
          <w:sz w:val="20"/>
          <w:szCs w:val="20"/>
          <w:lang w:val="en-US"/>
        </w:rPr>
        <w:t>1</w:t>
      </w:r>
      <w:r w:rsidRPr="0016488C">
        <w:rPr>
          <w:sz w:val="20"/>
          <w:szCs w:val="20"/>
          <w:lang w:val="en-US"/>
        </w:rPr>
        <w:t xml:space="preserve">) used </w:t>
      </w:r>
      <w:r>
        <w:rPr>
          <w:sz w:val="20"/>
          <w:szCs w:val="20"/>
          <w:lang w:val="en-US"/>
        </w:rPr>
        <w:t>it</w:t>
      </w:r>
      <w:r w:rsidRPr="0016488C">
        <w:rPr>
          <w:sz w:val="20"/>
          <w:szCs w:val="20"/>
          <w:lang w:val="en-US"/>
        </w:rPr>
        <w:t xml:space="preserve"> to assess the impact of wate</w:t>
      </w:r>
      <w:r>
        <w:rPr>
          <w:sz w:val="20"/>
          <w:szCs w:val="20"/>
          <w:lang w:val="en-US"/>
        </w:rPr>
        <w:t>r market reforms in California.</w:t>
      </w:r>
      <w:r w:rsidRPr="0016488C">
        <w:rPr>
          <w:sz w:val="20"/>
          <w:szCs w:val="20"/>
          <w:lang w:val="en-US"/>
        </w:rPr>
        <w:t xml:space="preserve"> Furthermore, studies by Paris (199</w:t>
      </w:r>
      <w:r>
        <w:rPr>
          <w:sz w:val="20"/>
          <w:szCs w:val="20"/>
          <w:lang w:val="en-US"/>
        </w:rPr>
        <w:t>0</w:t>
      </w:r>
      <w:r w:rsidRPr="0016488C">
        <w:rPr>
          <w:sz w:val="20"/>
          <w:szCs w:val="20"/>
          <w:lang w:val="en-US"/>
        </w:rPr>
        <w:t xml:space="preserve">) and </w:t>
      </w:r>
      <w:proofErr w:type="spellStart"/>
      <w:r w:rsidRPr="0016488C">
        <w:rPr>
          <w:sz w:val="20"/>
          <w:szCs w:val="20"/>
          <w:lang w:val="en-US"/>
        </w:rPr>
        <w:t>Berck</w:t>
      </w:r>
      <w:proofErr w:type="spellEnd"/>
      <w:r w:rsidRPr="0016488C">
        <w:rPr>
          <w:sz w:val="20"/>
          <w:szCs w:val="20"/>
          <w:lang w:val="en-US"/>
        </w:rPr>
        <w:t xml:space="preserve"> and </w:t>
      </w:r>
      <w:proofErr w:type="spellStart"/>
      <w:r w:rsidRPr="0016488C">
        <w:rPr>
          <w:sz w:val="20"/>
          <w:szCs w:val="20"/>
          <w:lang w:val="en-US"/>
        </w:rPr>
        <w:t>Helfand</w:t>
      </w:r>
      <w:proofErr w:type="spellEnd"/>
      <w:r w:rsidRPr="0016488C">
        <w:rPr>
          <w:sz w:val="20"/>
          <w:szCs w:val="20"/>
          <w:lang w:val="en-US"/>
        </w:rPr>
        <w:t xml:space="preserve"> (1990), among others, showed that the fixed proportion Von-Liebig production function fits well agricultural production systems, thus justifying, for example, the approach taken by </w:t>
      </w:r>
      <w:r>
        <w:rPr>
          <w:sz w:val="20"/>
          <w:szCs w:val="20"/>
          <w:lang w:val="en-US"/>
        </w:rPr>
        <w:t xml:space="preserve">Babcock, </w:t>
      </w:r>
      <w:proofErr w:type="spellStart"/>
      <w:r>
        <w:rPr>
          <w:sz w:val="20"/>
          <w:szCs w:val="20"/>
          <w:lang w:val="en-US"/>
        </w:rPr>
        <w:t>Lakshminarayan</w:t>
      </w:r>
      <w:proofErr w:type="spellEnd"/>
      <w:r>
        <w:rPr>
          <w:sz w:val="20"/>
          <w:szCs w:val="20"/>
          <w:lang w:val="en-US"/>
        </w:rPr>
        <w:t>, Wu</w:t>
      </w:r>
      <w:r w:rsidRPr="00311A56">
        <w:rPr>
          <w:sz w:val="20"/>
          <w:szCs w:val="20"/>
          <w:lang w:val="en-US"/>
        </w:rPr>
        <w:t xml:space="preserve">, </w:t>
      </w:r>
      <w:r>
        <w:rPr>
          <w:sz w:val="20"/>
          <w:szCs w:val="20"/>
          <w:lang w:val="en-US"/>
        </w:rPr>
        <w:t>and</w:t>
      </w:r>
      <w:r w:rsidRPr="00311A56">
        <w:rPr>
          <w:sz w:val="20"/>
          <w:szCs w:val="20"/>
          <w:lang w:val="en-US"/>
        </w:rPr>
        <w:t xml:space="preserve"> </w:t>
      </w:r>
      <w:proofErr w:type="spellStart"/>
      <w:r w:rsidRPr="00311A56">
        <w:rPr>
          <w:sz w:val="20"/>
          <w:szCs w:val="20"/>
          <w:lang w:val="en-US"/>
        </w:rPr>
        <w:t>Zilberman</w:t>
      </w:r>
      <w:proofErr w:type="spellEnd"/>
      <w:r w:rsidRPr="0016488C" w:rsidDel="008A3498">
        <w:rPr>
          <w:sz w:val="20"/>
          <w:szCs w:val="20"/>
          <w:lang w:val="en-US"/>
        </w:rPr>
        <w:t xml:space="preserve"> </w:t>
      </w:r>
      <w:r w:rsidRPr="0016488C">
        <w:rPr>
          <w:sz w:val="20"/>
          <w:szCs w:val="20"/>
          <w:lang w:val="en-US"/>
        </w:rPr>
        <w:t>(1997) and Wu</w:t>
      </w:r>
      <w:r>
        <w:rPr>
          <w:sz w:val="20"/>
          <w:szCs w:val="20"/>
          <w:lang w:val="en-US"/>
        </w:rPr>
        <w:t xml:space="preserve">, </w:t>
      </w:r>
      <w:proofErr w:type="spellStart"/>
      <w:r>
        <w:rPr>
          <w:sz w:val="20"/>
          <w:szCs w:val="20"/>
          <w:lang w:val="en-US"/>
        </w:rPr>
        <w:t>Zilberman</w:t>
      </w:r>
      <w:proofErr w:type="spellEnd"/>
      <w:r>
        <w:rPr>
          <w:sz w:val="20"/>
          <w:szCs w:val="20"/>
          <w:lang w:val="en-US"/>
        </w:rPr>
        <w:t>, and Babcock</w:t>
      </w:r>
      <w:r w:rsidRPr="0016488C">
        <w:rPr>
          <w:sz w:val="20"/>
          <w:szCs w:val="20"/>
          <w:lang w:val="en-US"/>
        </w:rPr>
        <w:t xml:space="preserve"> et al. (2001) who used </w:t>
      </w:r>
      <w:r>
        <w:rPr>
          <w:sz w:val="20"/>
          <w:szCs w:val="20"/>
          <w:lang w:val="en-US"/>
        </w:rPr>
        <w:t>putty–clay</w:t>
      </w:r>
      <w:r w:rsidRPr="0016488C">
        <w:rPr>
          <w:sz w:val="20"/>
          <w:szCs w:val="20"/>
          <w:lang w:val="en-US"/>
        </w:rPr>
        <w:t xml:space="preserve"> specifications to assess various payments for ecological service schemes. These and other empirical studies confirm the insight of </w:t>
      </w:r>
      <w:proofErr w:type="spellStart"/>
      <w:r w:rsidRPr="0016488C">
        <w:rPr>
          <w:sz w:val="20"/>
          <w:szCs w:val="20"/>
          <w:lang w:val="en-US"/>
        </w:rPr>
        <w:t>Houthakker</w:t>
      </w:r>
      <w:proofErr w:type="spellEnd"/>
      <w:r w:rsidRPr="0016488C">
        <w:rPr>
          <w:sz w:val="20"/>
          <w:szCs w:val="20"/>
          <w:lang w:val="en-US"/>
        </w:rPr>
        <w:t xml:space="preserve"> (1955) and Johansen (1972), who showed that the </w:t>
      </w:r>
      <w:r>
        <w:rPr>
          <w:sz w:val="20"/>
          <w:szCs w:val="20"/>
          <w:lang w:val="en-US"/>
        </w:rPr>
        <w:t>putty–clay</w:t>
      </w:r>
      <w:r w:rsidRPr="0016488C">
        <w:rPr>
          <w:sz w:val="20"/>
          <w:szCs w:val="20"/>
          <w:lang w:val="en-US"/>
        </w:rPr>
        <w:t xml:space="preserve"> approach results in aggregate production functions that are well behaved and simple to construct and analyze.</w:t>
      </w:r>
    </w:p>
  </w:footnote>
  <w:footnote w:id="5">
    <w:p w14:paraId="21E3542D" w14:textId="77777777" w:rsidR="00997626" w:rsidRPr="00AF53CF" w:rsidRDefault="00997626" w:rsidP="007E6A8D">
      <w:pPr>
        <w:pStyle w:val="FootnoteText"/>
        <w:rPr>
          <w:sz w:val="20"/>
          <w:szCs w:val="20"/>
          <w:lang w:val="en-US"/>
        </w:rPr>
      </w:pPr>
      <w:r w:rsidRPr="00AF53CF">
        <w:rPr>
          <w:rStyle w:val="FootnoteReference"/>
        </w:rPr>
        <w:footnoteRef/>
      </w:r>
      <w:r w:rsidRPr="00AF53CF">
        <w:rPr>
          <w:sz w:val="20"/>
          <w:szCs w:val="20"/>
        </w:rPr>
        <w:t xml:space="preserve"> The US Environmental Protection Agency’s sulfur regulation programs resulted in altering the refined product value chain with some technologies being retired, others</w:t>
      </w:r>
      <w:r>
        <w:rPr>
          <w:sz w:val="20"/>
          <w:szCs w:val="20"/>
        </w:rPr>
        <w:t xml:space="preserve"> being</w:t>
      </w:r>
      <w:r w:rsidRPr="00AF53CF">
        <w:rPr>
          <w:sz w:val="20"/>
          <w:szCs w:val="20"/>
        </w:rPr>
        <w:t xml:space="preserve"> adopted, and the US benefiting from cleaner internal combustion engines.</w:t>
      </w:r>
    </w:p>
  </w:footnote>
  <w:footnote w:id="6">
    <w:p w14:paraId="5551DF56" w14:textId="77777777" w:rsidR="00997626" w:rsidRPr="0016488C" w:rsidRDefault="00997626" w:rsidP="00BE37A4">
      <w:pPr>
        <w:pStyle w:val="FootnoteText"/>
        <w:rPr>
          <w:sz w:val="20"/>
          <w:szCs w:val="20"/>
          <w:lang w:val="en-US"/>
        </w:rPr>
      </w:pPr>
      <w:r w:rsidRPr="0016488C">
        <w:rPr>
          <w:rStyle w:val="FootnoteReference"/>
        </w:rPr>
        <w:footnoteRef/>
      </w:r>
      <w:r w:rsidRPr="0016488C">
        <w:rPr>
          <w:sz w:val="20"/>
          <w:szCs w:val="20"/>
        </w:rPr>
        <w:t xml:space="preserve"> An alternative approach introduce</w:t>
      </w:r>
      <w:r>
        <w:rPr>
          <w:sz w:val="20"/>
          <w:szCs w:val="20"/>
          <w:lang w:val="en-US"/>
        </w:rPr>
        <w:t>s</w:t>
      </w:r>
      <w:r w:rsidRPr="0016488C">
        <w:rPr>
          <w:sz w:val="20"/>
          <w:szCs w:val="20"/>
        </w:rPr>
        <w:t xml:space="preserve"> adjustment costs to the capital markets (Davis &amp; Haltiwanger, 19</w:t>
      </w:r>
      <w:r w:rsidRPr="001E7DB2">
        <w:rPr>
          <w:sz w:val="20"/>
          <w:szCs w:val="20"/>
        </w:rPr>
        <w:t>91; Cooper &amp; Haltiwanger, 2006)</w:t>
      </w:r>
      <w:r w:rsidRPr="0016488C">
        <w:rPr>
          <w:sz w:val="20"/>
          <w:szCs w:val="20"/>
        </w:rPr>
        <w:t>.</w:t>
      </w:r>
      <w:r>
        <w:rPr>
          <w:sz w:val="20"/>
          <w:szCs w:val="20"/>
        </w:rPr>
        <w:t xml:space="preserve"> However, we elected to employ the putty–clay approach and disal</w:t>
      </w:r>
      <w:r>
        <w:rPr>
          <w:sz w:val="20"/>
          <w:szCs w:val="20"/>
          <w:lang w:val="en-US"/>
        </w:rPr>
        <w:t>l</w:t>
      </w:r>
      <w:r>
        <w:rPr>
          <w:sz w:val="20"/>
          <w:szCs w:val="20"/>
        </w:rPr>
        <w:t xml:space="preserve">owed the redeployment of capital because it yielded a clear characterization of the implications from political uncertainty on the choice of </w:t>
      </w:r>
      <w:r>
        <w:rPr>
          <w:sz w:val="20"/>
          <w:szCs w:val="20"/>
          <w:lang w:val="en-US"/>
        </w:rPr>
        <w:t>environmental</w:t>
      </w:r>
      <w:r>
        <w:rPr>
          <w:sz w:val="20"/>
          <w:szCs w:val="20"/>
        </w:rPr>
        <w:t xml:space="preserve"> policy in industries embodied in capital-intensive technologies.  </w:t>
      </w:r>
    </w:p>
  </w:footnote>
  <w:footnote w:id="7">
    <w:p w14:paraId="3683F88B" w14:textId="2C40E56B" w:rsidR="00997626" w:rsidRPr="00163B1F" w:rsidRDefault="00997626">
      <w:pPr>
        <w:pStyle w:val="FootnoteText"/>
      </w:pPr>
      <w:r>
        <w:rPr>
          <w:rStyle w:val="FootnoteReference"/>
        </w:rPr>
        <w:footnoteRef/>
      </w:r>
      <w:r>
        <w:t xml:space="preserve"> </w:t>
      </w:r>
      <w:r w:rsidRPr="00163B1F">
        <w:t>http://dwwind.com/project/block-island-wind-farm/</w:t>
      </w:r>
    </w:p>
  </w:footnote>
  <w:footnote w:id="8">
    <w:p w14:paraId="5839D504" w14:textId="04116249" w:rsidR="00997626" w:rsidRPr="009D376C" w:rsidRDefault="00997626">
      <w:pPr>
        <w:pStyle w:val="FootnoteText"/>
        <w:rPr>
          <w:sz w:val="20"/>
          <w:szCs w:val="20"/>
          <w:lang w:val="en-US"/>
        </w:rPr>
      </w:pPr>
      <w:r w:rsidRPr="009D376C">
        <w:rPr>
          <w:rStyle w:val="FootnoteReference"/>
          <w:sz w:val="20"/>
          <w:szCs w:val="20"/>
        </w:rPr>
        <w:footnoteRef/>
      </w:r>
      <w:r w:rsidRPr="009D376C">
        <w:rPr>
          <w:sz w:val="20"/>
          <w:szCs w:val="20"/>
        </w:rPr>
        <w:t xml:space="preserve"> To this end, the empirical literature estimates learning-by-doing through the quantification of the aggregated effect of technological development using the experience curve approach. This approach assumes that costs decline with a fixed percentage over each doubling in cumulative production (Chen &amp; Khanna, 2012; Rivers &amp; Jaccard, 2006).</w:t>
      </w:r>
    </w:p>
  </w:footnote>
  <w:footnote w:id="9">
    <w:p w14:paraId="14C8BBBE" w14:textId="17D908AE" w:rsidR="00997626" w:rsidRPr="001353B9" w:rsidRDefault="00997626">
      <w:pPr>
        <w:pStyle w:val="FootnoteText"/>
        <w:rPr>
          <w:sz w:val="20"/>
          <w:szCs w:val="20"/>
          <w:lang w:val="en-US"/>
        </w:rPr>
      </w:pPr>
      <w:r w:rsidRPr="009D376C">
        <w:rPr>
          <w:rStyle w:val="FootnoteReference"/>
          <w:sz w:val="20"/>
          <w:szCs w:val="20"/>
        </w:rPr>
        <w:footnoteRef/>
      </w:r>
      <w:r w:rsidRPr="009D376C">
        <w:rPr>
          <w:sz w:val="20"/>
          <w:szCs w:val="20"/>
        </w:rPr>
        <w:t xml:space="preserve"> </w:t>
      </w:r>
      <w:r w:rsidRPr="009D376C">
        <w:rPr>
          <w:sz w:val="20"/>
          <w:szCs w:val="20"/>
        </w:rPr>
        <w:t xml:space="preserve">Available at </w:t>
      </w:r>
      <w:r>
        <w:fldChar w:fldCharType="begin"/>
      </w:r>
      <w:r>
        <w:instrText xml:space="preserve"> HYPERLINK "https://www.epa.gov/climate-indicators/greenhouse-gases" </w:instrText>
      </w:r>
      <w:r>
        <w:fldChar w:fldCharType="separate"/>
      </w:r>
      <w:r w:rsidRPr="009D376C">
        <w:rPr>
          <w:rStyle w:val="Hyperlink"/>
          <w:sz w:val="20"/>
          <w:szCs w:val="20"/>
        </w:rPr>
        <w:t>https://www.epa.gov/climate-indicators/greenhouse-gases</w:t>
      </w:r>
      <w:r>
        <w:rPr>
          <w:rStyle w:val="Hyperlink"/>
          <w:sz w:val="20"/>
          <w:szCs w:val="20"/>
        </w:rPr>
        <w:fldChar w:fldCharType="end"/>
      </w:r>
      <w:r w:rsidRPr="009D376C">
        <w:rPr>
          <w:sz w:val="20"/>
          <w:szCs w:val="20"/>
        </w:rPr>
        <w:t xml:space="preserve"> [</w:t>
      </w:r>
      <w:r>
        <w:rPr>
          <w:sz w:val="20"/>
          <w:szCs w:val="20"/>
          <w:lang w:val="en-US"/>
        </w:rPr>
        <w:t>retrieved</w:t>
      </w:r>
      <w:r w:rsidRPr="009D376C">
        <w:rPr>
          <w:sz w:val="20"/>
          <w:szCs w:val="20"/>
        </w:rPr>
        <w:t xml:space="preserve"> February 14, 2017]</w:t>
      </w:r>
      <w:r>
        <w:rPr>
          <w:sz w:val="20"/>
          <w:szCs w:val="20"/>
          <w:lang w:val="en-US"/>
        </w:rPr>
        <w:t>.</w:t>
      </w:r>
    </w:p>
  </w:footnote>
  <w:footnote w:id="10">
    <w:p w14:paraId="270C0F44" w14:textId="77777777" w:rsidR="00997626" w:rsidRDefault="00997626" w:rsidP="00513E3A">
      <w:pPr>
        <w:widowControl/>
        <w:autoSpaceDE/>
        <w:autoSpaceDN/>
        <w:adjustRightInd/>
        <w:rPr>
          <w:rFonts w:eastAsia="Times New Roman"/>
          <w:lang w:val="en-US" w:bidi="he-IL"/>
        </w:rPr>
      </w:pPr>
      <w:r>
        <w:rPr>
          <w:rStyle w:val="FootnoteReference"/>
        </w:rPr>
        <w:footnoteRef/>
      </w:r>
      <w:r>
        <w:t xml:space="preserve"> </w:t>
      </w:r>
      <w:hyperlink r:id="rId1" w:history="1">
        <w:r>
          <w:rPr>
            <w:rStyle w:val="Hyperlink"/>
            <w:rFonts w:ascii="Helvetica" w:eastAsia="Times New Roman" w:hAnsi="Helvetica"/>
            <w:i/>
            <w:iCs/>
            <w:color w:val="0B0080"/>
            <w:sz w:val="21"/>
            <w:szCs w:val="21"/>
          </w:rPr>
          <w:t>Federal Register, Volume 80, number 205</w:t>
        </w:r>
      </w:hyperlink>
      <w:r>
        <w:rPr>
          <w:rStyle w:val="apple-converted-space"/>
          <w:rFonts w:ascii="Helvetica" w:eastAsia="Times New Roman" w:hAnsi="Helvetica"/>
          <w:color w:val="000000"/>
          <w:sz w:val="21"/>
          <w:szCs w:val="21"/>
          <w:shd w:val="clear" w:color="auto" w:fill="F7F7F7"/>
        </w:rPr>
        <w:t> </w:t>
      </w:r>
      <w:r>
        <w:rPr>
          <w:rFonts w:ascii="Helvetica" w:eastAsia="Times New Roman" w:hAnsi="Helvetica"/>
          <w:color w:val="000000"/>
          <w:sz w:val="21"/>
          <w:szCs w:val="21"/>
        </w:rPr>
        <w:t>(PDF)</w:t>
      </w:r>
      <w:r>
        <w:rPr>
          <w:rFonts w:ascii="Helvetica" w:eastAsia="Times New Roman" w:hAnsi="Helvetica"/>
          <w:color w:val="000000"/>
          <w:sz w:val="21"/>
          <w:szCs w:val="21"/>
          <w:shd w:val="clear" w:color="auto" w:fill="F7F7F7"/>
        </w:rPr>
        <w:t>, U.S. Government Printing Office, October 23, 2015, pp. 64661–65120, RIN 2060–AR33</w:t>
      </w:r>
    </w:p>
    <w:p w14:paraId="49CD7B3E" w14:textId="26ED2519" w:rsidR="00997626" w:rsidRPr="00EF6E33" w:rsidRDefault="00997626">
      <w:pPr>
        <w:pStyle w:val="FootnoteText"/>
        <w:rPr>
          <w:lang w:val="en-US"/>
        </w:rPr>
      </w:pPr>
    </w:p>
  </w:footnote>
  <w:footnote w:id="11">
    <w:p w14:paraId="0847FCB8" w14:textId="77777777" w:rsidR="00997626" w:rsidRPr="004704B7" w:rsidRDefault="00997626" w:rsidP="007E6A8D">
      <w:pPr>
        <w:pStyle w:val="FootnoteText"/>
        <w:rPr>
          <w:sz w:val="20"/>
          <w:szCs w:val="20"/>
          <w:lang w:val="en-US"/>
        </w:rPr>
      </w:pPr>
      <w:r w:rsidRPr="004704B7">
        <w:rPr>
          <w:rStyle w:val="FootnoteReference"/>
        </w:rPr>
        <w:footnoteRef/>
      </w:r>
      <w:r w:rsidRPr="004704B7">
        <w:rPr>
          <w:sz w:val="20"/>
          <w:szCs w:val="20"/>
        </w:rPr>
        <w:t xml:space="preserve"> </w:t>
      </w:r>
      <w:proofErr w:type="spellStart"/>
      <w:r w:rsidRPr="00CA7AF4">
        <w:rPr>
          <w:sz w:val="20"/>
          <w:szCs w:val="20"/>
          <w:lang w:val="en-US"/>
        </w:rPr>
        <w:t>Baumol</w:t>
      </w:r>
      <w:proofErr w:type="spellEnd"/>
      <w:r w:rsidRPr="00CA7AF4">
        <w:rPr>
          <w:sz w:val="20"/>
          <w:szCs w:val="20"/>
          <w:lang w:val="en-US"/>
        </w:rPr>
        <w:t xml:space="preserve"> and Oates (1988)</w:t>
      </w:r>
      <w:r w:rsidRPr="004704B7">
        <w:rPr>
          <w:sz w:val="20"/>
          <w:szCs w:val="20"/>
          <w:lang w:val="en-US"/>
        </w:rPr>
        <w:t xml:space="preserve"> show</w:t>
      </w:r>
      <w:r>
        <w:rPr>
          <w:sz w:val="20"/>
          <w:szCs w:val="20"/>
          <w:lang w:val="en-US"/>
        </w:rPr>
        <w:t>ed</w:t>
      </w:r>
      <w:r w:rsidRPr="004704B7">
        <w:rPr>
          <w:sz w:val="20"/>
          <w:szCs w:val="20"/>
          <w:lang w:val="en-US"/>
        </w:rPr>
        <w:t xml:space="preserve"> that when the number of polluting units is small (i.e., one firm pollutes) or the damage is affecting a small number of consumers (i.e., the pollution is negatively </w:t>
      </w:r>
      <w:r>
        <w:rPr>
          <w:sz w:val="20"/>
          <w:szCs w:val="20"/>
          <w:lang w:val="en-US"/>
        </w:rPr>
        <w:t>affecting</w:t>
      </w:r>
      <w:r w:rsidRPr="004704B7">
        <w:rPr>
          <w:sz w:val="20"/>
          <w:szCs w:val="20"/>
          <w:lang w:val="en-US"/>
        </w:rPr>
        <w:t xml:space="preserve"> one firm), the </w:t>
      </w:r>
      <w:proofErr w:type="spellStart"/>
      <w:r w:rsidRPr="004704B7">
        <w:rPr>
          <w:sz w:val="20"/>
          <w:szCs w:val="20"/>
          <w:lang w:val="en-US"/>
        </w:rPr>
        <w:t>Pigovian</w:t>
      </w:r>
      <w:proofErr w:type="spellEnd"/>
      <w:r w:rsidRPr="004704B7">
        <w:rPr>
          <w:sz w:val="20"/>
          <w:szCs w:val="20"/>
          <w:lang w:val="en-US"/>
        </w:rPr>
        <w:t xml:space="preserve"> tax </w:t>
      </w:r>
      <w:r>
        <w:rPr>
          <w:sz w:val="20"/>
          <w:szCs w:val="20"/>
          <w:lang w:val="en-US"/>
        </w:rPr>
        <w:t>does</w:t>
      </w:r>
      <w:r w:rsidRPr="004704B7">
        <w:rPr>
          <w:sz w:val="20"/>
          <w:szCs w:val="20"/>
          <w:lang w:val="en-US"/>
        </w:rPr>
        <w:t xml:space="preserve"> not result in the optimal solution.</w:t>
      </w:r>
    </w:p>
  </w:footnote>
  <w:footnote w:id="12">
    <w:p w14:paraId="4CB6DB03" w14:textId="0ECB0CA1" w:rsidR="00997626" w:rsidRPr="00350791" w:rsidRDefault="00997626" w:rsidP="007E6A8D">
      <w:pPr>
        <w:pStyle w:val="FootnoteText"/>
        <w:rPr>
          <w:sz w:val="20"/>
          <w:szCs w:val="20"/>
          <w:lang w:val="en-US"/>
        </w:rPr>
      </w:pPr>
      <w:r w:rsidRPr="00350791">
        <w:rPr>
          <w:rStyle w:val="FootnoteReference"/>
        </w:rPr>
        <w:footnoteRef/>
      </w:r>
      <w:r w:rsidRPr="00350791">
        <w:rPr>
          <w:sz w:val="20"/>
          <w:szCs w:val="20"/>
        </w:rPr>
        <w:t xml:space="preserve"> Under </w:t>
      </w:r>
      <w:r w:rsidRPr="00350791">
        <w:rPr>
          <w:sz w:val="20"/>
          <w:szCs w:val="20"/>
          <w:lang w:val="en-US"/>
        </w:rPr>
        <w:t xml:space="preserve">this functional form, when </w:t>
      </w:r>
      <m:oMath>
        <m:sSub>
          <m:sSubPr>
            <m:ctrlPr>
              <w:rPr>
                <w:rFonts w:ascii="Cambria Math" w:hAnsi="Cambria Math"/>
                <w:i/>
                <w:sz w:val="20"/>
                <w:szCs w:val="20"/>
                <w:lang w:val="en-US"/>
              </w:rPr>
            </m:ctrlPr>
          </m:sSubPr>
          <m:e>
            <m:r>
              <w:rPr>
                <w:rFonts w:ascii="Cambria Math" w:hAnsi="Cambria Math"/>
                <w:sz w:val="20"/>
                <w:szCs w:val="20"/>
                <w:lang w:val="en-US"/>
              </w:rPr>
              <m:t>φ</m:t>
            </m:r>
          </m:e>
          <m:sub>
            <m:r>
              <w:rPr>
                <w:rFonts w:ascii="Cambria Math" w:hAnsi="Cambria Math"/>
                <w:sz w:val="20"/>
                <w:szCs w:val="20"/>
                <w:lang w:val="en-US"/>
              </w:rPr>
              <m:t>1</m:t>
            </m:r>
          </m:sub>
        </m:sSub>
        <m:r>
          <w:rPr>
            <w:rFonts w:ascii="Cambria Math" w:hAnsi="Cambria Math"/>
            <w:sz w:val="20"/>
            <w:szCs w:val="20"/>
            <w:lang w:val="en-US"/>
          </w:rPr>
          <m:t>=1</m:t>
        </m:r>
      </m:oMath>
      <w:r w:rsidRPr="00350791">
        <w:rPr>
          <w:sz w:val="20"/>
          <w:szCs w:val="20"/>
          <w:lang w:val="en-US"/>
        </w:rPr>
        <w:t xml:space="preserve"> and </w:t>
      </w:r>
      <m:oMath>
        <m:sSub>
          <m:sSubPr>
            <m:ctrlPr>
              <w:rPr>
                <w:rFonts w:ascii="Cambria Math" w:hAnsi="Cambria Math"/>
                <w:i/>
                <w:sz w:val="20"/>
                <w:szCs w:val="20"/>
                <w:lang w:val="en-US"/>
              </w:rPr>
            </m:ctrlPr>
          </m:sSubPr>
          <m:e>
            <m:r>
              <w:rPr>
                <w:rFonts w:ascii="Cambria Math" w:hAnsi="Cambria Math"/>
                <w:sz w:val="20"/>
                <w:szCs w:val="20"/>
                <w:lang w:val="en-US"/>
              </w:rPr>
              <m:t>φ</m:t>
            </m:r>
          </m:e>
          <m:sub>
            <m:r>
              <w:rPr>
                <w:rFonts w:ascii="Cambria Math" w:hAnsi="Cambria Math"/>
                <w:sz w:val="20"/>
                <w:szCs w:val="20"/>
                <w:lang w:val="en-US"/>
              </w:rPr>
              <m:t>2</m:t>
            </m:r>
          </m:sub>
        </m:sSub>
        <m:r>
          <w:rPr>
            <w:rFonts w:ascii="Cambria Math" w:hAnsi="Cambria Math"/>
            <w:sz w:val="20"/>
            <w:szCs w:val="20"/>
            <w:lang w:val="en-US"/>
          </w:rPr>
          <m:t>=1,</m:t>
        </m:r>
      </m:oMath>
      <w:r w:rsidRPr="00350791">
        <w:rPr>
          <w:sz w:val="20"/>
          <w:szCs w:val="20"/>
          <w:lang w:val="en-US"/>
        </w:rPr>
        <w:t xml:space="preserve"> the density function is a uniform distribution function where </w:t>
      </w:r>
      <m:oMath>
        <m:r>
          <w:rPr>
            <w:rFonts w:ascii="Cambria Math" w:hAnsi="Cambria Math"/>
            <w:sz w:val="20"/>
            <w:szCs w:val="20"/>
            <w:lang w:val="en-US"/>
          </w:rPr>
          <m:t>g</m:t>
        </m:r>
        <m:d>
          <m:dPr>
            <m:ctrlPr>
              <w:rPr>
                <w:rFonts w:ascii="Cambria Math" w:hAnsi="Cambria Math"/>
                <w:i/>
                <w:sz w:val="20"/>
                <w:szCs w:val="20"/>
                <w:lang w:val="en-US"/>
              </w:rPr>
            </m:ctrlPr>
          </m:dPr>
          <m:e>
            <m:r>
              <w:rPr>
                <w:rFonts w:ascii="Cambria Math" w:hAnsi="Cambria Math"/>
                <w:sz w:val="20"/>
                <w:szCs w:val="20"/>
                <w:lang w:val="en-US"/>
              </w:rPr>
              <m:t>β,x</m:t>
            </m:r>
          </m:e>
        </m:d>
        <m:r>
          <w:rPr>
            <w:rFonts w:ascii="Cambria Math" w:hAnsi="Cambria Math"/>
            <w:sz w:val="20"/>
            <w:szCs w:val="20"/>
            <w:lang w:val="en-US"/>
          </w:rPr>
          <m:t>=</m:t>
        </m:r>
        <m:r>
          <m:rPr>
            <m:sty m:val="p"/>
          </m:rPr>
          <w:rPr>
            <w:rFonts w:ascii="Cambria Math" w:hAnsi="Cambria Math"/>
            <w:lang w:val="en-US"/>
          </w:rPr>
          <m:t>Θ</m:t>
        </m:r>
      </m:oMath>
      <w:r w:rsidRPr="00350791">
        <w:rPr>
          <w:sz w:val="20"/>
          <w:szCs w:val="20"/>
          <w:lang w:val="en-US"/>
        </w:rPr>
        <w:t xml:space="preserve"> for </w:t>
      </w:r>
      <m:oMath>
        <m:d>
          <m:dPr>
            <m:begChr m:val="{"/>
            <m:endChr m:val="}"/>
            <m:ctrlPr>
              <w:rPr>
                <w:rFonts w:ascii="Cambria Math" w:hAnsi="Cambria Math"/>
                <w:i/>
                <w:sz w:val="20"/>
                <w:szCs w:val="20"/>
                <w:lang w:val="en-US"/>
              </w:rPr>
            </m:ctrlPr>
          </m:dPr>
          <m:e>
            <m:d>
              <m:dPr>
                <m:begChr m:val="{"/>
                <m:endChr m:val="}"/>
                <m:ctrlPr>
                  <w:rPr>
                    <w:rFonts w:ascii="Cambria Math" w:hAnsi="Cambria Math"/>
                    <w:i/>
                    <w:sz w:val="20"/>
                    <w:szCs w:val="20"/>
                    <w:lang w:val="en-US"/>
                  </w:rPr>
                </m:ctrlPr>
              </m:dPr>
              <m:e>
                <m:r>
                  <w:rPr>
                    <w:rFonts w:ascii="Cambria Math" w:hAnsi="Cambria Math"/>
                    <w:sz w:val="20"/>
                    <w:szCs w:val="20"/>
                    <w:lang w:val="en-US"/>
                  </w:rPr>
                  <m:t>β,x</m:t>
                </m:r>
              </m:e>
            </m:d>
            <m:r>
              <w:rPr>
                <w:rFonts w:ascii="Cambria Math" w:hAnsi="Cambria Math"/>
                <w:sz w:val="20"/>
                <w:szCs w:val="20"/>
                <w:lang w:val="en-US"/>
              </w:rPr>
              <m:t xml:space="preserve"> | 0≤β≤</m:t>
            </m:r>
            <m:acc>
              <m:accPr>
                <m:chr m:val="̅"/>
                <m:ctrlPr>
                  <w:rPr>
                    <w:rFonts w:ascii="Cambria Math" w:hAnsi="Cambria Math"/>
                    <w:i/>
                    <w:sz w:val="20"/>
                    <w:szCs w:val="20"/>
                    <w:lang w:val="en-US"/>
                  </w:rPr>
                </m:ctrlPr>
              </m:accPr>
              <m:e>
                <m:r>
                  <w:rPr>
                    <w:rFonts w:ascii="Cambria Math" w:hAnsi="Cambria Math"/>
                    <w:sz w:val="20"/>
                    <w:szCs w:val="20"/>
                    <w:lang w:val="en-US"/>
                  </w:rPr>
                  <m:t>β</m:t>
                </m:r>
              </m:e>
            </m:acc>
            <m:r>
              <w:rPr>
                <w:rFonts w:ascii="Cambria Math" w:hAnsi="Cambria Math"/>
                <w:sz w:val="20"/>
                <w:szCs w:val="20"/>
                <w:lang w:val="en-US"/>
              </w:rPr>
              <m:t>,0≤x≤</m:t>
            </m:r>
            <m:acc>
              <m:accPr>
                <m:chr m:val="̅"/>
                <m:ctrlPr>
                  <w:rPr>
                    <w:rFonts w:ascii="Cambria Math" w:hAnsi="Cambria Math"/>
                    <w:i/>
                    <w:sz w:val="20"/>
                    <w:szCs w:val="20"/>
                    <w:lang w:val="en-US"/>
                  </w:rPr>
                </m:ctrlPr>
              </m:accPr>
              <m:e>
                <m:r>
                  <w:rPr>
                    <w:rFonts w:ascii="Cambria Math" w:hAnsi="Cambria Math"/>
                    <w:sz w:val="20"/>
                    <w:szCs w:val="20"/>
                    <w:lang w:val="en-US"/>
                  </w:rPr>
                  <m:t>x</m:t>
                </m:r>
              </m:e>
            </m:acc>
          </m:e>
        </m:d>
      </m:oMath>
      <w:r w:rsidRPr="00350791">
        <w:rPr>
          <w:sz w:val="20"/>
          <w:szCs w:val="20"/>
          <w:lang w:val="en-US"/>
        </w:rPr>
        <w:t xml:space="preserve"> and 0 otherwise. However, when </w:t>
      </w:r>
      <m:oMath>
        <m:sSub>
          <m:sSubPr>
            <m:ctrlPr>
              <w:rPr>
                <w:rFonts w:ascii="Cambria Math" w:hAnsi="Cambria Math"/>
                <w:i/>
                <w:sz w:val="20"/>
                <w:szCs w:val="20"/>
                <w:lang w:val="en-US"/>
              </w:rPr>
            </m:ctrlPr>
          </m:sSubPr>
          <m:e>
            <m:r>
              <w:rPr>
                <w:rFonts w:ascii="Cambria Math" w:hAnsi="Cambria Math"/>
                <w:sz w:val="20"/>
                <w:szCs w:val="20"/>
                <w:lang w:val="en-US"/>
              </w:rPr>
              <m:t>φ</m:t>
            </m:r>
          </m:e>
          <m:sub>
            <m:r>
              <w:rPr>
                <w:rFonts w:ascii="Cambria Math" w:hAnsi="Cambria Math"/>
                <w:sz w:val="20"/>
                <w:szCs w:val="20"/>
                <w:lang w:val="en-US"/>
              </w:rPr>
              <m:t>1</m:t>
            </m:r>
          </m:sub>
        </m:sSub>
        <m:r>
          <w:rPr>
            <w:rFonts w:ascii="Cambria Math" w:hAnsi="Cambria Math"/>
            <w:sz w:val="20"/>
            <w:szCs w:val="20"/>
            <w:lang w:val="en-US"/>
          </w:rPr>
          <m:t>&lt;1</m:t>
        </m:r>
      </m:oMath>
      <w:r w:rsidRPr="0035079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φ</m:t>
            </m:r>
          </m:e>
          <m:sub>
            <m:r>
              <w:rPr>
                <w:rFonts w:ascii="Cambria Math" w:hAnsi="Cambria Math"/>
                <w:sz w:val="20"/>
                <w:szCs w:val="20"/>
                <w:lang w:val="en-US"/>
              </w:rPr>
              <m:t>2</m:t>
            </m:r>
          </m:sub>
        </m:sSub>
        <m:r>
          <w:rPr>
            <w:rFonts w:ascii="Cambria Math" w:hAnsi="Cambria Math"/>
            <w:sz w:val="20"/>
            <w:szCs w:val="20"/>
            <w:lang w:val="en-US"/>
          </w:rPr>
          <m:t>&lt;1</m:t>
        </m:r>
      </m:oMath>
      <w:r w:rsidRPr="00350791">
        <w:rPr>
          <w:sz w:val="20"/>
          <w:szCs w:val="20"/>
          <w:lang w:val="en-US"/>
        </w:rPr>
        <w:t xml:space="preserve">), the density function places more weight on low-polluting (efficient) firms. On the other hand, if </w:t>
      </w:r>
      <m:oMath>
        <m:sSub>
          <m:sSubPr>
            <m:ctrlPr>
              <w:rPr>
                <w:rFonts w:ascii="Cambria Math" w:hAnsi="Cambria Math"/>
                <w:i/>
                <w:sz w:val="20"/>
                <w:szCs w:val="20"/>
                <w:lang w:val="en-US"/>
              </w:rPr>
            </m:ctrlPr>
          </m:sSubPr>
          <m:e>
            <m:r>
              <w:rPr>
                <w:rFonts w:ascii="Cambria Math" w:hAnsi="Cambria Math"/>
                <w:sz w:val="20"/>
                <w:szCs w:val="20"/>
                <w:lang w:val="en-US"/>
              </w:rPr>
              <m:t>φ</m:t>
            </m:r>
          </m:e>
          <m:sub>
            <m:r>
              <w:rPr>
                <w:rFonts w:ascii="Cambria Math" w:hAnsi="Cambria Math"/>
                <w:sz w:val="20"/>
                <w:szCs w:val="20"/>
                <w:lang w:val="en-US"/>
              </w:rPr>
              <m:t>1</m:t>
            </m:r>
          </m:sub>
        </m:sSub>
        <m:r>
          <w:rPr>
            <w:rFonts w:ascii="Cambria Math" w:hAnsi="Cambria Math"/>
            <w:sz w:val="20"/>
            <w:szCs w:val="20"/>
            <w:lang w:val="en-US"/>
          </w:rPr>
          <m:t>&gt;1</m:t>
        </m:r>
      </m:oMath>
      <w:r w:rsidRPr="0035079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φ</m:t>
            </m:r>
          </m:e>
          <m:sub>
            <m:r>
              <w:rPr>
                <w:rFonts w:ascii="Cambria Math" w:hAnsi="Cambria Math"/>
                <w:sz w:val="20"/>
                <w:szCs w:val="20"/>
                <w:lang w:val="en-US"/>
              </w:rPr>
              <m:t>2</m:t>
            </m:r>
          </m:sub>
        </m:sSub>
        <m:r>
          <w:rPr>
            <w:rFonts w:ascii="Cambria Math" w:hAnsi="Cambria Math"/>
            <w:sz w:val="20"/>
            <w:szCs w:val="20"/>
            <w:lang w:val="en-US"/>
          </w:rPr>
          <m:t>&gt;1</m:t>
        </m:r>
      </m:oMath>
      <w:r w:rsidRPr="00350791">
        <w:rPr>
          <w:sz w:val="20"/>
          <w:szCs w:val="20"/>
          <w:lang w:val="en-US"/>
        </w:rPr>
        <w:t>), then the density function places more weight on high-polluting (inefficient) units.</w:t>
      </w:r>
    </w:p>
  </w:footnote>
  <w:footnote w:id="13">
    <w:p w14:paraId="1DFCD676" w14:textId="4D85F679" w:rsidR="00997626" w:rsidRPr="00350791" w:rsidRDefault="00997626" w:rsidP="007E6A8D">
      <w:pPr>
        <w:pStyle w:val="FootnoteText"/>
        <w:rPr>
          <w:sz w:val="20"/>
          <w:szCs w:val="20"/>
          <w:lang w:val="en-US"/>
        </w:rPr>
      </w:pPr>
      <w:r w:rsidRPr="00350791">
        <w:rPr>
          <w:rStyle w:val="FootnoteReference"/>
        </w:rPr>
        <w:footnoteRef/>
      </w:r>
      <w:r w:rsidRPr="00350791">
        <w:rPr>
          <w:sz w:val="20"/>
          <w:szCs w:val="20"/>
        </w:rPr>
        <w:t xml:space="preserve"> </w:t>
      </w:r>
      <w:r w:rsidRPr="00350791">
        <w:rPr>
          <w:sz w:val="20"/>
          <w:szCs w:val="20"/>
          <w:lang w:val="en-US"/>
        </w:rPr>
        <w:t xml:space="preserve">Data </w:t>
      </w:r>
      <w:r>
        <w:rPr>
          <w:sz w:val="20"/>
          <w:szCs w:val="20"/>
          <w:lang w:val="en-US"/>
        </w:rPr>
        <w:t xml:space="preserve">is </w:t>
      </w:r>
      <w:r w:rsidRPr="00350791">
        <w:rPr>
          <w:sz w:val="20"/>
          <w:szCs w:val="20"/>
          <w:lang w:val="en-US"/>
        </w:rPr>
        <w:t>available at http://www.eia.gov/electricity/data/browser/</w:t>
      </w:r>
      <w:r>
        <w:rPr>
          <w:sz w:val="20"/>
          <w:szCs w:val="20"/>
          <w:lang w:val="en-US"/>
        </w:rPr>
        <w:t>.</w:t>
      </w:r>
    </w:p>
  </w:footnote>
  <w:footnote w:id="14">
    <w:p w14:paraId="07BC3494" w14:textId="1C655C0A" w:rsidR="00997626" w:rsidRPr="00350791" w:rsidRDefault="00997626" w:rsidP="007E6A8D">
      <w:pPr>
        <w:pStyle w:val="FootnoteText"/>
        <w:rPr>
          <w:sz w:val="20"/>
          <w:szCs w:val="20"/>
          <w:lang w:val="en-US"/>
        </w:rPr>
      </w:pPr>
      <w:r w:rsidRPr="00350791">
        <w:rPr>
          <w:rStyle w:val="FootnoteReference"/>
        </w:rPr>
        <w:footnoteRef/>
      </w:r>
      <w:r w:rsidRPr="00350791">
        <w:rPr>
          <w:sz w:val="20"/>
          <w:szCs w:val="20"/>
          <w:lang w:val="en-US"/>
        </w:rPr>
        <w:t xml:space="preserve"> Data </w:t>
      </w:r>
      <w:r>
        <w:rPr>
          <w:sz w:val="20"/>
          <w:szCs w:val="20"/>
          <w:lang w:val="en-US"/>
        </w:rPr>
        <w:t>for employment in</w:t>
      </w:r>
      <w:r w:rsidRPr="00350791">
        <w:rPr>
          <w:sz w:val="20"/>
          <w:szCs w:val="20"/>
          <w:lang w:val="en-US"/>
        </w:rPr>
        <w:t xml:space="preserve"> the utility sector </w:t>
      </w:r>
      <w:r>
        <w:rPr>
          <w:sz w:val="20"/>
          <w:szCs w:val="20"/>
          <w:lang w:val="en-US"/>
        </w:rPr>
        <w:t xml:space="preserve">is </w:t>
      </w:r>
      <w:r w:rsidRPr="00350791">
        <w:rPr>
          <w:sz w:val="20"/>
          <w:szCs w:val="20"/>
          <w:lang w:val="en-US"/>
        </w:rPr>
        <w:t xml:space="preserve">available </w:t>
      </w:r>
      <w:r>
        <w:rPr>
          <w:sz w:val="20"/>
          <w:szCs w:val="20"/>
          <w:lang w:val="en-US"/>
        </w:rPr>
        <w:t>at</w:t>
      </w:r>
      <w:r w:rsidRPr="00350791">
        <w:rPr>
          <w:sz w:val="20"/>
          <w:szCs w:val="20"/>
          <w:lang w:val="en-US"/>
        </w:rPr>
        <w:t xml:space="preserve"> http://www.energy.gov/sites/prod/files/2016/03/f30/U.S.%20Energy%20and%20Employment%20Report.pdf</w:t>
      </w:r>
      <w:r>
        <w:rPr>
          <w:sz w:val="20"/>
          <w:szCs w:val="20"/>
          <w:lang w:val="en-US"/>
        </w:rPr>
        <w:t>.</w:t>
      </w:r>
    </w:p>
  </w:footnote>
  <w:footnote w:id="15">
    <w:p w14:paraId="5A39BEB9" w14:textId="77777777" w:rsidR="00997626" w:rsidRPr="00350791" w:rsidRDefault="00997626" w:rsidP="007E6A8D">
      <w:pPr>
        <w:pStyle w:val="FootnoteText"/>
        <w:rPr>
          <w:sz w:val="20"/>
          <w:szCs w:val="20"/>
          <w:lang w:val="en-US"/>
        </w:rPr>
      </w:pPr>
      <w:r w:rsidRPr="00350791">
        <w:rPr>
          <w:rStyle w:val="FootnoteReference"/>
        </w:rPr>
        <w:footnoteRef/>
      </w:r>
      <w:r w:rsidRPr="00350791">
        <w:rPr>
          <w:rStyle w:val="FootnoteReference"/>
        </w:rPr>
        <w:t xml:space="preserve"> </w:t>
      </w:r>
      <w:r w:rsidRPr="00350791">
        <w:rPr>
          <w:sz w:val="20"/>
          <w:szCs w:val="20"/>
          <w:lang w:val="en-US"/>
        </w:rPr>
        <w:t xml:space="preserve">To this end, solar costs </w:t>
      </w:r>
      <w:r>
        <w:rPr>
          <w:sz w:val="20"/>
          <w:szCs w:val="20"/>
          <w:lang w:val="en-US"/>
        </w:rPr>
        <w:t xml:space="preserve">have </w:t>
      </w:r>
      <w:r w:rsidRPr="00350791">
        <w:rPr>
          <w:sz w:val="20"/>
          <w:szCs w:val="20"/>
          <w:lang w:val="en-US"/>
        </w:rPr>
        <w:t xml:space="preserve">fallen during the last </w:t>
      </w:r>
      <w:r>
        <w:rPr>
          <w:sz w:val="20"/>
          <w:szCs w:val="20"/>
          <w:lang w:val="en-US"/>
        </w:rPr>
        <w:t>five</w:t>
      </w:r>
      <w:r w:rsidRPr="00350791">
        <w:rPr>
          <w:sz w:val="20"/>
          <w:szCs w:val="20"/>
          <w:lang w:val="en-US"/>
        </w:rPr>
        <w:t xml:space="preserve"> years by more than 40% (Shahan, 2014). </w:t>
      </w:r>
    </w:p>
  </w:footnote>
  <w:footnote w:id="16">
    <w:p w14:paraId="4B43EA48" w14:textId="7788B1B0" w:rsidR="00997626" w:rsidRPr="00BC3A17" w:rsidRDefault="00997626" w:rsidP="0069319D">
      <w:pPr>
        <w:pStyle w:val="FootnoteText"/>
        <w:rPr>
          <w:sz w:val="20"/>
          <w:szCs w:val="20"/>
          <w:lang w:val="en-US"/>
        </w:rPr>
      </w:pPr>
      <w:r w:rsidRPr="00350791">
        <w:rPr>
          <w:rStyle w:val="FootnoteReference"/>
        </w:rPr>
        <w:footnoteRef/>
      </w:r>
      <w:r w:rsidRPr="00350791">
        <w:rPr>
          <w:sz w:val="20"/>
          <w:szCs w:val="20"/>
        </w:rPr>
        <w:t xml:space="preserve"> Data </w:t>
      </w:r>
      <w:r>
        <w:rPr>
          <w:sz w:val="20"/>
          <w:szCs w:val="20"/>
          <w:lang w:val="en-US"/>
        </w:rPr>
        <w:t>is</w:t>
      </w:r>
      <w:r w:rsidRPr="00350791">
        <w:rPr>
          <w:sz w:val="20"/>
          <w:szCs w:val="20"/>
          <w:lang w:val="en-US"/>
        </w:rPr>
        <w:t xml:space="preserve"> </w:t>
      </w:r>
      <w:r w:rsidRPr="00350791">
        <w:rPr>
          <w:sz w:val="20"/>
          <w:szCs w:val="20"/>
        </w:rPr>
        <w:t>available at http://www.epa.gov/climatechange/Downloads/ghgemissions/US-GHG-Inventory-2014-Chapter-2-Trends.pdf</w:t>
      </w:r>
      <w:r>
        <w:rPr>
          <w:sz w:val="20"/>
          <w:szCs w:val="20"/>
          <w:lang w:val="en-US"/>
        </w:rPr>
        <w:t>.</w:t>
      </w:r>
    </w:p>
  </w:footnote>
  <w:footnote w:id="17">
    <w:p w14:paraId="39233411" w14:textId="5215A6C5" w:rsidR="00997626" w:rsidRPr="00E34B27" w:rsidRDefault="00997626" w:rsidP="007E6A8D">
      <w:pPr>
        <w:pStyle w:val="FootnoteText"/>
        <w:rPr>
          <w:sz w:val="20"/>
          <w:szCs w:val="20"/>
          <w:lang w:val="en-US"/>
        </w:rPr>
      </w:pPr>
      <w:r w:rsidRPr="00E34B27">
        <w:rPr>
          <w:rStyle w:val="FootnoteReference"/>
        </w:rPr>
        <w:footnoteRef/>
      </w:r>
      <w:r w:rsidRPr="00E34B27">
        <w:rPr>
          <w:sz w:val="20"/>
          <w:szCs w:val="20"/>
        </w:rPr>
        <w:t xml:space="preserve"> </w:t>
      </w:r>
      <w:r w:rsidRPr="006933C6">
        <w:rPr>
          <w:sz w:val="20"/>
          <w:szCs w:val="20"/>
        </w:rPr>
        <w:t>These estimates are similar to other learning rates found by authors investigating large-scale energy technologies (</w:t>
      </w:r>
      <w:proofErr w:type="spellStart"/>
      <w:r w:rsidRPr="00311A56">
        <w:rPr>
          <w:sz w:val="20"/>
          <w:szCs w:val="20"/>
          <w:lang w:val="en-US"/>
        </w:rPr>
        <w:t>Grubler</w:t>
      </w:r>
      <w:proofErr w:type="spellEnd"/>
      <w:r>
        <w:rPr>
          <w:sz w:val="20"/>
          <w:szCs w:val="20"/>
          <w:lang w:val="en-US"/>
        </w:rPr>
        <w:t xml:space="preserve">, </w:t>
      </w:r>
      <w:proofErr w:type="spellStart"/>
      <w:r>
        <w:rPr>
          <w:sz w:val="20"/>
          <w:szCs w:val="20"/>
          <w:lang w:val="en-US"/>
        </w:rPr>
        <w:t>Nakicenovic</w:t>
      </w:r>
      <w:proofErr w:type="spellEnd"/>
      <w:r w:rsidRPr="00311A56">
        <w:rPr>
          <w:sz w:val="20"/>
          <w:szCs w:val="20"/>
          <w:lang w:val="en-US"/>
        </w:rPr>
        <w:t>, &amp; Victor</w:t>
      </w:r>
      <w:r w:rsidRPr="006933C6">
        <w:rPr>
          <w:sz w:val="20"/>
          <w:szCs w:val="20"/>
        </w:rPr>
        <w:t>, 1999; McDonald &amp; Schrattenholzer, 2002)</w:t>
      </w:r>
      <w:r>
        <w:rPr>
          <w:sz w:val="20"/>
          <w:szCs w:val="20"/>
          <w:lang w:val="en-US"/>
        </w:rPr>
        <w:t>,</w:t>
      </w:r>
      <w:r w:rsidRPr="006933C6">
        <w:rPr>
          <w:sz w:val="20"/>
          <w:szCs w:val="20"/>
        </w:rPr>
        <w:t xml:space="preserve"> with solar being an exception.</w:t>
      </w:r>
      <w:r>
        <w:rPr>
          <w:sz w:val="20"/>
          <w:szCs w:val="20"/>
        </w:rPr>
        <w:t xml:space="preserve"> </w:t>
      </w:r>
      <w:r>
        <w:rPr>
          <w:sz w:val="20"/>
          <w:szCs w:val="20"/>
          <w:lang w:val="en-US"/>
        </w:rPr>
        <w:t xml:space="preserve">To this end, solar costs have fallen </w:t>
      </w:r>
      <w:r w:rsidRPr="00E34B27">
        <w:rPr>
          <w:sz w:val="20"/>
          <w:szCs w:val="20"/>
          <w:lang w:val="en-US"/>
        </w:rPr>
        <w:t xml:space="preserve">during the last </w:t>
      </w:r>
      <w:r>
        <w:rPr>
          <w:sz w:val="20"/>
          <w:szCs w:val="20"/>
          <w:lang w:val="en-US"/>
        </w:rPr>
        <w:t>five</w:t>
      </w:r>
      <w:r w:rsidRPr="00E34B27">
        <w:rPr>
          <w:sz w:val="20"/>
          <w:szCs w:val="20"/>
          <w:lang w:val="en-US"/>
        </w:rPr>
        <w:t xml:space="preserve"> years by more than 40%</w:t>
      </w:r>
      <w:r>
        <w:rPr>
          <w:sz w:val="20"/>
          <w:szCs w:val="20"/>
          <w:lang w:val="en-US"/>
        </w:rPr>
        <w:t xml:space="preserve"> (Shahan, 2014)</w:t>
      </w:r>
      <w:r w:rsidRPr="00E34B27">
        <w:rPr>
          <w:sz w:val="20"/>
          <w:szCs w:val="20"/>
          <w:lang w:val="en-US"/>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252FD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8A050C"/>
    <w:multiLevelType w:val="hybridMultilevel"/>
    <w:tmpl w:val="8010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D471E"/>
    <w:multiLevelType w:val="hybridMultilevel"/>
    <w:tmpl w:val="3FD641A8"/>
    <w:lvl w:ilvl="0" w:tplc="ADA05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9408D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B5C6945"/>
    <w:multiLevelType w:val="hybridMultilevel"/>
    <w:tmpl w:val="62C48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5046B"/>
    <w:multiLevelType w:val="hybridMultilevel"/>
    <w:tmpl w:val="62C48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BC0170"/>
    <w:multiLevelType w:val="hybridMultilevel"/>
    <w:tmpl w:val="9F2246D8"/>
    <w:lvl w:ilvl="0" w:tplc="ADA0537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891D12"/>
    <w:multiLevelType w:val="hybridMultilevel"/>
    <w:tmpl w:val="C6146624"/>
    <w:lvl w:ilvl="0" w:tplc="E8EC4194">
      <w:start w:val="1"/>
      <w:numFmt w:val="lowerRoman"/>
      <w:lvlText w:val="(%1)"/>
      <w:lvlJc w:val="left"/>
      <w:pPr>
        <w:ind w:left="1080" w:hanging="720"/>
      </w:pPr>
      <w:rPr>
        <w:rFonts w:hint="default"/>
      </w:rPr>
    </w:lvl>
    <w:lvl w:ilvl="1" w:tplc="0A5002E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C1EBD"/>
    <w:multiLevelType w:val="multilevel"/>
    <w:tmpl w:val="C9C4D9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B7C5F1B"/>
    <w:multiLevelType w:val="hybridMultilevel"/>
    <w:tmpl w:val="86109D7C"/>
    <w:lvl w:ilvl="0" w:tplc="04090019">
      <w:start w:val="1"/>
      <w:numFmt w:val="lowerLetter"/>
      <w:lvlText w:val="%1."/>
      <w:lvlJc w:val="left"/>
      <w:pPr>
        <w:ind w:left="72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5DED2001"/>
    <w:multiLevelType w:val="hybridMultilevel"/>
    <w:tmpl w:val="49E2D74C"/>
    <w:lvl w:ilvl="0" w:tplc="120A7742">
      <w:start w:val="1"/>
      <w:numFmt w:val="lowerRoman"/>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C10C70"/>
    <w:multiLevelType w:val="hybridMultilevel"/>
    <w:tmpl w:val="CF3CE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827E46"/>
    <w:multiLevelType w:val="multilevel"/>
    <w:tmpl w:val="87D0A804"/>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upperLetter"/>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lowerLetter"/>
      <w:lvlText w:val="(%6)"/>
      <w:lvlJc w:val="right"/>
      <w:pPr>
        <w:tabs>
          <w:tab w:val="num" w:pos="3600"/>
        </w:tabs>
        <w:ind w:left="3600" w:hanging="180"/>
      </w:pPr>
    </w:lvl>
    <w:lvl w:ilvl="6">
      <w:start w:val="1"/>
      <w:numFmt w:val="lowerRoman"/>
      <w:lvlText w:val="%7."/>
      <w:lvlJc w:val="left"/>
      <w:pPr>
        <w:tabs>
          <w:tab w:val="num" w:pos="4320"/>
        </w:tabs>
        <w:ind w:left="4320" w:hanging="360"/>
      </w:pPr>
    </w:lvl>
    <w:lvl w:ilvl="7">
      <w:start w:val="1"/>
      <w:numFmt w:val="upperLetter"/>
      <w:lvlText w:val="%8."/>
      <w:lvlJc w:val="left"/>
      <w:pPr>
        <w:tabs>
          <w:tab w:val="num" w:pos="5040"/>
        </w:tabs>
        <w:ind w:left="5040" w:hanging="360"/>
      </w:pPr>
    </w:lvl>
    <w:lvl w:ilvl="8">
      <w:start w:val="1"/>
      <w:numFmt w:val="decimal"/>
      <w:lvlText w:val="%9."/>
      <w:lvlJc w:val="right"/>
      <w:pPr>
        <w:tabs>
          <w:tab w:val="num" w:pos="5760"/>
        </w:tabs>
        <w:ind w:left="5760" w:hanging="180"/>
      </w:pPr>
    </w:lvl>
  </w:abstractNum>
  <w:abstractNum w:abstractNumId="13">
    <w:nsid w:val="75D25CAA"/>
    <w:multiLevelType w:val="hybridMultilevel"/>
    <w:tmpl w:val="49E2D74C"/>
    <w:lvl w:ilvl="0" w:tplc="120A7742">
      <w:start w:val="1"/>
      <w:numFmt w:val="lowerRoman"/>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3F6673"/>
    <w:multiLevelType w:val="hybridMultilevel"/>
    <w:tmpl w:val="82186E94"/>
    <w:lvl w:ilvl="0" w:tplc="120A774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9117D7"/>
    <w:multiLevelType w:val="hybridMultilevel"/>
    <w:tmpl w:val="82186E94"/>
    <w:lvl w:ilvl="0" w:tplc="120A774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3"/>
  </w:num>
  <w:num w:numId="4">
    <w:abstractNumId w:val="15"/>
  </w:num>
  <w:num w:numId="5">
    <w:abstractNumId w:val="5"/>
  </w:num>
  <w:num w:numId="6">
    <w:abstractNumId w:val="11"/>
  </w:num>
  <w:num w:numId="7">
    <w:abstractNumId w:val="14"/>
  </w:num>
  <w:num w:numId="8">
    <w:abstractNumId w:val="13"/>
  </w:num>
  <w:num w:numId="9">
    <w:abstractNumId w:val="7"/>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2"/>
  </w:num>
  <w:num w:numId="17">
    <w:abstractNumId w:val="6"/>
  </w:num>
  <w:num w:numId="18">
    <w:abstractNumId w:val="4"/>
  </w:num>
  <w:num w:numId="19">
    <w:abstractNumId w:val="9"/>
  </w:num>
  <w:numIdMacAtCleanup w:val="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proofState w:spelling="clean" w:grammar="clean"/>
  <w:trackRevisions/>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8D"/>
    <w:rsid w:val="00002D20"/>
    <w:rsid w:val="000051B1"/>
    <w:rsid w:val="00007646"/>
    <w:rsid w:val="000112C3"/>
    <w:rsid w:val="00011F26"/>
    <w:rsid w:val="000124DC"/>
    <w:rsid w:val="00012CA7"/>
    <w:rsid w:val="00014562"/>
    <w:rsid w:val="00016F18"/>
    <w:rsid w:val="00020166"/>
    <w:rsid w:val="000201D7"/>
    <w:rsid w:val="000210D8"/>
    <w:rsid w:val="000238D6"/>
    <w:rsid w:val="0002498D"/>
    <w:rsid w:val="00026BA8"/>
    <w:rsid w:val="00027A0E"/>
    <w:rsid w:val="00030F1E"/>
    <w:rsid w:val="0003385A"/>
    <w:rsid w:val="00034FBD"/>
    <w:rsid w:val="00035062"/>
    <w:rsid w:val="00036BB1"/>
    <w:rsid w:val="000401A4"/>
    <w:rsid w:val="00041126"/>
    <w:rsid w:val="00042027"/>
    <w:rsid w:val="00044350"/>
    <w:rsid w:val="000455B7"/>
    <w:rsid w:val="00046847"/>
    <w:rsid w:val="0005130D"/>
    <w:rsid w:val="0005313F"/>
    <w:rsid w:val="0005379B"/>
    <w:rsid w:val="00056351"/>
    <w:rsid w:val="00060385"/>
    <w:rsid w:val="000605C1"/>
    <w:rsid w:val="00063D51"/>
    <w:rsid w:val="0007429E"/>
    <w:rsid w:val="00074442"/>
    <w:rsid w:val="00074800"/>
    <w:rsid w:val="00075D2A"/>
    <w:rsid w:val="00077C56"/>
    <w:rsid w:val="00082196"/>
    <w:rsid w:val="000825DE"/>
    <w:rsid w:val="000853E1"/>
    <w:rsid w:val="00086954"/>
    <w:rsid w:val="0009414E"/>
    <w:rsid w:val="000967A2"/>
    <w:rsid w:val="000A0078"/>
    <w:rsid w:val="000A01D7"/>
    <w:rsid w:val="000A0329"/>
    <w:rsid w:val="000A1C89"/>
    <w:rsid w:val="000A1EBB"/>
    <w:rsid w:val="000A3577"/>
    <w:rsid w:val="000A5DC5"/>
    <w:rsid w:val="000A61DE"/>
    <w:rsid w:val="000A7D07"/>
    <w:rsid w:val="000B11C8"/>
    <w:rsid w:val="000B25CA"/>
    <w:rsid w:val="000C07D4"/>
    <w:rsid w:val="000C0A10"/>
    <w:rsid w:val="000C465F"/>
    <w:rsid w:val="000C4F46"/>
    <w:rsid w:val="000C547D"/>
    <w:rsid w:val="000D14F4"/>
    <w:rsid w:val="000D1D91"/>
    <w:rsid w:val="000D2469"/>
    <w:rsid w:val="000D4EAC"/>
    <w:rsid w:val="000E1AB6"/>
    <w:rsid w:val="000E2CCB"/>
    <w:rsid w:val="000F74E2"/>
    <w:rsid w:val="000F7C3C"/>
    <w:rsid w:val="0010138D"/>
    <w:rsid w:val="001037BC"/>
    <w:rsid w:val="0010523F"/>
    <w:rsid w:val="00112005"/>
    <w:rsid w:val="001140FC"/>
    <w:rsid w:val="001225F5"/>
    <w:rsid w:val="001232D8"/>
    <w:rsid w:val="001233BF"/>
    <w:rsid w:val="001250BC"/>
    <w:rsid w:val="00130472"/>
    <w:rsid w:val="0013408C"/>
    <w:rsid w:val="001353B9"/>
    <w:rsid w:val="0013544A"/>
    <w:rsid w:val="001362DA"/>
    <w:rsid w:val="00137885"/>
    <w:rsid w:val="001415F7"/>
    <w:rsid w:val="00142D0B"/>
    <w:rsid w:val="00143BEC"/>
    <w:rsid w:val="00143D9D"/>
    <w:rsid w:val="00144C99"/>
    <w:rsid w:val="00144E87"/>
    <w:rsid w:val="00146643"/>
    <w:rsid w:val="00150172"/>
    <w:rsid w:val="00150A9D"/>
    <w:rsid w:val="00154867"/>
    <w:rsid w:val="001549BB"/>
    <w:rsid w:val="001565FC"/>
    <w:rsid w:val="00156D1A"/>
    <w:rsid w:val="00163B1F"/>
    <w:rsid w:val="0016431A"/>
    <w:rsid w:val="001645D8"/>
    <w:rsid w:val="00166B4E"/>
    <w:rsid w:val="00167126"/>
    <w:rsid w:val="00185334"/>
    <w:rsid w:val="00186397"/>
    <w:rsid w:val="00191BC7"/>
    <w:rsid w:val="00196838"/>
    <w:rsid w:val="001A3365"/>
    <w:rsid w:val="001B0FD6"/>
    <w:rsid w:val="001B233D"/>
    <w:rsid w:val="001B2505"/>
    <w:rsid w:val="001B4914"/>
    <w:rsid w:val="001B5D73"/>
    <w:rsid w:val="001B65CD"/>
    <w:rsid w:val="001C11F1"/>
    <w:rsid w:val="001C18A8"/>
    <w:rsid w:val="001C315D"/>
    <w:rsid w:val="001C470F"/>
    <w:rsid w:val="001C4DF8"/>
    <w:rsid w:val="001C6F15"/>
    <w:rsid w:val="001D0829"/>
    <w:rsid w:val="001D567C"/>
    <w:rsid w:val="001D624C"/>
    <w:rsid w:val="001E22F7"/>
    <w:rsid w:val="001F58E1"/>
    <w:rsid w:val="001F637C"/>
    <w:rsid w:val="002000BB"/>
    <w:rsid w:val="00200DA1"/>
    <w:rsid w:val="00203205"/>
    <w:rsid w:val="00210101"/>
    <w:rsid w:val="00211469"/>
    <w:rsid w:val="0021300B"/>
    <w:rsid w:val="00217BA3"/>
    <w:rsid w:val="002264F3"/>
    <w:rsid w:val="002333D8"/>
    <w:rsid w:val="00233998"/>
    <w:rsid w:val="0023573C"/>
    <w:rsid w:val="00237667"/>
    <w:rsid w:val="00237E6E"/>
    <w:rsid w:val="0024052F"/>
    <w:rsid w:val="0024341E"/>
    <w:rsid w:val="00245CBD"/>
    <w:rsid w:val="00250B18"/>
    <w:rsid w:val="00251764"/>
    <w:rsid w:val="00252090"/>
    <w:rsid w:val="00253C5E"/>
    <w:rsid w:val="00254BB8"/>
    <w:rsid w:val="002610BF"/>
    <w:rsid w:val="002633C3"/>
    <w:rsid w:val="002675EF"/>
    <w:rsid w:val="00273341"/>
    <w:rsid w:val="002739E7"/>
    <w:rsid w:val="00275582"/>
    <w:rsid w:val="002765C3"/>
    <w:rsid w:val="00281384"/>
    <w:rsid w:val="00281B37"/>
    <w:rsid w:val="00281D22"/>
    <w:rsid w:val="0028250F"/>
    <w:rsid w:val="00283955"/>
    <w:rsid w:val="002848E2"/>
    <w:rsid w:val="00285B1C"/>
    <w:rsid w:val="002866E6"/>
    <w:rsid w:val="0028721B"/>
    <w:rsid w:val="002941AC"/>
    <w:rsid w:val="00296C29"/>
    <w:rsid w:val="00297E92"/>
    <w:rsid w:val="002A0B83"/>
    <w:rsid w:val="002A433B"/>
    <w:rsid w:val="002A6BEB"/>
    <w:rsid w:val="002B0A2D"/>
    <w:rsid w:val="002B2A79"/>
    <w:rsid w:val="002B30E3"/>
    <w:rsid w:val="002C4F4A"/>
    <w:rsid w:val="002C61DD"/>
    <w:rsid w:val="002D0390"/>
    <w:rsid w:val="002D0FD8"/>
    <w:rsid w:val="002D15A3"/>
    <w:rsid w:val="002D2704"/>
    <w:rsid w:val="002D27D8"/>
    <w:rsid w:val="002E01A0"/>
    <w:rsid w:val="002E4575"/>
    <w:rsid w:val="002E54CD"/>
    <w:rsid w:val="002F04AF"/>
    <w:rsid w:val="002F1877"/>
    <w:rsid w:val="002F6A47"/>
    <w:rsid w:val="00302F7A"/>
    <w:rsid w:val="0030324A"/>
    <w:rsid w:val="003035F0"/>
    <w:rsid w:val="00303CEE"/>
    <w:rsid w:val="00304221"/>
    <w:rsid w:val="0030597D"/>
    <w:rsid w:val="0030609B"/>
    <w:rsid w:val="00306618"/>
    <w:rsid w:val="00307D3B"/>
    <w:rsid w:val="00310642"/>
    <w:rsid w:val="003115A5"/>
    <w:rsid w:val="00311A56"/>
    <w:rsid w:val="00313CF7"/>
    <w:rsid w:val="0031585C"/>
    <w:rsid w:val="00317629"/>
    <w:rsid w:val="00322A76"/>
    <w:rsid w:val="0032383A"/>
    <w:rsid w:val="00323D85"/>
    <w:rsid w:val="003301E6"/>
    <w:rsid w:val="00330F14"/>
    <w:rsid w:val="003344CA"/>
    <w:rsid w:val="00334576"/>
    <w:rsid w:val="003402A0"/>
    <w:rsid w:val="00340DD5"/>
    <w:rsid w:val="00341F2B"/>
    <w:rsid w:val="00343455"/>
    <w:rsid w:val="00343709"/>
    <w:rsid w:val="003451C5"/>
    <w:rsid w:val="003510FD"/>
    <w:rsid w:val="00354BBC"/>
    <w:rsid w:val="00356E77"/>
    <w:rsid w:val="00360A2E"/>
    <w:rsid w:val="00360C01"/>
    <w:rsid w:val="00360DCA"/>
    <w:rsid w:val="00372552"/>
    <w:rsid w:val="003730FC"/>
    <w:rsid w:val="00380D08"/>
    <w:rsid w:val="00381DCD"/>
    <w:rsid w:val="00382C56"/>
    <w:rsid w:val="00385D70"/>
    <w:rsid w:val="003866F9"/>
    <w:rsid w:val="00386BDE"/>
    <w:rsid w:val="00387C6F"/>
    <w:rsid w:val="00387E40"/>
    <w:rsid w:val="00393035"/>
    <w:rsid w:val="00394D06"/>
    <w:rsid w:val="003A2816"/>
    <w:rsid w:val="003A3BDF"/>
    <w:rsid w:val="003B1DFB"/>
    <w:rsid w:val="003B2435"/>
    <w:rsid w:val="003B59CA"/>
    <w:rsid w:val="003C0D54"/>
    <w:rsid w:val="003C5E26"/>
    <w:rsid w:val="003D020D"/>
    <w:rsid w:val="003D4D9F"/>
    <w:rsid w:val="003E16DA"/>
    <w:rsid w:val="003E787B"/>
    <w:rsid w:val="003E78CD"/>
    <w:rsid w:val="003F06C2"/>
    <w:rsid w:val="003F2AEE"/>
    <w:rsid w:val="003F304D"/>
    <w:rsid w:val="003F3243"/>
    <w:rsid w:val="003F4414"/>
    <w:rsid w:val="003F61F4"/>
    <w:rsid w:val="003F6367"/>
    <w:rsid w:val="003F6CB4"/>
    <w:rsid w:val="003F727C"/>
    <w:rsid w:val="0040042A"/>
    <w:rsid w:val="00403026"/>
    <w:rsid w:val="0040394F"/>
    <w:rsid w:val="00405522"/>
    <w:rsid w:val="004058BA"/>
    <w:rsid w:val="0040670F"/>
    <w:rsid w:val="00407989"/>
    <w:rsid w:val="00410615"/>
    <w:rsid w:val="00413AEA"/>
    <w:rsid w:val="004277F2"/>
    <w:rsid w:val="00431346"/>
    <w:rsid w:val="004321D5"/>
    <w:rsid w:val="004348C8"/>
    <w:rsid w:val="00441E7E"/>
    <w:rsid w:val="00445C71"/>
    <w:rsid w:val="00445CBC"/>
    <w:rsid w:val="0044655E"/>
    <w:rsid w:val="00451301"/>
    <w:rsid w:val="00451BA6"/>
    <w:rsid w:val="00451F14"/>
    <w:rsid w:val="00452B92"/>
    <w:rsid w:val="00454C20"/>
    <w:rsid w:val="004560C6"/>
    <w:rsid w:val="00457C28"/>
    <w:rsid w:val="00457CC9"/>
    <w:rsid w:val="00457D51"/>
    <w:rsid w:val="00457D6D"/>
    <w:rsid w:val="00460542"/>
    <w:rsid w:val="00462456"/>
    <w:rsid w:val="0046447C"/>
    <w:rsid w:val="0046654C"/>
    <w:rsid w:val="00467518"/>
    <w:rsid w:val="00470906"/>
    <w:rsid w:val="00474078"/>
    <w:rsid w:val="004755C6"/>
    <w:rsid w:val="00477F72"/>
    <w:rsid w:val="00480D49"/>
    <w:rsid w:val="00482AD0"/>
    <w:rsid w:val="004862CC"/>
    <w:rsid w:val="00487F34"/>
    <w:rsid w:val="004931E0"/>
    <w:rsid w:val="00493472"/>
    <w:rsid w:val="00493D1B"/>
    <w:rsid w:val="004A1704"/>
    <w:rsid w:val="004A4A97"/>
    <w:rsid w:val="004B4BFC"/>
    <w:rsid w:val="004B5CF5"/>
    <w:rsid w:val="004B5D31"/>
    <w:rsid w:val="004B7269"/>
    <w:rsid w:val="004C0BB8"/>
    <w:rsid w:val="004C2DA1"/>
    <w:rsid w:val="004C4166"/>
    <w:rsid w:val="004C71BE"/>
    <w:rsid w:val="004D0E10"/>
    <w:rsid w:val="004D2B2C"/>
    <w:rsid w:val="004D7647"/>
    <w:rsid w:val="004D7B54"/>
    <w:rsid w:val="004D7F57"/>
    <w:rsid w:val="004E0481"/>
    <w:rsid w:val="004E33EF"/>
    <w:rsid w:val="004E4EBF"/>
    <w:rsid w:val="004E5F2D"/>
    <w:rsid w:val="004E7E5B"/>
    <w:rsid w:val="004F25D8"/>
    <w:rsid w:val="004F2B4A"/>
    <w:rsid w:val="004F47A3"/>
    <w:rsid w:val="004F667D"/>
    <w:rsid w:val="004F7B1A"/>
    <w:rsid w:val="00501611"/>
    <w:rsid w:val="0050192A"/>
    <w:rsid w:val="00503D23"/>
    <w:rsid w:val="0050536D"/>
    <w:rsid w:val="00505E8D"/>
    <w:rsid w:val="00512472"/>
    <w:rsid w:val="00513AB6"/>
    <w:rsid w:val="00513E3A"/>
    <w:rsid w:val="00521127"/>
    <w:rsid w:val="00521E25"/>
    <w:rsid w:val="005220BD"/>
    <w:rsid w:val="005238E7"/>
    <w:rsid w:val="00524C0A"/>
    <w:rsid w:val="00526104"/>
    <w:rsid w:val="00526F28"/>
    <w:rsid w:val="005276C2"/>
    <w:rsid w:val="00527A6C"/>
    <w:rsid w:val="00527C43"/>
    <w:rsid w:val="0053027D"/>
    <w:rsid w:val="005314BA"/>
    <w:rsid w:val="005318E2"/>
    <w:rsid w:val="00535129"/>
    <w:rsid w:val="005352E4"/>
    <w:rsid w:val="00536333"/>
    <w:rsid w:val="00540BDF"/>
    <w:rsid w:val="00541ABC"/>
    <w:rsid w:val="00542F7F"/>
    <w:rsid w:val="005440BF"/>
    <w:rsid w:val="00570F21"/>
    <w:rsid w:val="0057153C"/>
    <w:rsid w:val="005716C0"/>
    <w:rsid w:val="00572E94"/>
    <w:rsid w:val="00572FD5"/>
    <w:rsid w:val="005739BC"/>
    <w:rsid w:val="00580A14"/>
    <w:rsid w:val="00580C33"/>
    <w:rsid w:val="005810B6"/>
    <w:rsid w:val="0058233A"/>
    <w:rsid w:val="0058747F"/>
    <w:rsid w:val="005916A7"/>
    <w:rsid w:val="00591A5B"/>
    <w:rsid w:val="00594F5A"/>
    <w:rsid w:val="005A1959"/>
    <w:rsid w:val="005A3303"/>
    <w:rsid w:val="005A606F"/>
    <w:rsid w:val="005A6756"/>
    <w:rsid w:val="005A71F9"/>
    <w:rsid w:val="005B54D8"/>
    <w:rsid w:val="005C06D6"/>
    <w:rsid w:val="005C1562"/>
    <w:rsid w:val="005C2609"/>
    <w:rsid w:val="005C3818"/>
    <w:rsid w:val="005C3A25"/>
    <w:rsid w:val="005C4804"/>
    <w:rsid w:val="005C57D9"/>
    <w:rsid w:val="005C64E7"/>
    <w:rsid w:val="005D380D"/>
    <w:rsid w:val="005E1624"/>
    <w:rsid w:val="005E2958"/>
    <w:rsid w:val="005E3FF8"/>
    <w:rsid w:val="005E7BCB"/>
    <w:rsid w:val="005F11F8"/>
    <w:rsid w:val="005F43D5"/>
    <w:rsid w:val="005F4F5B"/>
    <w:rsid w:val="005F55F7"/>
    <w:rsid w:val="00604D5F"/>
    <w:rsid w:val="006111B4"/>
    <w:rsid w:val="00614911"/>
    <w:rsid w:val="00614C57"/>
    <w:rsid w:val="00615F98"/>
    <w:rsid w:val="00626DE4"/>
    <w:rsid w:val="0062754D"/>
    <w:rsid w:val="006309C7"/>
    <w:rsid w:val="00631574"/>
    <w:rsid w:val="00633DF8"/>
    <w:rsid w:val="006404C6"/>
    <w:rsid w:val="00642917"/>
    <w:rsid w:val="00642EE7"/>
    <w:rsid w:val="00642EF5"/>
    <w:rsid w:val="00644356"/>
    <w:rsid w:val="00644833"/>
    <w:rsid w:val="006459F1"/>
    <w:rsid w:val="006467DA"/>
    <w:rsid w:val="006470A6"/>
    <w:rsid w:val="00653062"/>
    <w:rsid w:val="006532E4"/>
    <w:rsid w:val="00654E9F"/>
    <w:rsid w:val="00656CAE"/>
    <w:rsid w:val="00657AFB"/>
    <w:rsid w:val="00661CFC"/>
    <w:rsid w:val="006624FB"/>
    <w:rsid w:val="00663E08"/>
    <w:rsid w:val="0066420B"/>
    <w:rsid w:val="00664FA0"/>
    <w:rsid w:val="00665029"/>
    <w:rsid w:val="00665834"/>
    <w:rsid w:val="00667EBC"/>
    <w:rsid w:val="00671ACB"/>
    <w:rsid w:val="006723BA"/>
    <w:rsid w:val="0067298F"/>
    <w:rsid w:val="00673D1C"/>
    <w:rsid w:val="00674610"/>
    <w:rsid w:val="0067759B"/>
    <w:rsid w:val="00677D24"/>
    <w:rsid w:val="006819F4"/>
    <w:rsid w:val="00681B74"/>
    <w:rsid w:val="00681BA1"/>
    <w:rsid w:val="00683021"/>
    <w:rsid w:val="0068702C"/>
    <w:rsid w:val="006874BF"/>
    <w:rsid w:val="0069319D"/>
    <w:rsid w:val="006974E7"/>
    <w:rsid w:val="00697E5C"/>
    <w:rsid w:val="006A061C"/>
    <w:rsid w:val="006A27FA"/>
    <w:rsid w:val="006A2B15"/>
    <w:rsid w:val="006A302D"/>
    <w:rsid w:val="006A4326"/>
    <w:rsid w:val="006B5077"/>
    <w:rsid w:val="006B7A8A"/>
    <w:rsid w:val="006C01F8"/>
    <w:rsid w:val="006C3CCE"/>
    <w:rsid w:val="006C61CD"/>
    <w:rsid w:val="006C7DB1"/>
    <w:rsid w:val="006D0F5F"/>
    <w:rsid w:val="006D3ED7"/>
    <w:rsid w:val="006D5210"/>
    <w:rsid w:val="006D6D1D"/>
    <w:rsid w:val="006D7505"/>
    <w:rsid w:val="006E0EC0"/>
    <w:rsid w:val="006E37C4"/>
    <w:rsid w:val="006E37C9"/>
    <w:rsid w:val="006F576A"/>
    <w:rsid w:val="00701885"/>
    <w:rsid w:val="00702CEF"/>
    <w:rsid w:val="00704D87"/>
    <w:rsid w:val="00706D49"/>
    <w:rsid w:val="00712CF1"/>
    <w:rsid w:val="007134D3"/>
    <w:rsid w:val="00713EAC"/>
    <w:rsid w:val="007157D6"/>
    <w:rsid w:val="00723FE5"/>
    <w:rsid w:val="007275F9"/>
    <w:rsid w:val="00731FAF"/>
    <w:rsid w:val="0073438D"/>
    <w:rsid w:val="00736FEF"/>
    <w:rsid w:val="00740E2A"/>
    <w:rsid w:val="00741EAD"/>
    <w:rsid w:val="00745739"/>
    <w:rsid w:val="00745A39"/>
    <w:rsid w:val="0074636E"/>
    <w:rsid w:val="00751546"/>
    <w:rsid w:val="0075263B"/>
    <w:rsid w:val="007531E0"/>
    <w:rsid w:val="00753862"/>
    <w:rsid w:val="00755775"/>
    <w:rsid w:val="007606FC"/>
    <w:rsid w:val="0076083F"/>
    <w:rsid w:val="007617ED"/>
    <w:rsid w:val="0076425C"/>
    <w:rsid w:val="0076793C"/>
    <w:rsid w:val="00770058"/>
    <w:rsid w:val="00770E3F"/>
    <w:rsid w:val="00772B96"/>
    <w:rsid w:val="00774854"/>
    <w:rsid w:val="0077494D"/>
    <w:rsid w:val="00786A7E"/>
    <w:rsid w:val="00787242"/>
    <w:rsid w:val="00787E1A"/>
    <w:rsid w:val="007907E2"/>
    <w:rsid w:val="00793F63"/>
    <w:rsid w:val="007950EA"/>
    <w:rsid w:val="007A20F5"/>
    <w:rsid w:val="007A25A2"/>
    <w:rsid w:val="007A4BC0"/>
    <w:rsid w:val="007A5A56"/>
    <w:rsid w:val="007A5D08"/>
    <w:rsid w:val="007A761D"/>
    <w:rsid w:val="007A768C"/>
    <w:rsid w:val="007B14C6"/>
    <w:rsid w:val="007B288B"/>
    <w:rsid w:val="007B4A24"/>
    <w:rsid w:val="007B505B"/>
    <w:rsid w:val="007C1354"/>
    <w:rsid w:val="007C2AB6"/>
    <w:rsid w:val="007C2E0B"/>
    <w:rsid w:val="007C3CCE"/>
    <w:rsid w:val="007C57C8"/>
    <w:rsid w:val="007D1DDA"/>
    <w:rsid w:val="007D553C"/>
    <w:rsid w:val="007D5D73"/>
    <w:rsid w:val="007E36FB"/>
    <w:rsid w:val="007E60C7"/>
    <w:rsid w:val="007E6A8D"/>
    <w:rsid w:val="007F06DE"/>
    <w:rsid w:val="007F1859"/>
    <w:rsid w:val="007F2382"/>
    <w:rsid w:val="007F26B7"/>
    <w:rsid w:val="007F612E"/>
    <w:rsid w:val="008016A1"/>
    <w:rsid w:val="00801DED"/>
    <w:rsid w:val="00804351"/>
    <w:rsid w:val="00804D39"/>
    <w:rsid w:val="0082004A"/>
    <w:rsid w:val="00820113"/>
    <w:rsid w:val="008203EB"/>
    <w:rsid w:val="0082052E"/>
    <w:rsid w:val="00822B1A"/>
    <w:rsid w:val="00822FAF"/>
    <w:rsid w:val="008273D9"/>
    <w:rsid w:val="00827E85"/>
    <w:rsid w:val="0083121F"/>
    <w:rsid w:val="00833DB6"/>
    <w:rsid w:val="00837B1F"/>
    <w:rsid w:val="00842564"/>
    <w:rsid w:val="00842B1C"/>
    <w:rsid w:val="008434DA"/>
    <w:rsid w:val="008434EA"/>
    <w:rsid w:val="00846D6B"/>
    <w:rsid w:val="00847D5F"/>
    <w:rsid w:val="0085269F"/>
    <w:rsid w:val="008544EB"/>
    <w:rsid w:val="008558ED"/>
    <w:rsid w:val="0086113D"/>
    <w:rsid w:val="008628B2"/>
    <w:rsid w:val="00863509"/>
    <w:rsid w:val="00863B3D"/>
    <w:rsid w:val="008657AC"/>
    <w:rsid w:val="00872637"/>
    <w:rsid w:val="00873B58"/>
    <w:rsid w:val="00875CEC"/>
    <w:rsid w:val="008768B0"/>
    <w:rsid w:val="00876D60"/>
    <w:rsid w:val="00881E45"/>
    <w:rsid w:val="00884F9C"/>
    <w:rsid w:val="00885E7F"/>
    <w:rsid w:val="0088615E"/>
    <w:rsid w:val="0088618B"/>
    <w:rsid w:val="00891BCB"/>
    <w:rsid w:val="00892B76"/>
    <w:rsid w:val="00892CE1"/>
    <w:rsid w:val="00895DEE"/>
    <w:rsid w:val="00897559"/>
    <w:rsid w:val="008A3498"/>
    <w:rsid w:val="008A562E"/>
    <w:rsid w:val="008A5D1C"/>
    <w:rsid w:val="008A750A"/>
    <w:rsid w:val="008A7729"/>
    <w:rsid w:val="008B1A57"/>
    <w:rsid w:val="008B39D8"/>
    <w:rsid w:val="008B469C"/>
    <w:rsid w:val="008B6AFF"/>
    <w:rsid w:val="008B6E98"/>
    <w:rsid w:val="008C032D"/>
    <w:rsid w:val="008C0E83"/>
    <w:rsid w:val="008C1776"/>
    <w:rsid w:val="008C47A6"/>
    <w:rsid w:val="008D222E"/>
    <w:rsid w:val="008D26ED"/>
    <w:rsid w:val="008D48DE"/>
    <w:rsid w:val="008E2DC3"/>
    <w:rsid w:val="008E34AE"/>
    <w:rsid w:val="008E4D14"/>
    <w:rsid w:val="008E5857"/>
    <w:rsid w:val="008F458D"/>
    <w:rsid w:val="008F668E"/>
    <w:rsid w:val="008F7839"/>
    <w:rsid w:val="00905CE7"/>
    <w:rsid w:val="00910E44"/>
    <w:rsid w:val="00911105"/>
    <w:rsid w:val="00911402"/>
    <w:rsid w:val="00913189"/>
    <w:rsid w:val="009139C5"/>
    <w:rsid w:val="00915193"/>
    <w:rsid w:val="009167EC"/>
    <w:rsid w:val="00921A5F"/>
    <w:rsid w:val="009223CC"/>
    <w:rsid w:val="00924334"/>
    <w:rsid w:val="009252E4"/>
    <w:rsid w:val="009253DD"/>
    <w:rsid w:val="00927AF6"/>
    <w:rsid w:val="00935F8D"/>
    <w:rsid w:val="009366EE"/>
    <w:rsid w:val="00936C3A"/>
    <w:rsid w:val="0093759E"/>
    <w:rsid w:val="00940434"/>
    <w:rsid w:val="00940619"/>
    <w:rsid w:val="009412A8"/>
    <w:rsid w:val="00950A5C"/>
    <w:rsid w:val="0095161C"/>
    <w:rsid w:val="009571EB"/>
    <w:rsid w:val="00957421"/>
    <w:rsid w:val="00966DB6"/>
    <w:rsid w:val="00967EEF"/>
    <w:rsid w:val="00972205"/>
    <w:rsid w:val="00972E46"/>
    <w:rsid w:val="009777D6"/>
    <w:rsid w:val="009779B9"/>
    <w:rsid w:val="00977FA2"/>
    <w:rsid w:val="00981E98"/>
    <w:rsid w:val="00984253"/>
    <w:rsid w:val="0098500C"/>
    <w:rsid w:val="00987752"/>
    <w:rsid w:val="0099021E"/>
    <w:rsid w:val="00992E6D"/>
    <w:rsid w:val="00997626"/>
    <w:rsid w:val="009A2F8D"/>
    <w:rsid w:val="009A35F7"/>
    <w:rsid w:val="009A3710"/>
    <w:rsid w:val="009A3AA6"/>
    <w:rsid w:val="009A4C65"/>
    <w:rsid w:val="009B2BE9"/>
    <w:rsid w:val="009B2FDC"/>
    <w:rsid w:val="009B398C"/>
    <w:rsid w:val="009B41A7"/>
    <w:rsid w:val="009B6016"/>
    <w:rsid w:val="009C3701"/>
    <w:rsid w:val="009D04A2"/>
    <w:rsid w:val="009D31C8"/>
    <w:rsid w:val="009D376C"/>
    <w:rsid w:val="009D5481"/>
    <w:rsid w:val="009D6052"/>
    <w:rsid w:val="009D69FE"/>
    <w:rsid w:val="009E14C4"/>
    <w:rsid w:val="009E375C"/>
    <w:rsid w:val="009E405D"/>
    <w:rsid w:val="009F02E5"/>
    <w:rsid w:val="009F10F2"/>
    <w:rsid w:val="009F361F"/>
    <w:rsid w:val="009F4B38"/>
    <w:rsid w:val="009F4E19"/>
    <w:rsid w:val="009F4EA2"/>
    <w:rsid w:val="009F57FF"/>
    <w:rsid w:val="009F675F"/>
    <w:rsid w:val="00A0029C"/>
    <w:rsid w:val="00A0045A"/>
    <w:rsid w:val="00A03B58"/>
    <w:rsid w:val="00A03E16"/>
    <w:rsid w:val="00A04FB5"/>
    <w:rsid w:val="00A0552C"/>
    <w:rsid w:val="00A071F4"/>
    <w:rsid w:val="00A10624"/>
    <w:rsid w:val="00A11CF8"/>
    <w:rsid w:val="00A1425B"/>
    <w:rsid w:val="00A17C21"/>
    <w:rsid w:val="00A203C4"/>
    <w:rsid w:val="00A21272"/>
    <w:rsid w:val="00A224AA"/>
    <w:rsid w:val="00A275F9"/>
    <w:rsid w:val="00A32CAF"/>
    <w:rsid w:val="00A34A3D"/>
    <w:rsid w:val="00A35D09"/>
    <w:rsid w:val="00A36080"/>
    <w:rsid w:val="00A36183"/>
    <w:rsid w:val="00A368BF"/>
    <w:rsid w:val="00A40C3B"/>
    <w:rsid w:val="00A434FB"/>
    <w:rsid w:val="00A43761"/>
    <w:rsid w:val="00A44382"/>
    <w:rsid w:val="00A45582"/>
    <w:rsid w:val="00A501D0"/>
    <w:rsid w:val="00A5075B"/>
    <w:rsid w:val="00A54572"/>
    <w:rsid w:val="00A62A9D"/>
    <w:rsid w:val="00A73906"/>
    <w:rsid w:val="00A77CA6"/>
    <w:rsid w:val="00A810C0"/>
    <w:rsid w:val="00A844FE"/>
    <w:rsid w:val="00A8576B"/>
    <w:rsid w:val="00A85C75"/>
    <w:rsid w:val="00A8623D"/>
    <w:rsid w:val="00A91B59"/>
    <w:rsid w:val="00A91E4C"/>
    <w:rsid w:val="00A9269D"/>
    <w:rsid w:val="00A931FC"/>
    <w:rsid w:val="00A94309"/>
    <w:rsid w:val="00A94DDB"/>
    <w:rsid w:val="00A9502B"/>
    <w:rsid w:val="00A959E2"/>
    <w:rsid w:val="00A95AD7"/>
    <w:rsid w:val="00A95B24"/>
    <w:rsid w:val="00AA287B"/>
    <w:rsid w:val="00AA37B8"/>
    <w:rsid w:val="00AA4664"/>
    <w:rsid w:val="00AA74CA"/>
    <w:rsid w:val="00AB19EB"/>
    <w:rsid w:val="00AB23B8"/>
    <w:rsid w:val="00AB3FF3"/>
    <w:rsid w:val="00AB4A0C"/>
    <w:rsid w:val="00AB683F"/>
    <w:rsid w:val="00AB7F6E"/>
    <w:rsid w:val="00AC3D38"/>
    <w:rsid w:val="00AC447C"/>
    <w:rsid w:val="00AC7313"/>
    <w:rsid w:val="00AD0D75"/>
    <w:rsid w:val="00AD23C6"/>
    <w:rsid w:val="00AD242C"/>
    <w:rsid w:val="00AD4AAF"/>
    <w:rsid w:val="00AD7F68"/>
    <w:rsid w:val="00AE2A6C"/>
    <w:rsid w:val="00AF1C5C"/>
    <w:rsid w:val="00AF411B"/>
    <w:rsid w:val="00AF7881"/>
    <w:rsid w:val="00B01429"/>
    <w:rsid w:val="00B0335B"/>
    <w:rsid w:val="00B04232"/>
    <w:rsid w:val="00B0515E"/>
    <w:rsid w:val="00B05D57"/>
    <w:rsid w:val="00B06374"/>
    <w:rsid w:val="00B0799B"/>
    <w:rsid w:val="00B13030"/>
    <w:rsid w:val="00B130E8"/>
    <w:rsid w:val="00B13DAB"/>
    <w:rsid w:val="00B1467B"/>
    <w:rsid w:val="00B15978"/>
    <w:rsid w:val="00B159F4"/>
    <w:rsid w:val="00B15DB1"/>
    <w:rsid w:val="00B17067"/>
    <w:rsid w:val="00B225C0"/>
    <w:rsid w:val="00B24524"/>
    <w:rsid w:val="00B272F8"/>
    <w:rsid w:val="00B3465C"/>
    <w:rsid w:val="00B37D15"/>
    <w:rsid w:val="00B428E6"/>
    <w:rsid w:val="00B451AD"/>
    <w:rsid w:val="00B45297"/>
    <w:rsid w:val="00B46356"/>
    <w:rsid w:val="00B46F72"/>
    <w:rsid w:val="00B52203"/>
    <w:rsid w:val="00B60F43"/>
    <w:rsid w:val="00B61781"/>
    <w:rsid w:val="00B63805"/>
    <w:rsid w:val="00B6551C"/>
    <w:rsid w:val="00B67F09"/>
    <w:rsid w:val="00B718DC"/>
    <w:rsid w:val="00B71C89"/>
    <w:rsid w:val="00B73CCB"/>
    <w:rsid w:val="00B74E7A"/>
    <w:rsid w:val="00B7623C"/>
    <w:rsid w:val="00B76F95"/>
    <w:rsid w:val="00B8158C"/>
    <w:rsid w:val="00B832D2"/>
    <w:rsid w:val="00B845CA"/>
    <w:rsid w:val="00B85D2D"/>
    <w:rsid w:val="00B92D5C"/>
    <w:rsid w:val="00B96045"/>
    <w:rsid w:val="00BA268D"/>
    <w:rsid w:val="00BA6276"/>
    <w:rsid w:val="00BB4D84"/>
    <w:rsid w:val="00BB5012"/>
    <w:rsid w:val="00BB5326"/>
    <w:rsid w:val="00BB60F7"/>
    <w:rsid w:val="00BB62F3"/>
    <w:rsid w:val="00BB6C04"/>
    <w:rsid w:val="00BB704A"/>
    <w:rsid w:val="00BC3A17"/>
    <w:rsid w:val="00BC4098"/>
    <w:rsid w:val="00BC4150"/>
    <w:rsid w:val="00BC52C6"/>
    <w:rsid w:val="00BC72D7"/>
    <w:rsid w:val="00BC7312"/>
    <w:rsid w:val="00BD07CC"/>
    <w:rsid w:val="00BD0CF1"/>
    <w:rsid w:val="00BD1CAC"/>
    <w:rsid w:val="00BD2B15"/>
    <w:rsid w:val="00BE018A"/>
    <w:rsid w:val="00BE01E6"/>
    <w:rsid w:val="00BE0669"/>
    <w:rsid w:val="00BE37A4"/>
    <w:rsid w:val="00BE3ACD"/>
    <w:rsid w:val="00BE69C7"/>
    <w:rsid w:val="00BE774A"/>
    <w:rsid w:val="00BF1931"/>
    <w:rsid w:val="00BF5C3F"/>
    <w:rsid w:val="00BF6289"/>
    <w:rsid w:val="00BF6883"/>
    <w:rsid w:val="00BF6C57"/>
    <w:rsid w:val="00C02A5F"/>
    <w:rsid w:val="00C04DE5"/>
    <w:rsid w:val="00C125F3"/>
    <w:rsid w:val="00C13B55"/>
    <w:rsid w:val="00C16433"/>
    <w:rsid w:val="00C17832"/>
    <w:rsid w:val="00C178F5"/>
    <w:rsid w:val="00C17D4F"/>
    <w:rsid w:val="00C2070C"/>
    <w:rsid w:val="00C22D31"/>
    <w:rsid w:val="00C253E0"/>
    <w:rsid w:val="00C30D8E"/>
    <w:rsid w:val="00C313BD"/>
    <w:rsid w:val="00C3232F"/>
    <w:rsid w:val="00C33382"/>
    <w:rsid w:val="00C40BF4"/>
    <w:rsid w:val="00C40EB2"/>
    <w:rsid w:val="00C4154D"/>
    <w:rsid w:val="00C424A8"/>
    <w:rsid w:val="00C440C7"/>
    <w:rsid w:val="00C474B4"/>
    <w:rsid w:val="00C47C40"/>
    <w:rsid w:val="00C47D51"/>
    <w:rsid w:val="00C52859"/>
    <w:rsid w:val="00C53883"/>
    <w:rsid w:val="00C53B32"/>
    <w:rsid w:val="00C53E70"/>
    <w:rsid w:val="00C54866"/>
    <w:rsid w:val="00C5489A"/>
    <w:rsid w:val="00C54A37"/>
    <w:rsid w:val="00C57DD3"/>
    <w:rsid w:val="00C57F1B"/>
    <w:rsid w:val="00C638B0"/>
    <w:rsid w:val="00C66727"/>
    <w:rsid w:val="00C66A93"/>
    <w:rsid w:val="00C66FA5"/>
    <w:rsid w:val="00C80B8D"/>
    <w:rsid w:val="00C81D2A"/>
    <w:rsid w:val="00C826E9"/>
    <w:rsid w:val="00C83A64"/>
    <w:rsid w:val="00C84388"/>
    <w:rsid w:val="00C848A4"/>
    <w:rsid w:val="00C9152A"/>
    <w:rsid w:val="00C94591"/>
    <w:rsid w:val="00C95699"/>
    <w:rsid w:val="00C95CD7"/>
    <w:rsid w:val="00C9649A"/>
    <w:rsid w:val="00C96EC3"/>
    <w:rsid w:val="00C9718A"/>
    <w:rsid w:val="00C97393"/>
    <w:rsid w:val="00CA14D9"/>
    <w:rsid w:val="00CA2754"/>
    <w:rsid w:val="00CA297A"/>
    <w:rsid w:val="00CA654F"/>
    <w:rsid w:val="00CB6B91"/>
    <w:rsid w:val="00CB7385"/>
    <w:rsid w:val="00CC05B2"/>
    <w:rsid w:val="00CC07F6"/>
    <w:rsid w:val="00CC3E51"/>
    <w:rsid w:val="00CC4B55"/>
    <w:rsid w:val="00CC5627"/>
    <w:rsid w:val="00CD0446"/>
    <w:rsid w:val="00CD2F8C"/>
    <w:rsid w:val="00CD35F2"/>
    <w:rsid w:val="00CD4934"/>
    <w:rsid w:val="00CD60D6"/>
    <w:rsid w:val="00CD7B1D"/>
    <w:rsid w:val="00CE030B"/>
    <w:rsid w:val="00CE1330"/>
    <w:rsid w:val="00CE333E"/>
    <w:rsid w:val="00CE680B"/>
    <w:rsid w:val="00CE7D86"/>
    <w:rsid w:val="00CF0BD2"/>
    <w:rsid w:val="00CF159B"/>
    <w:rsid w:val="00CF46B5"/>
    <w:rsid w:val="00CF4D2C"/>
    <w:rsid w:val="00CF5003"/>
    <w:rsid w:val="00D0028C"/>
    <w:rsid w:val="00D05208"/>
    <w:rsid w:val="00D0577E"/>
    <w:rsid w:val="00D05E38"/>
    <w:rsid w:val="00D122F5"/>
    <w:rsid w:val="00D126AC"/>
    <w:rsid w:val="00D13D0A"/>
    <w:rsid w:val="00D14C05"/>
    <w:rsid w:val="00D15879"/>
    <w:rsid w:val="00D169F9"/>
    <w:rsid w:val="00D16BD5"/>
    <w:rsid w:val="00D21257"/>
    <w:rsid w:val="00D2266F"/>
    <w:rsid w:val="00D228F9"/>
    <w:rsid w:val="00D230B9"/>
    <w:rsid w:val="00D23A6B"/>
    <w:rsid w:val="00D2426B"/>
    <w:rsid w:val="00D253EE"/>
    <w:rsid w:val="00D25D89"/>
    <w:rsid w:val="00D3076A"/>
    <w:rsid w:val="00D31150"/>
    <w:rsid w:val="00D31AB0"/>
    <w:rsid w:val="00D33800"/>
    <w:rsid w:val="00D41A1B"/>
    <w:rsid w:val="00D431DB"/>
    <w:rsid w:val="00D44539"/>
    <w:rsid w:val="00D45B16"/>
    <w:rsid w:val="00D461E4"/>
    <w:rsid w:val="00D475AB"/>
    <w:rsid w:val="00D52435"/>
    <w:rsid w:val="00D53740"/>
    <w:rsid w:val="00D539E0"/>
    <w:rsid w:val="00D53B0F"/>
    <w:rsid w:val="00D53B9B"/>
    <w:rsid w:val="00D61156"/>
    <w:rsid w:val="00D63C69"/>
    <w:rsid w:val="00D67DCB"/>
    <w:rsid w:val="00D703B8"/>
    <w:rsid w:val="00D70870"/>
    <w:rsid w:val="00D7114B"/>
    <w:rsid w:val="00D722FD"/>
    <w:rsid w:val="00D727CB"/>
    <w:rsid w:val="00D75D15"/>
    <w:rsid w:val="00D76508"/>
    <w:rsid w:val="00D80476"/>
    <w:rsid w:val="00D80DFD"/>
    <w:rsid w:val="00D81172"/>
    <w:rsid w:val="00D867E3"/>
    <w:rsid w:val="00D8709B"/>
    <w:rsid w:val="00D91F58"/>
    <w:rsid w:val="00D9484E"/>
    <w:rsid w:val="00D954DC"/>
    <w:rsid w:val="00D9765D"/>
    <w:rsid w:val="00D97C17"/>
    <w:rsid w:val="00D97D48"/>
    <w:rsid w:val="00DA0193"/>
    <w:rsid w:val="00DA039D"/>
    <w:rsid w:val="00DA0546"/>
    <w:rsid w:val="00DA6185"/>
    <w:rsid w:val="00DA67BC"/>
    <w:rsid w:val="00DB0962"/>
    <w:rsid w:val="00DB3B06"/>
    <w:rsid w:val="00DB413A"/>
    <w:rsid w:val="00DC1CA7"/>
    <w:rsid w:val="00DC36A0"/>
    <w:rsid w:val="00DC5D41"/>
    <w:rsid w:val="00DC6714"/>
    <w:rsid w:val="00DD05B7"/>
    <w:rsid w:val="00DD0FB8"/>
    <w:rsid w:val="00DD1322"/>
    <w:rsid w:val="00DD21D3"/>
    <w:rsid w:val="00DD2D65"/>
    <w:rsid w:val="00DD2E12"/>
    <w:rsid w:val="00DD5E25"/>
    <w:rsid w:val="00DD7240"/>
    <w:rsid w:val="00DE0BA8"/>
    <w:rsid w:val="00DE22D0"/>
    <w:rsid w:val="00DE250A"/>
    <w:rsid w:val="00DE32D9"/>
    <w:rsid w:val="00DE6366"/>
    <w:rsid w:val="00DE6A2A"/>
    <w:rsid w:val="00DE760A"/>
    <w:rsid w:val="00DF1BDE"/>
    <w:rsid w:val="00DF50D9"/>
    <w:rsid w:val="00E02185"/>
    <w:rsid w:val="00E033C3"/>
    <w:rsid w:val="00E04B00"/>
    <w:rsid w:val="00E04BA4"/>
    <w:rsid w:val="00E06B64"/>
    <w:rsid w:val="00E06D16"/>
    <w:rsid w:val="00E075A7"/>
    <w:rsid w:val="00E10AA5"/>
    <w:rsid w:val="00E11E9E"/>
    <w:rsid w:val="00E12642"/>
    <w:rsid w:val="00E13725"/>
    <w:rsid w:val="00E13AE3"/>
    <w:rsid w:val="00E13C76"/>
    <w:rsid w:val="00E16E31"/>
    <w:rsid w:val="00E23252"/>
    <w:rsid w:val="00E26AE3"/>
    <w:rsid w:val="00E26C78"/>
    <w:rsid w:val="00E270D3"/>
    <w:rsid w:val="00E27F5B"/>
    <w:rsid w:val="00E30565"/>
    <w:rsid w:val="00E311BA"/>
    <w:rsid w:val="00E31957"/>
    <w:rsid w:val="00E37DEB"/>
    <w:rsid w:val="00E41D91"/>
    <w:rsid w:val="00E45CDE"/>
    <w:rsid w:val="00E46504"/>
    <w:rsid w:val="00E47D70"/>
    <w:rsid w:val="00E51531"/>
    <w:rsid w:val="00E550F0"/>
    <w:rsid w:val="00E57012"/>
    <w:rsid w:val="00E61705"/>
    <w:rsid w:val="00E65F0A"/>
    <w:rsid w:val="00E67DD3"/>
    <w:rsid w:val="00E70F96"/>
    <w:rsid w:val="00E745F9"/>
    <w:rsid w:val="00E76642"/>
    <w:rsid w:val="00E76B41"/>
    <w:rsid w:val="00E77C24"/>
    <w:rsid w:val="00E8093C"/>
    <w:rsid w:val="00E80CC7"/>
    <w:rsid w:val="00E80EF7"/>
    <w:rsid w:val="00E81FB1"/>
    <w:rsid w:val="00E8215A"/>
    <w:rsid w:val="00E84F0A"/>
    <w:rsid w:val="00E906EF"/>
    <w:rsid w:val="00E949AA"/>
    <w:rsid w:val="00E95266"/>
    <w:rsid w:val="00EA2B84"/>
    <w:rsid w:val="00EB188F"/>
    <w:rsid w:val="00EB3E4A"/>
    <w:rsid w:val="00EB56D5"/>
    <w:rsid w:val="00EC0132"/>
    <w:rsid w:val="00EC122B"/>
    <w:rsid w:val="00EC23E1"/>
    <w:rsid w:val="00EC23ED"/>
    <w:rsid w:val="00EC4344"/>
    <w:rsid w:val="00EC6A2B"/>
    <w:rsid w:val="00ED5A94"/>
    <w:rsid w:val="00ED5B1E"/>
    <w:rsid w:val="00ED5B4B"/>
    <w:rsid w:val="00EE082F"/>
    <w:rsid w:val="00EE253D"/>
    <w:rsid w:val="00EE3C57"/>
    <w:rsid w:val="00EE76C3"/>
    <w:rsid w:val="00EF122E"/>
    <w:rsid w:val="00EF1B54"/>
    <w:rsid w:val="00EF2ED8"/>
    <w:rsid w:val="00EF5B0B"/>
    <w:rsid w:val="00EF649E"/>
    <w:rsid w:val="00EF6C66"/>
    <w:rsid w:val="00EF6E33"/>
    <w:rsid w:val="00EF73B7"/>
    <w:rsid w:val="00EF79F8"/>
    <w:rsid w:val="00F00020"/>
    <w:rsid w:val="00F00A24"/>
    <w:rsid w:val="00F02D0D"/>
    <w:rsid w:val="00F03DA2"/>
    <w:rsid w:val="00F06301"/>
    <w:rsid w:val="00F06897"/>
    <w:rsid w:val="00F07328"/>
    <w:rsid w:val="00F12D45"/>
    <w:rsid w:val="00F1544A"/>
    <w:rsid w:val="00F21ECF"/>
    <w:rsid w:val="00F30147"/>
    <w:rsid w:val="00F32AFB"/>
    <w:rsid w:val="00F3307F"/>
    <w:rsid w:val="00F35970"/>
    <w:rsid w:val="00F372D5"/>
    <w:rsid w:val="00F40364"/>
    <w:rsid w:val="00F4276C"/>
    <w:rsid w:val="00F469EE"/>
    <w:rsid w:val="00F46FF0"/>
    <w:rsid w:val="00F47207"/>
    <w:rsid w:val="00F50BFB"/>
    <w:rsid w:val="00F52A1F"/>
    <w:rsid w:val="00F566D9"/>
    <w:rsid w:val="00F607FA"/>
    <w:rsid w:val="00F61DD3"/>
    <w:rsid w:val="00F65330"/>
    <w:rsid w:val="00F6634B"/>
    <w:rsid w:val="00F73D19"/>
    <w:rsid w:val="00F74492"/>
    <w:rsid w:val="00F744D3"/>
    <w:rsid w:val="00F74786"/>
    <w:rsid w:val="00F74CB8"/>
    <w:rsid w:val="00F74E04"/>
    <w:rsid w:val="00F7634E"/>
    <w:rsid w:val="00F76911"/>
    <w:rsid w:val="00F81E6F"/>
    <w:rsid w:val="00F83D71"/>
    <w:rsid w:val="00F853D0"/>
    <w:rsid w:val="00F86290"/>
    <w:rsid w:val="00F95606"/>
    <w:rsid w:val="00FA5552"/>
    <w:rsid w:val="00FA6A14"/>
    <w:rsid w:val="00FB52E6"/>
    <w:rsid w:val="00FB7B5B"/>
    <w:rsid w:val="00FC3A9B"/>
    <w:rsid w:val="00FC45C2"/>
    <w:rsid w:val="00FC4AAA"/>
    <w:rsid w:val="00FC4BA3"/>
    <w:rsid w:val="00FC5632"/>
    <w:rsid w:val="00FC757C"/>
    <w:rsid w:val="00FD152B"/>
    <w:rsid w:val="00FD29DB"/>
    <w:rsid w:val="00FE2408"/>
    <w:rsid w:val="00FE3DC2"/>
    <w:rsid w:val="00FE4C11"/>
    <w:rsid w:val="00FE51E0"/>
    <w:rsid w:val="00FE5459"/>
    <w:rsid w:val="00FE5697"/>
    <w:rsid w:val="00FE5EEA"/>
    <w:rsid w:val="00FE5F42"/>
    <w:rsid w:val="00FF4F32"/>
    <w:rsid w:val="00FF61AC"/>
    <w:rsid w:val="00FF6A7C"/>
    <w:rsid w:val="00FF7E93"/>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DC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A8D"/>
    <w:pPr>
      <w:widowControl w:val="0"/>
      <w:autoSpaceDE w:val="0"/>
      <w:autoSpaceDN w:val="0"/>
      <w:adjustRightInd w:val="0"/>
    </w:pPr>
    <w:rPr>
      <w:rFonts w:ascii="Times New Roman" w:eastAsiaTheme="minorEastAsia" w:hAnsi="Times New Roman" w:cs="Times New Roman"/>
      <w:lang w:val="x-none"/>
    </w:rPr>
  </w:style>
  <w:style w:type="paragraph" w:styleId="Heading1">
    <w:name w:val="heading 1"/>
    <w:aliases w:val="Section"/>
    <w:basedOn w:val="Normal"/>
    <w:next w:val="Normal"/>
    <w:link w:val="Heading1Char"/>
    <w:qFormat/>
    <w:rsid w:val="007E6A8D"/>
    <w:pPr>
      <w:keepNext/>
      <w:spacing w:before="240" w:after="160"/>
      <w:outlineLvl w:val="0"/>
    </w:pPr>
    <w:rPr>
      <w:b/>
      <w:bCs/>
      <w:sz w:val="34"/>
      <w:szCs w:val="34"/>
    </w:rPr>
  </w:style>
  <w:style w:type="paragraph" w:styleId="Heading2">
    <w:name w:val="heading 2"/>
    <w:aliases w:val="Subsection"/>
    <w:basedOn w:val="Normal"/>
    <w:next w:val="Normal"/>
    <w:link w:val="Heading2Char"/>
    <w:uiPriority w:val="99"/>
    <w:qFormat/>
    <w:rsid w:val="007E6A8D"/>
    <w:pPr>
      <w:keepNext/>
      <w:numPr>
        <w:ilvl w:val="1"/>
        <w:numId w:val="3"/>
      </w:numPr>
      <w:spacing w:before="240" w:after="160"/>
      <w:outlineLvl w:val="1"/>
    </w:pPr>
    <w:rPr>
      <w:i/>
      <w:iCs/>
      <w:sz w:val="32"/>
      <w:szCs w:val="32"/>
    </w:rPr>
  </w:style>
  <w:style w:type="paragraph" w:styleId="Heading3">
    <w:name w:val="heading 3"/>
    <w:aliases w:val="Subsubsection"/>
    <w:basedOn w:val="Normal"/>
    <w:next w:val="Normal"/>
    <w:link w:val="Heading3Char"/>
    <w:uiPriority w:val="99"/>
    <w:qFormat/>
    <w:rsid w:val="007E6A8D"/>
    <w:pPr>
      <w:keepNext/>
      <w:numPr>
        <w:ilvl w:val="2"/>
        <w:numId w:val="3"/>
      </w:numPr>
      <w:spacing w:before="240" w:after="160"/>
      <w:outlineLvl w:val="2"/>
    </w:pPr>
    <w:rPr>
      <w:sz w:val="28"/>
      <w:szCs w:val="28"/>
    </w:rPr>
  </w:style>
  <w:style w:type="paragraph" w:styleId="Heading4">
    <w:name w:val="heading 4"/>
    <w:aliases w:val="Paragraph"/>
    <w:basedOn w:val="Normal"/>
    <w:next w:val="Normal"/>
    <w:link w:val="Heading4Char"/>
    <w:uiPriority w:val="99"/>
    <w:qFormat/>
    <w:rsid w:val="007E6A8D"/>
    <w:pPr>
      <w:keepNext/>
      <w:numPr>
        <w:ilvl w:val="3"/>
        <w:numId w:val="3"/>
      </w:numPr>
      <w:spacing w:before="240" w:after="160"/>
      <w:outlineLvl w:val="3"/>
    </w:pPr>
    <w:rPr>
      <w:b/>
      <w:bCs/>
    </w:rPr>
  </w:style>
  <w:style w:type="paragraph" w:styleId="Heading5">
    <w:name w:val="heading 5"/>
    <w:aliases w:val="Subparagraph"/>
    <w:basedOn w:val="Normal"/>
    <w:next w:val="Normal"/>
    <w:link w:val="Heading5Char"/>
    <w:uiPriority w:val="99"/>
    <w:qFormat/>
    <w:rsid w:val="007E6A8D"/>
    <w:pPr>
      <w:keepNext/>
      <w:numPr>
        <w:ilvl w:val="4"/>
        <w:numId w:val="3"/>
      </w:numPr>
      <w:spacing w:before="240" w:after="160"/>
      <w:outlineLvl w:val="4"/>
    </w:pPr>
    <w:rPr>
      <w:b/>
      <w:bCs/>
    </w:rPr>
  </w:style>
  <w:style w:type="paragraph" w:styleId="Heading6">
    <w:name w:val="heading 6"/>
    <w:basedOn w:val="Normal"/>
    <w:next w:val="Normal"/>
    <w:link w:val="Heading6Char"/>
    <w:uiPriority w:val="9"/>
    <w:semiHidden/>
    <w:unhideWhenUsed/>
    <w:qFormat/>
    <w:rsid w:val="007E6A8D"/>
    <w:pPr>
      <w:keepNext/>
      <w:keepLines/>
      <w:numPr>
        <w:ilvl w:val="5"/>
        <w:numId w:val="3"/>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E6A8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6A8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6A8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rsid w:val="007E6A8D"/>
    <w:rPr>
      <w:rFonts w:ascii="Times New Roman" w:eastAsiaTheme="minorEastAsia" w:hAnsi="Times New Roman" w:cs="Times New Roman"/>
      <w:b/>
      <w:bCs/>
      <w:sz w:val="34"/>
      <w:szCs w:val="34"/>
      <w:lang w:val="x-none"/>
    </w:rPr>
  </w:style>
  <w:style w:type="character" w:customStyle="1" w:styleId="Heading2Char">
    <w:name w:val="Heading 2 Char"/>
    <w:aliases w:val="Subsection Char"/>
    <w:basedOn w:val="DefaultParagraphFont"/>
    <w:link w:val="Heading2"/>
    <w:uiPriority w:val="99"/>
    <w:rsid w:val="007E6A8D"/>
    <w:rPr>
      <w:rFonts w:ascii="Times New Roman" w:eastAsiaTheme="minorEastAsia" w:hAnsi="Times New Roman" w:cs="Times New Roman"/>
      <w:i/>
      <w:iCs/>
      <w:sz w:val="32"/>
      <w:szCs w:val="32"/>
      <w:lang w:val="x-none"/>
    </w:rPr>
  </w:style>
  <w:style w:type="character" w:customStyle="1" w:styleId="Heading3Char">
    <w:name w:val="Heading 3 Char"/>
    <w:aliases w:val="Subsubsection Char"/>
    <w:basedOn w:val="DefaultParagraphFont"/>
    <w:link w:val="Heading3"/>
    <w:uiPriority w:val="99"/>
    <w:rsid w:val="007E6A8D"/>
    <w:rPr>
      <w:rFonts w:ascii="Times New Roman" w:eastAsiaTheme="minorEastAsia" w:hAnsi="Times New Roman" w:cs="Times New Roman"/>
      <w:sz w:val="28"/>
      <w:szCs w:val="28"/>
      <w:lang w:val="x-none"/>
    </w:rPr>
  </w:style>
  <w:style w:type="character" w:customStyle="1" w:styleId="Heading4Char">
    <w:name w:val="Heading 4 Char"/>
    <w:aliases w:val="Paragraph Char"/>
    <w:basedOn w:val="DefaultParagraphFont"/>
    <w:link w:val="Heading4"/>
    <w:uiPriority w:val="99"/>
    <w:rsid w:val="007E6A8D"/>
    <w:rPr>
      <w:rFonts w:ascii="Times New Roman" w:eastAsiaTheme="minorEastAsia" w:hAnsi="Times New Roman" w:cs="Times New Roman"/>
      <w:b/>
      <w:bCs/>
      <w:lang w:val="x-none"/>
    </w:rPr>
  </w:style>
  <w:style w:type="character" w:customStyle="1" w:styleId="Heading5Char">
    <w:name w:val="Heading 5 Char"/>
    <w:aliases w:val="Subparagraph Char"/>
    <w:basedOn w:val="DefaultParagraphFont"/>
    <w:link w:val="Heading5"/>
    <w:uiPriority w:val="99"/>
    <w:rsid w:val="007E6A8D"/>
    <w:rPr>
      <w:rFonts w:ascii="Times New Roman" w:eastAsiaTheme="minorEastAsia" w:hAnsi="Times New Roman" w:cs="Times New Roman"/>
      <w:b/>
      <w:bCs/>
      <w:lang w:val="x-none"/>
    </w:rPr>
  </w:style>
  <w:style w:type="character" w:customStyle="1" w:styleId="Heading6Char">
    <w:name w:val="Heading 6 Char"/>
    <w:basedOn w:val="DefaultParagraphFont"/>
    <w:link w:val="Heading6"/>
    <w:uiPriority w:val="9"/>
    <w:semiHidden/>
    <w:rsid w:val="007E6A8D"/>
    <w:rPr>
      <w:rFonts w:asciiTheme="majorHAnsi" w:eastAsiaTheme="majorEastAsia" w:hAnsiTheme="majorHAnsi" w:cstheme="majorBidi"/>
      <w:i/>
      <w:iCs/>
      <w:color w:val="1F3763" w:themeColor="accent1" w:themeShade="7F"/>
      <w:lang w:val="x-none"/>
    </w:rPr>
  </w:style>
  <w:style w:type="character" w:customStyle="1" w:styleId="Heading7Char">
    <w:name w:val="Heading 7 Char"/>
    <w:basedOn w:val="DefaultParagraphFont"/>
    <w:link w:val="Heading7"/>
    <w:uiPriority w:val="9"/>
    <w:semiHidden/>
    <w:rsid w:val="007E6A8D"/>
    <w:rPr>
      <w:rFonts w:asciiTheme="majorHAnsi" w:eastAsiaTheme="majorEastAsia" w:hAnsiTheme="majorHAnsi" w:cstheme="majorBidi"/>
      <w:i/>
      <w:iCs/>
      <w:color w:val="404040" w:themeColor="text1" w:themeTint="BF"/>
      <w:lang w:val="x-none"/>
    </w:rPr>
  </w:style>
  <w:style w:type="character" w:customStyle="1" w:styleId="Heading8Char">
    <w:name w:val="Heading 8 Char"/>
    <w:basedOn w:val="DefaultParagraphFont"/>
    <w:link w:val="Heading8"/>
    <w:uiPriority w:val="9"/>
    <w:semiHidden/>
    <w:rsid w:val="007E6A8D"/>
    <w:rPr>
      <w:rFonts w:asciiTheme="majorHAnsi" w:eastAsiaTheme="majorEastAsia" w:hAnsiTheme="majorHAnsi" w:cstheme="majorBidi"/>
      <w:color w:val="404040" w:themeColor="text1" w:themeTint="BF"/>
      <w:sz w:val="20"/>
      <w:szCs w:val="20"/>
      <w:lang w:val="x-none"/>
    </w:rPr>
  </w:style>
  <w:style w:type="character" w:customStyle="1" w:styleId="Heading9Char">
    <w:name w:val="Heading 9 Char"/>
    <w:basedOn w:val="DefaultParagraphFont"/>
    <w:link w:val="Heading9"/>
    <w:uiPriority w:val="9"/>
    <w:semiHidden/>
    <w:rsid w:val="007E6A8D"/>
    <w:rPr>
      <w:rFonts w:asciiTheme="majorHAnsi" w:eastAsiaTheme="majorEastAsia" w:hAnsiTheme="majorHAnsi" w:cstheme="majorBidi"/>
      <w:i/>
      <w:iCs/>
      <w:color w:val="404040" w:themeColor="text1" w:themeTint="BF"/>
      <w:sz w:val="20"/>
      <w:szCs w:val="20"/>
      <w:lang w:val="x-none"/>
    </w:rPr>
  </w:style>
  <w:style w:type="paragraph" w:customStyle="1" w:styleId="Quotation">
    <w:name w:val="Quotation"/>
    <w:basedOn w:val="Normal"/>
    <w:next w:val="Normal"/>
    <w:uiPriority w:val="99"/>
    <w:rsid w:val="007E6A8D"/>
    <w:pPr>
      <w:keepNext/>
      <w:spacing w:before="240" w:after="160"/>
    </w:pPr>
  </w:style>
  <w:style w:type="paragraph" w:customStyle="1" w:styleId="Verse">
    <w:name w:val="Verse"/>
    <w:basedOn w:val="Normal"/>
    <w:next w:val="Normal"/>
    <w:uiPriority w:val="99"/>
    <w:rsid w:val="007E6A8D"/>
    <w:pPr>
      <w:keepNext/>
      <w:spacing w:before="240" w:after="160"/>
    </w:pPr>
  </w:style>
  <w:style w:type="paragraph" w:customStyle="1" w:styleId="Theorem">
    <w:name w:val="Theorem"/>
    <w:basedOn w:val="Normal"/>
    <w:next w:val="Normal"/>
    <w:uiPriority w:val="99"/>
    <w:rsid w:val="007E6A8D"/>
    <w:pPr>
      <w:jc w:val="both"/>
    </w:pPr>
  </w:style>
  <w:style w:type="paragraph" w:styleId="Caption">
    <w:name w:val="caption"/>
    <w:basedOn w:val="Normal"/>
    <w:next w:val="Normal"/>
    <w:uiPriority w:val="99"/>
    <w:qFormat/>
    <w:rsid w:val="007E6A8D"/>
    <w:pPr>
      <w:spacing w:before="120" w:after="120"/>
      <w:jc w:val="center"/>
    </w:pPr>
    <w:rPr>
      <w:b/>
      <w:bCs/>
      <w:sz w:val="20"/>
      <w:szCs w:val="20"/>
    </w:rPr>
  </w:style>
  <w:style w:type="paragraph" w:customStyle="1" w:styleId="Footnote">
    <w:name w:val="Footnote"/>
    <w:basedOn w:val="Normal"/>
    <w:next w:val="Normal"/>
    <w:uiPriority w:val="99"/>
    <w:rsid w:val="007E6A8D"/>
  </w:style>
  <w:style w:type="paragraph" w:customStyle="1" w:styleId="MTDisplayEquation">
    <w:name w:val="MTDisplayEquation"/>
    <w:basedOn w:val="Normal"/>
    <w:next w:val="Normal"/>
    <w:uiPriority w:val="99"/>
    <w:rsid w:val="007E6A8D"/>
  </w:style>
  <w:style w:type="paragraph" w:styleId="BalloonText">
    <w:name w:val="Balloon Text"/>
    <w:basedOn w:val="Normal"/>
    <w:link w:val="BalloonTextChar"/>
    <w:uiPriority w:val="99"/>
    <w:semiHidden/>
    <w:unhideWhenUsed/>
    <w:rsid w:val="007E6A8D"/>
    <w:rPr>
      <w:rFonts w:ascii="Tahoma" w:hAnsi="Tahoma" w:cs="Tahoma"/>
      <w:sz w:val="16"/>
      <w:szCs w:val="16"/>
    </w:rPr>
  </w:style>
  <w:style w:type="character" w:customStyle="1" w:styleId="BalloonTextChar">
    <w:name w:val="Balloon Text Char"/>
    <w:basedOn w:val="DefaultParagraphFont"/>
    <w:link w:val="BalloonText"/>
    <w:uiPriority w:val="99"/>
    <w:semiHidden/>
    <w:rsid w:val="007E6A8D"/>
    <w:rPr>
      <w:rFonts w:ascii="Tahoma" w:eastAsiaTheme="minorEastAsia" w:hAnsi="Tahoma" w:cs="Tahoma"/>
      <w:sz w:val="16"/>
      <w:szCs w:val="16"/>
      <w:lang w:val="x-none"/>
    </w:rPr>
  </w:style>
  <w:style w:type="paragraph" w:styleId="ListBullet">
    <w:name w:val="List Bullet"/>
    <w:basedOn w:val="Normal"/>
    <w:uiPriority w:val="99"/>
    <w:unhideWhenUsed/>
    <w:rsid w:val="007E6A8D"/>
    <w:pPr>
      <w:numPr>
        <w:numId w:val="1"/>
      </w:numPr>
      <w:contextualSpacing/>
    </w:pPr>
  </w:style>
  <w:style w:type="character" w:styleId="PlaceholderText">
    <w:name w:val="Placeholder Text"/>
    <w:basedOn w:val="DefaultParagraphFont"/>
    <w:uiPriority w:val="99"/>
    <w:semiHidden/>
    <w:rsid w:val="007E6A8D"/>
    <w:rPr>
      <w:color w:val="808080"/>
    </w:rPr>
  </w:style>
  <w:style w:type="paragraph" w:styleId="ListParagraph">
    <w:name w:val="List Paragraph"/>
    <w:basedOn w:val="Normal"/>
    <w:uiPriority w:val="34"/>
    <w:qFormat/>
    <w:rsid w:val="007E6A8D"/>
    <w:pPr>
      <w:ind w:left="720"/>
      <w:contextualSpacing/>
    </w:pPr>
  </w:style>
  <w:style w:type="character" w:styleId="CommentReference">
    <w:name w:val="annotation reference"/>
    <w:basedOn w:val="DefaultParagraphFont"/>
    <w:uiPriority w:val="99"/>
    <w:semiHidden/>
    <w:unhideWhenUsed/>
    <w:rsid w:val="007E6A8D"/>
    <w:rPr>
      <w:sz w:val="16"/>
      <w:szCs w:val="16"/>
    </w:rPr>
  </w:style>
  <w:style w:type="paragraph" w:styleId="CommentText">
    <w:name w:val="annotation text"/>
    <w:basedOn w:val="Normal"/>
    <w:link w:val="CommentTextChar"/>
    <w:uiPriority w:val="99"/>
    <w:semiHidden/>
    <w:unhideWhenUsed/>
    <w:rsid w:val="007E6A8D"/>
    <w:rPr>
      <w:sz w:val="20"/>
      <w:szCs w:val="20"/>
    </w:rPr>
  </w:style>
  <w:style w:type="character" w:customStyle="1" w:styleId="CommentTextChar">
    <w:name w:val="Comment Text Char"/>
    <w:basedOn w:val="DefaultParagraphFont"/>
    <w:link w:val="CommentText"/>
    <w:uiPriority w:val="99"/>
    <w:semiHidden/>
    <w:rsid w:val="007E6A8D"/>
    <w:rPr>
      <w:rFonts w:ascii="Times New Roman" w:eastAsiaTheme="minorEastAsia" w:hAnsi="Times New Roman" w:cs="Times New Roman"/>
      <w:sz w:val="20"/>
      <w:szCs w:val="20"/>
      <w:lang w:val="x-none"/>
    </w:rPr>
  </w:style>
  <w:style w:type="paragraph" w:styleId="CommentSubject">
    <w:name w:val="annotation subject"/>
    <w:basedOn w:val="CommentText"/>
    <w:next w:val="CommentText"/>
    <w:link w:val="CommentSubjectChar"/>
    <w:uiPriority w:val="99"/>
    <w:semiHidden/>
    <w:unhideWhenUsed/>
    <w:rsid w:val="007E6A8D"/>
    <w:rPr>
      <w:b/>
      <w:bCs/>
    </w:rPr>
  </w:style>
  <w:style w:type="character" w:customStyle="1" w:styleId="CommentSubjectChar">
    <w:name w:val="Comment Subject Char"/>
    <w:basedOn w:val="CommentTextChar"/>
    <w:link w:val="CommentSubject"/>
    <w:uiPriority w:val="99"/>
    <w:semiHidden/>
    <w:rsid w:val="007E6A8D"/>
    <w:rPr>
      <w:rFonts w:ascii="Times New Roman" w:eastAsiaTheme="minorEastAsia" w:hAnsi="Times New Roman" w:cs="Times New Roman"/>
      <w:b/>
      <w:bCs/>
      <w:sz w:val="20"/>
      <w:szCs w:val="20"/>
      <w:lang w:val="x-none"/>
    </w:rPr>
  </w:style>
  <w:style w:type="paragraph" w:styleId="Revision">
    <w:name w:val="Revision"/>
    <w:hidden/>
    <w:uiPriority w:val="99"/>
    <w:semiHidden/>
    <w:rsid w:val="007E6A8D"/>
    <w:rPr>
      <w:rFonts w:ascii="Times New Roman" w:eastAsiaTheme="minorEastAsia" w:hAnsi="Times New Roman" w:cs="Times New Roman"/>
      <w:lang w:val="x-none"/>
    </w:rPr>
  </w:style>
  <w:style w:type="paragraph" w:styleId="FootnoteText">
    <w:name w:val="footnote text"/>
    <w:basedOn w:val="Normal"/>
    <w:link w:val="FootnoteTextChar"/>
    <w:uiPriority w:val="99"/>
    <w:unhideWhenUsed/>
    <w:rsid w:val="007E6A8D"/>
  </w:style>
  <w:style w:type="character" w:customStyle="1" w:styleId="FootnoteTextChar">
    <w:name w:val="Footnote Text Char"/>
    <w:basedOn w:val="DefaultParagraphFont"/>
    <w:link w:val="FootnoteText"/>
    <w:uiPriority w:val="99"/>
    <w:rsid w:val="007E6A8D"/>
    <w:rPr>
      <w:rFonts w:ascii="Times New Roman" w:eastAsiaTheme="minorEastAsia" w:hAnsi="Times New Roman" w:cs="Times New Roman"/>
      <w:lang w:val="x-none"/>
    </w:rPr>
  </w:style>
  <w:style w:type="character" w:styleId="FootnoteReference">
    <w:name w:val="footnote reference"/>
    <w:basedOn w:val="DefaultParagraphFont"/>
    <w:uiPriority w:val="99"/>
    <w:unhideWhenUsed/>
    <w:rsid w:val="007E6A8D"/>
    <w:rPr>
      <w:vertAlign w:val="superscript"/>
    </w:rPr>
  </w:style>
  <w:style w:type="paragraph" w:styleId="Header">
    <w:name w:val="header"/>
    <w:basedOn w:val="Normal"/>
    <w:link w:val="HeaderChar"/>
    <w:uiPriority w:val="99"/>
    <w:unhideWhenUsed/>
    <w:rsid w:val="007E6A8D"/>
    <w:pPr>
      <w:tabs>
        <w:tab w:val="center" w:pos="4320"/>
        <w:tab w:val="right" w:pos="8640"/>
      </w:tabs>
    </w:pPr>
  </w:style>
  <w:style w:type="character" w:customStyle="1" w:styleId="HeaderChar">
    <w:name w:val="Header Char"/>
    <w:basedOn w:val="DefaultParagraphFont"/>
    <w:link w:val="Header"/>
    <w:uiPriority w:val="99"/>
    <w:rsid w:val="007E6A8D"/>
    <w:rPr>
      <w:rFonts w:ascii="Times New Roman" w:eastAsiaTheme="minorEastAsia" w:hAnsi="Times New Roman" w:cs="Times New Roman"/>
      <w:lang w:val="x-none"/>
    </w:rPr>
  </w:style>
  <w:style w:type="paragraph" w:styleId="Footer">
    <w:name w:val="footer"/>
    <w:basedOn w:val="Normal"/>
    <w:link w:val="FooterChar"/>
    <w:uiPriority w:val="99"/>
    <w:unhideWhenUsed/>
    <w:rsid w:val="007E6A8D"/>
    <w:pPr>
      <w:tabs>
        <w:tab w:val="center" w:pos="4320"/>
        <w:tab w:val="right" w:pos="8640"/>
      </w:tabs>
    </w:pPr>
  </w:style>
  <w:style w:type="character" w:customStyle="1" w:styleId="FooterChar">
    <w:name w:val="Footer Char"/>
    <w:basedOn w:val="DefaultParagraphFont"/>
    <w:link w:val="Footer"/>
    <w:uiPriority w:val="99"/>
    <w:rsid w:val="007E6A8D"/>
    <w:rPr>
      <w:rFonts w:ascii="Times New Roman" w:eastAsiaTheme="minorEastAsia" w:hAnsi="Times New Roman" w:cs="Times New Roman"/>
      <w:lang w:val="x-none"/>
    </w:rPr>
  </w:style>
  <w:style w:type="table" w:styleId="TableGrid">
    <w:name w:val="Table Grid"/>
    <w:basedOn w:val="TableNormal"/>
    <w:uiPriority w:val="59"/>
    <w:rsid w:val="007E6A8D"/>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E6A8D"/>
    <w:rPr>
      <w:rFonts w:eastAsiaTheme="minorEastAsia"/>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E6A8D"/>
  </w:style>
  <w:style w:type="character" w:styleId="Hyperlink">
    <w:name w:val="Hyperlink"/>
    <w:basedOn w:val="DefaultParagraphFont"/>
    <w:uiPriority w:val="99"/>
    <w:unhideWhenUsed/>
    <w:rsid w:val="007E6A8D"/>
    <w:rPr>
      <w:color w:val="0563C1" w:themeColor="hyperlink"/>
      <w:u w:val="single"/>
    </w:rPr>
  </w:style>
  <w:style w:type="paragraph" w:customStyle="1" w:styleId="Abstract">
    <w:name w:val="Abstract"/>
    <w:next w:val="Normal"/>
    <w:rsid w:val="007E6A8D"/>
    <w:pPr>
      <w:spacing w:before="100" w:after="600" w:line="360" w:lineRule="auto"/>
      <w:ind w:left="662" w:right="662"/>
      <w:jc w:val="both"/>
    </w:pPr>
    <w:rPr>
      <w:rFonts w:ascii="Times New Roman" w:eastAsia="Calisto MT" w:hAnsi="Times New Roman" w:cs="TimesLTStd-Italic"/>
      <w:i/>
      <w:iCs/>
      <w:color w:val="000000"/>
      <w:szCs w:val="22"/>
    </w:rPr>
  </w:style>
  <w:style w:type="paragraph" w:customStyle="1" w:styleId="Author">
    <w:name w:val="Author"/>
    <w:next w:val="Normal"/>
    <w:rsid w:val="007E6A8D"/>
    <w:pPr>
      <w:suppressAutoHyphens/>
      <w:spacing w:after="280" w:line="360" w:lineRule="auto"/>
      <w:jc w:val="center"/>
    </w:pPr>
    <w:rPr>
      <w:rFonts w:ascii="Times New Roman" w:eastAsia="Calisto MT" w:hAnsi="Times New Roman" w:cs="TimesLTStd-Roman"/>
      <w:smallCaps/>
      <w:color w:val="000000"/>
      <w:szCs w:val="22"/>
    </w:rPr>
  </w:style>
  <w:style w:type="character" w:styleId="LineNumber">
    <w:name w:val="line number"/>
    <w:basedOn w:val="DefaultParagraphFont"/>
    <w:uiPriority w:val="99"/>
    <w:semiHidden/>
    <w:unhideWhenUsed/>
    <w:rsid w:val="007E6A8D"/>
  </w:style>
  <w:style w:type="paragraph" w:styleId="DocumentMap">
    <w:name w:val="Document Map"/>
    <w:basedOn w:val="Normal"/>
    <w:link w:val="DocumentMapChar"/>
    <w:uiPriority w:val="99"/>
    <w:semiHidden/>
    <w:unhideWhenUsed/>
    <w:rsid w:val="007E6A8D"/>
  </w:style>
  <w:style w:type="character" w:customStyle="1" w:styleId="DocumentMapChar">
    <w:name w:val="Document Map Char"/>
    <w:basedOn w:val="DefaultParagraphFont"/>
    <w:link w:val="DocumentMap"/>
    <w:uiPriority w:val="99"/>
    <w:semiHidden/>
    <w:rsid w:val="007E6A8D"/>
    <w:rPr>
      <w:rFonts w:ascii="Times New Roman" w:eastAsiaTheme="minorEastAsia" w:hAnsi="Times New Roman" w:cs="Times New Roman"/>
      <w:lang w:val="x-none"/>
    </w:rPr>
  </w:style>
  <w:style w:type="character" w:styleId="FollowedHyperlink">
    <w:name w:val="FollowedHyperlink"/>
    <w:basedOn w:val="DefaultParagraphFont"/>
    <w:uiPriority w:val="99"/>
    <w:semiHidden/>
    <w:unhideWhenUsed/>
    <w:rsid w:val="007E6A8D"/>
    <w:rPr>
      <w:color w:val="954F72" w:themeColor="followedHyperlink"/>
      <w:u w:val="single"/>
    </w:rPr>
  </w:style>
  <w:style w:type="character" w:customStyle="1" w:styleId="apple-converted-space">
    <w:name w:val="apple-converted-space"/>
    <w:basedOn w:val="DefaultParagraphFont"/>
    <w:rsid w:val="001B4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18611">
      <w:bodyDiv w:val="1"/>
      <w:marLeft w:val="0"/>
      <w:marRight w:val="0"/>
      <w:marTop w:val="0"/>
      <w:marBottom w:val="0"/>
      <w:divBdr>
        <w:top w:val="none" w:sz="0" w:space="0" w:color="auto"/>
        <w:left w:val="none" w:sz="0" w:space="0" w:color="auto"/>
        <w:bottom w:val="none" w:sz="0" w:space="0" w:color="auto"/>
        <w:right w:val="none" w:sz="0" w:space="0" w:color="auto"/>
      </w:divBdr>
    </w:div>
    <w:div w:id="312833248">
      <w:bodyDiv w:val="1"/>
      <w:marLeft w:val="0"/>
      <w:marRight w:val="0"/>
      <w:marTop w:val="0"/>
      <w:marBottom w:val="0"/>
      <w:divBdr>
        <w:top w:val="none" w:sz="0" w:space="0" w:color="auto"/>
        <w:left w:val="none" w:sz="0" w:space="0" w:color="auto"/>
        <w:bottom w:val="none" w:sz="0" w:space="0" w:color="auto"/>
        <w:right w:val="none" w:sz="0" w:space="0" w:color="auto"/>
      </w:divBdr>
    </w:div>
    <w:div w:id="403534383">
      <w:bodyDiv w:val="1"/>
      <w:marLeft w:val="0"/>
      <w:marRight w:val="0"/>
      <w:marTop w:val="0"/>
      <w:marBottom w:val="0"/>
      <w:divBdr>
        <w:top w:val="none" w:sz="0" w:space="0" w:color="auto"/>
        <w:left w:val="none" w:sz="0" w:space="0" w:color="auto"/>
        <w:bottom w:val="none" w:sz="0" w:space="0" w:color="auto"/>
        <w:right w:val="none" w:sz="0" w:space="0" w:color="auto"/>
      </w:divBdr>
    </w:div>
    <w:div w:id="1026716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FR-2015-10-23/pdf/2015-228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32</Pages>
  <Words>9376</Words>
  <Characters>53448</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2017-01-06T14:02:00Z</cp:lastPrinted>
  <dcterms:created xsi:type="dcterms:W3CDTF">2017-06-22T20:24:00Z</dcterms:created>
  <dcterms:modified xsi:type="dcterms:W3CDTF">2017-06-24T16:11:00Z</dcterms:modified>
</cp:coreProperties>
</file>